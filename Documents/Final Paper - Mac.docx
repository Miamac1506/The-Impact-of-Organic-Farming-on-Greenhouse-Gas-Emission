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0DFD" w14:textId="77777777" w:rsidR="006D08B9" w:rsidRDefault="006D08B9" w:rsidP="006D08B9">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14:paraId="07C4AA81" w14:textId="77777777" w:rsidR="006D08B9" w:rsidRDefault="006D08B9" w:rsidP="006D08B9">
      <w:pPr>
        <w:pStyle w:val="paragraph"/>
        <w:spacing w:before="0" w:beforeAutospacing="0" w:after="0" w:afterAutospacing="0" w:line="360" w:lineRule="auto"/>
        <w:jc w:val="center"/>
        <w:textAlignment w:val="baseline"/>
        <w:rPr>
          <w:rStyle w:val="normaltextrun"/>
          <w:b/>
          <w:bCs/>
        </w:rPr>
      </w:pPr>
    </w:p>
    <w:p w14:paraId="5A64BFEB" w14:textId="77777777" w:rsidR="006D08B9" w:rsidRDefault="006D08B9" w:rsidP="006D08B9">
      <w:pPr>
        <w:pStyle w:val="paragraph"/>
        <w:spacing w:before="0" w:beforeAutospacing="0" w:after="0" w:afterAutospacing="0" w:line="360" w:lineRule="auto"/>
        <w:jc w:val="center"/>
        <w:textAlignment w:val="baseline"/>
        <w:rPr>
          <w:rStyle w:val="normaltextrun"/>
          <w:b/>
          <w:bCs/>
        </w:rPr>
      </w:pPr>
    </w:p>
    <w:p w14:paraId="7CA64553" w14:textId="77777777" w:rsidR="006D08B9" w:rsidRDefault="006D08B9" w:rsidP="006D08B9">
      <w:pPr>
        <w:pStyle w:val="paragraph"/>
        <w:spacing w:before="0" w:beforeAutospacing="0" w:after="0" w:afterAutospacing="0" w:line="360" w:lineRule="auto"/>
        <w:jc w:val="center"/>
        <w:textAlignment w:val="baseline"/>
        <w:rPr>
          <w:rStyle w:val="normaltextrun"/>
          <w:b/>
          <w:bCs/>
        </w:rPr>
      </w:pPr>
    </w:p>
    <w:p w14:paraId="53477F75" w14:textId="77777777" w:rsidR="006D08B9" w:rsidRDefault="006D08B9" w:rsidP="006D08B9">
      <w:pPr>
        <w:pStyle w:val="paragraph"/>
        <w:spacing w:before="0" w:beforeAutospacing="0" w:after="0" w:afterAutospacing="0" w:line="360" w:lineRule="auto"/>
        <w:jc w:val="center"/>
        <w:textAlignment w:val="baseline"/>
        <w:rPr>
          <w:rStyle w:val="normaltextrun"/>
          <w:b/>
          <w:bCs/>
        </w:rPr>
      </w:pPr>
    </w:p>
    <w:p w14:paraId="6835C8DE" w14:textId="77777777" w:rsidR="006D08B9" w:rsidRDefault="006D08B9" w:rsidP="006D08B9">
      <w:pPr>
        <w:pStyle w:val="paragraph"/>
        <w:spacing w:before="0" w:beforeAutospacing="0" w:after="0" w:afterAutospacing="0" w:line="360" w:lineRule="auto"/>
        <w:jc w:val="center"/>
        <w:textAlignment w:val="baseline"/>
        <w:rPr>
          <w:rStyle w:val="normaltextrun"/>
          <w:b/>
          <w:bCs/>
        </w:rPr>
      </w:pPr>
    </w:p>
    <w:p w14:paraId="13E5A7B0" w14:textId="77777777" w:rsidR="006D08B9" w:rsidRDefault="006D08B9" w:rsidP="006D08B9">
      <w:pPr>
        <w:pStyle w:val="paragraph"/>
        <w:spacing w:before="0" w:beforeAutospacing="0" w:after="0" w:afterAutospacing="0" w:line="360" w:lineRule="auto"/>
        <w:jc w:val="center"/>
        <w:textAlignment w:val="baseline"/>
        <w:rPr>
          <w:rStyle w:val="normaltextrun"/>
          <w:b/>
          <w:bCs/>
        </w:rPr>
      </w:pPr>
    </w:p>
    <w:p w14:paraId="0903C276" w14:textId="77777777" w:rsidR="006D08B9" w:rsidRDefault="006D08B9" w:rsidP="006D08B9">
      <w:pPr>
        <w:pStyle w:val="paragraph"/>
        <w:spacing w:before="0" w:beforeAutospacing="0" w:after="0" w:afterAutospacing="0" w:line="360" w:lineRule="auto"/>
        <w:jc w:val="center"/>
        <w:textAlignment w:val="baseline"/>
        <w:rPr>
          <w:rStyle w:val="normaltextrun"/>
          <w:b/>
          <w:bCs/>
        </w:rPr>
      </w:pPr>
    </w:p>
    <w:p w14:paraId="0F197670" w14:textId="77777777" w:rsidR="006D08B9" w:rsidRDefault="006D08B9" w:rsidP="006D08B9">
      <w:pPr>
        <w:pStyle w:val="paragraph"/>
        <w:spacing w:before="0" w:beforeAutospacing="0" w:after="0" w:afterAutospacing="0" w:line="360" w:lineRule="auto"/>
        <w:jc w:val="center"/>
        <w:textAlignment w:val="baseline"/>
        <w:rPr>
          <w:rStyle w:val="normaltextrun"/>
          <w:b/>
          <w:bCs/>
        </w:rPr>
      </w:pPr>
    </w:p>
    <w:p w14:paraId="0801BB47" w14:textId="77777777" w:rsidR="006D08B9" w:rsidRDefault="006D08B9" w:rsidP="006D08B9">
      <w:pPr>
        <w:pStyle w:val="paragraph"/>
        <w:spacing w:before="0" w:beforeAutospacing="0" w:after="0" w:afterAutospacing="0" w:line="360" w:lineRule="auto"/>
        <w:jc w:val="center"/>
        <w:textAlignment w:val="baseline"/>
        <w:rPr>
          <w:rStyle w:val="normaltextrun"/>
          <w:b/>
          <w:bCs/>
        </w:rPr>
      </w:pPr>
    </w:p>
    <w:p w14:paraId="5E9D6F56" w14:textId="5EE1658D" w:rsidR="006D08B9" w:rsidRDefault="006D08B9" w:rsidP="006D08B9">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rPr>
        <w:t>The Impact of Organic Farming on Greenhouse Gas Emission</w:t>
      </w:r>
      <w:r>
        <w:rPr>
          <w:rStyle w:val="eop"/>
        </w:rPr>
        <w:t> </w:t>
      </w:r>
    </w:p>
    <w:p w14:paraId="58C51A92" w14:textId="457A393B" w:rsidR="006D08B9" w:rsidRDefault="006D08B9" w:rsidP="006D08B9">
      <w:pPr>
        <w:pStyle w:val="paragraph"/>
        <w:spacing w:before="0" w:beforeAutospacing="0" w:after="0" w:afterAutospacing="0" w:line="360" w:lineRule="auto"/>
        <w:jc w:val="center"/>
        <w:textAlignment w:val="baseline"/>
        <w:rPr>
          <w:rStyle w:val="eop"/>
        </w:rPr>
      </w:pPr>
      <w:r w:rsidRPr="00C76B16">
        <w:rPr>
          <w:rStyle w:val="normaltextrun"/>
          <w:b/>
          <w:bCs/>
          <w:rPrChange w:id="0" w:author="Mac, Mia" w:date="2024-05-03T14:27:00Z">
            <w:rPr>
              <w:rStyle w:val="normaltextrun"/>
              <w:b/>
              <w:bCs/>
              <w:lang w:val="it-IT"/>
            </w:rPr>
          </w:rPrChange>
        </w:rPr>
        <w:t>Mia Mac</w:t>
      </w:r>
      <w:r>
        <w:rPr>
          <w:rStyle w:val="eop"/>
        </w:rPr>
        <w:t> </w:t>
      </w:r>
    </w:p>
    <w:p w14:paraId="7CF26D3D" w14:textId="734B781A" w:rsidR="006D08B9" w:rsidRPr="006D08B9" w:rsidRDefault="00DA1CB5" w:rsidP="03F6AF06">
      <w:pPr>
        <w:pStyle w:val="paragraph"/>
        <w:spacing w:before="0" w:beforeAutospacing="0" w:after="0" w:afterAutospacing="0" w:line="360" w:lineRule="auto"/>
        <w:jc w:val="center"/>
        <w:textAlignment w:val="baseline"/>
        <w:rPr>
          <w:rFonts w:ascii="Segoe UI" w:hAnsi="Segoe UI" w:cs="Segoe UI"/>
          <w:b/>
          <w:bCs/>
          <w:sz w:val="18"/>
          <w:szCs w:val="18"/>
        </w:rPr>
      </w:pPr>
      <w:r w:rsidRPr="03F6AF06">
        <w:rPr>
          <w:rStyle w:val="eop"/>
          <w:b/>
          <w:bCs/>
        </w:rPr>
        <w:t>Final Paper</w:t>
      </w:r>
    </w:p>
    <w:p w14:paraId="3C9A970E" w14:textId="71F4D95C" w:rsidR="006D08B9" w:rsidRDefault="006D08B9" w:rsidP="03F6AF06">
      <w:pPr>
        <w:pStyle w:val="paragraph"/>
        <w:spacing w:before="0" w:beforeAutospacing="0" w:after="0" w:afterAutospacing="0" w:line="360" w:lineRule="auto"/>
        <w:jc w:val="center"/>
        <w:textAlignment w:val="baseline"/>
        <w:rPr>
          <w:rStyle w:val="eop"/>
        </w:rPr>
      </w:pPr>
      <w:r w:rsidRPr="03F6AF06">
        <w:rPr>
          <w:rStyle w:val="normaltextrun"/>
          <w:b/>
          <w:bCs/>
          <w:rPrChange w:id="1" w:author="Mac, Mia" w:date="2024-05-03T14:27:00Z">
            <w:rPr>
              <w:rStyle w:val="normaltextrun"/>
              <w:b/>
              <w:bCs/>
              <w:lang w:val="it-IT"/>
            </w:rPr>
          </w:rPrChange>
        </w:rPr>
        <w:t>ECON 398</w:t>
      </w:r>
      <w:r w:rsidRPr="03F6AF06">
        <w:rPr>
          <w:rStyle w:val="eop"/>
        </w:rPr>
        <w:t> </w:t>
      </w:r>
    </w:p>
    <w:p w14:paraId="594388F8" w14:textId="4ABE09A4" w:rsidR="00DA1CB5" w:rsidRPr="00DA1CB5" w:rsidRDefault="00DA1CB5" w:rsidP="03F6AF06">
      <w:pPr>
        <w:pStyle w:val="paragraph"/>
        <w:spacing w:before="0" w:beforeAutospacing="0" w:after="0" w:afterAutospacing="0" w:line="360" w:lineRule="auto"/>
        <w:jc w:val="center"/>
        <w:textAlignment w:val="baseline"/>
        <w:rPr>
          <w:rFonts w:ascii="Segoe UI" w:hAnsi="Segoe UI" w:cs="Segoe UI"/>
          <w:b/>
          <w:bCs/>
          <w:sz w:val="18"/>
          <w:szCs w:val="18"/>
          <w:rPrChange w:id="2" w:author="Mac, Mia" w:date="2024-05-06T20:11:00Z">
            <w:rPr>
              <w:rFonts w:ascii="Segoe UI" w:hAnsi="Segoe UI" w:cs="Segoe UI"/>
              <w:sz w:val="18"/>
              <w:szCs w:val="18"/>
            </w:rPr>
          </w:rPrChange>
        </w:rPr>
      </w:pPr>
      <w:r w:rsidRPr="03F6AF06">
        <w:rPr>
          <w:rStyle w:val="eop"/>
          <w:b/>
          <w:bCs/>
          <w:rPrChange w:id="3" w:author="Mac, Mia" w:date="2024-05-06T20:11:00Z">
            <w:rPr>
              <w:rStyle w:val="eop"/>
            </w:rPr>
          </w:rPrChange>
        </w:rPr>
        <w:t>Professor: Tony Underwood</w:t>
      </w:r>
    </w:p>
    <w:p w14:paraId="704D1D01" w14:textId="77777777" w:rsidR="006D08B9" w:rsidRDefault="006D08B9" w:rsidP="006D08B9">
      <w:pPr>
        <w:pStyle w:val="paragraph"/>
        <w:spacing w:before="0" w:beforeAutospacing="0" w:after="0" w:afterAutospacing="0" w:line="360" w:lineRule="auto"/>
        <w:textAlignment w:val="baseline"/>
        <w:rPr>
          <w:rStyle w:val="normaltextrun"/>
          <w:b/>
          <w:bCs/>
        </w:rPr>
      </w:pPr>
    </w:p>
    <w:p w14:paraId="20D85B8C" w14:textId="77777777" w:rsidR="006D08B9" w:rsidRDefault="006D08B9">
      <w:pPr>
        <w:rPr>
          <w:rStyle w:val="normaltextrun"/>
          <w:b/>
          <w:bCs/>
        </w:rPr>
      </w:pPr>
      <w:r>
        <w:rPr>
          <w:rStyle w:val="normaltextrun"/>
          <w:b/>
          <w:bCs/>
        </w:rPr>
        <w:br w:type="page"/>
      </w:r>
    </w:p>
    <w:p w14:paraId="776A6E59" w14:textId="595EB1D0" w:rsidR="006D08B9" w:rsidRPr="006D08B9" w:rsidRDefault="006D08B9" w:rsidP="006D08B9">
      <w:pPr>
        <w:pStyle w:val="paragraph"/>
        <w:spacing w:before="0" w:beforeAutospacing="0" w:after="0" w:afterAutospacing="0" w:line="360" w:lineRule="auto"/>
        <w:textAlignment w:val="baseline"/>
        <w:rPr>
          <w:rStyle w:val="normaltextrun"/>
          <w:b/>
          <w:bCs/>
        </w:rPr>
      </w:pPr>
      <w:r w:rsidRPr="006D08B9">
        <w:rPr>
          <w:rStyle w:val="normaltextrun"/>
          <w:b/>
          <w:bCs/>
        </w:rPr>
        <w:lastRenderedPageBreak/>
        <w:t>Introduction</w:t>
      </w:r>
    </w:p>
    <w:p w14:paraId="588BF300" w14:textId="4187B13B" w:rsidR="006D08B9" w:rsidRDefault="006D08B9" w:rsidP="03F6AF06">
      <w:pPr>
        <w:pStyle w:val="paragraph"/>
        <w:spacing w:before="0" w:beforeAutospacing="0" w:after="0" w:afterAutospacing="0" w:line="360" w:lineRule="auto"/>
        <w:ind w:firstLine="720"/>
        <w:textAlignment w:val="baseline"/>
        <w:rPr>
          <w:rFonts w:ascii="Segoe UI" w:hAnsi="Segoe UI" w:cs="Segoe UI"/>
          <w:sz w:val="18"/>
          <w:szCs w:val="18"/>
        </w:rPr>
      </w:pPr>
      <w:commentRangeStart w:id="4"/>
      <w:r w:rsidRPr="03F6AF06">
        <w:rPr>
          <w:rStyle w:val="normaltextrun"/>
        </w:rPr>
        <w:t>Organic food has become a</w:t>
      </w:r>
      <w:r w:rsidR="48809E3A" w:rsidRPr="03F6AF06">
        <w:rPr>
          <w:rStyle w:val="normaltextrun"/>
        </w:rPr>
        <w:t xml:space="preserve"> </w:t>
      </w:r>
      <w:r w:rsidRPr="03F6AF06">
        <w:rPr>
          <w:rStyle w:val="normaltextrun"/>
        </w:rPr>
        <w:t>trend in recent years.</w:t>
      </w:r>
      <w:ins w:id="5" w:author="Mac, Mia" w:date="2024-05-06T20:16:00Z">
        <w:r w:rsidR="007F6FF1" w:rsidRPr="03F6AF06">
          <w:rPr>
            <w:rStyle w:val="normaltextrun"/>
          </w:rPr>
          <w:t xml:space="preserve"> Certified organic cropland and certified </w:t>
        </w:r>
      </w:ins>
      <w:ins w:id="6" w:author="Mac, Mia" w:date="2024-05-06T20:17:00Z">
        <w:r w:rsidR="007F6FF1" w:rsidRPr="03F6AF06">
          <w:rPr>
            <w:rStyle w:val="normaltextrun"/>
          </w:rPr>
          <w:t xml:space="preserve">organic pastureland and rangeland have increased by 79% </w:t>
        </w:r>
      </w:ins>
      <w:ins w:id="7" w:author="Mac, Mia" w:date="2024-05-06T20:18:00Z">
        <w:r w:rsidR="007F6FF1" w:rsidRPr="03F6AF06">
          <w:rPr>
            <w:rStyle w:val="normaltextrun"/>
          </w:rPr>
          <w:t>ang 90%, respectively, over the 2011-21 period</w:t>
        </w:r>
      </w:ins>
      <w:ins w:id="8" w:author="Mac, Mia" w:date="2024-05-06T20:20:00Z">
        <w:r w:rsidR="00943982" w:rsidRPr="03F6AF06">
          <w:rPr>
            <w:rStyle w:val="normaltextrun"/>
          </w:rPr>
          <w:t xml:space="preserve"> (</w:t>
        </w:r>
        <w:proofErr w:type="spellStart"/>
        <w:r w:rsidR="00943982" w:rsidRPr="03F6AF06">
          <w:rPr>
            <w:rStyle w:val="normaltextrun"/>
          </w:rPr>
          <w:t>Skorbiansky</w:t>
        </w:r>
        <w:proofErr w:type="spellEnd"/>
        <w:r w:rsidR="00943982" w:rsidRPr="03F6AF06">
          <w:rPr>
            <w:rStyle w:val="normaltextrun"/>
          </w:rPr>
          <w:t>, 2024)</w:t>
        </w:r>
      </w:ins>
      <w:ins w:id="9" w:author="Mac, Mia" w:date="2024-05-06T20:18:00Z">
        <w:r w:rsidR="007F6FF1" w:rsidRPr="03F6AF06">
          <w:rPr>
            <w:rStyle w:val="normaltextrun"/>
          </w:rPr>
          <w:t>.</w:t>
        </w:r>
      </w:ins>
      <w:ins w:id="10" w:author="Mac, Mia" w:date="2024-05-06T20:16:00Z">
        <w:r w:rsidR="007F6FF1" w:rsidRPr="03F6AF06">
          <w:rPr>
            <w:rStyle w:val="normaltextrun"/>
          </w:rPr>
          <w:t xml:space="preserve"> </w:t>
        </w:r>
      </w:ins>
      <w:r w:rsidRPr="03F6AF06">
        <w:rPr>
          <w:rStyle w:val="normaltextrun"/>
        </w:rPr>
        <w:t xml:space="preserve"> </w:t>
      </w:r>
      <w:commentRangeEnd w:id="4"/>
      <w:r>
        <w:rPr>
          <w:rStyle w:val="CommentReference"/>
        </w:rPr>
        <w:commentReference w:id="4"/>
      </w:r>
      <w:r w:rsidRPr="03F6AF06">
        <w:rPr>
          <w:rStyle w:val="normaltextrun"/>
        </w:rPr>
        <w:t xml:space="preserve">For produce to qualify as organic, it must meet certifications verifying that only approved substances were used on the soil for the 3 years prior to harvest (McEvoy, 2012). Data from Statista (2023) exhibits that the organic food market share of total food sales has expanded annually since 2000. In 2021, organic food sales </w:t>
      </w:r>
      <w:del w:id="11" w:author="Mac, Mia" w:date="2024-05-06T20:13:00Z">
        <w:r w:rsidRPr="03F6AF06" w:rsidDel="006D08B9">
          <w:rPr>
            <w:rStyle w:val="normaltextrun"/>
          </w:rPr>
          <w:delText>revenue</w:delText>
        </w:r>
      </w:del>
      <w:del w:id="12" w:author="Mac, Mia" w:date="2024-05-06T20:12:00Z">
        <w:r w:rsidRPr="03F6AF06" w:rsidDel="006D08B9">
          <w:rPr>
            <w:rStyle w:val="normaltextrun"/>
          </w:rPr>
          <w:delText xml:space="preserve"> </w:delText>
        </w:r>
      </w:del>
      <w:ins w:id="13" w:author="Mac, Mia" w:date="2024-05-06T20:12:00Z">
        <w:r w:rsidR="00DA1CB5" w:rsidRPr="03F6AF06">
          <w:rPr>
            <w:rStyle w:val="normaltextrun"/>
          </w:rPr>
          <w:t>accounted for about 3 percent of U.S</w:t>
        </w:r>
      </w:ins>
      <w:ins w:id="14" w:author="Mac, Mia" w:date="2024-05-06T20:13:00Z">
        <w:r w:rsidR="00DA1CB5" w:rsidRPr="03F6AF06">
          <w:rPr>
            <w:rStyle w:val="normaltextrun"/>
          </w:rPr>
          <w:t xml:space="preserve"> farm receipts</w:t>
        </w:r>
      </w:ins>
      <w:del w:id="15" w:author="Mac, Mia" w:date="2024-05-06T20:12:00Z">
        <w:r w:rsidRPr="03F6AF06" w:rsidDel="006D08B9">
          <w:rPr>
            <w:rStyle w:val="normaltextrun"/>
          </w:rPr>
          <w:delText xml:space="preserve">in the United States totaled roughly </w:delText>
        </w:r>
        <w:commentRangeStart w:id="16"/>
        <w:r w:rsidRPr="03F6AF06" w:rsidDel="006D08B9">
          <w:rPr>
            <w:rStyle w:val="normaltextrun"/>
          </w:rPr>
          <w:delText>61.7 billion U.S. dollars</w:delText>
        </w:r>
      </w:del>
      <w:commentRangeEnd w:id="16"/>
      <w:r>
        <w:rPr>
          <w:rStyle w:val="CommentReference"/>
        </w:rPr>
        <w:commentReference w:id="16"/>
      </w:r>
      <w:r w:rsidRPr="03F6AF06">
        <w:rPr>
          <w:rStyle w:val="normaltextrun"/>
        </w:rPr>
        <w:t xml:space="preserve">. In the U.S., fruits and vegetables account for the largest share of organic food sales, followed by dairy products, indicating that organic agriculture is one of the fastest growing sectors (USDA, 2018). Organic farming refers to sustainable farming systems that utilize </w:t>
      </w:r>
      <w:del w:id="17" w:author="Mac, Mia" w:date="2024-05-06T20:20:00Z">
        <w:r w:rsidRPr="03F6AF06" w:rsidDel="006D08B9">
          <w:rPr>
            <w:rStyle w:val="normaltextrun"/>
          </w:rPr>
          <w:delText>ecologically-based</w:delText>
        </w:r>
      </w:del>
      <w:ins w:id="18" w:author="Mac, Mia" w:date="2024-05-06T20:20:00Z">
        <w:r w:rsidR="00943982" w:rsidRPr="03F6AF06">
          <w:rPr>
            <w:rStyle w:val="normaltextrun"/>
          </w:rPr>
          <w:t>ecologically based</w:t>
        </w:r>
      </w:ins>
      <w:r w:rsidRPr="03F6AF06">
        <w:rPr>
          <w:rStyle w:val="normaltextrun"/>
        </w:rPr>
        <w:t xml:space="preserve"> pest management and natural fertilizers derived largely from animal/plant waste and nitrogen-fixing cover crops (</w:t>
      </w:r>
      <w:proofErr w:type="spellStart"/>
      <w:r w:rsidRPr="03F6AF06">
        <w:rPr>
          <w:rStyle w:val="normaltextrun"/>
        </w:rPr>
        <w:t>Adamchak</w:t>
      </w:r>
      <w:proofErr w:type="spellEnd"/>
      <w:r w:rsidRPr="03F6AF06">
        <w:rPr>
          <w:rStyle w:val="normaltextrun"/>
        </w:rPr>
        <w:t>, 2024). Despite higher prices, consumers choose organic options over conventional for reasons like personal health, wellness, and especially environmental impact (</w:t>
      </w:r>
      <w:proofErr w:type="spellStart"/>
      <w:r w:rsidRPr="03F6AF06">
        <w:rPr>
          <w:rStyle w:val="normaltextrun"/>
        </w:rPr>
        <w:t>Apaolaza</w:t>
      </w:r>
      <w:proofErr w:type="spellEnd"/>
      <w:r w:rsidRPr="03F6AF06">
        <w:rPr>
          <w:rStyle w:val="normaltextrun"/>
        </w:rPr>
        <w:t xml:space="preserve"> et al., 2018). </w:t>
      </w:r>
    </w:p>
    <w:p w14:paraId="0BF625CA" w14:textId="4C0B5D0F" w:rsidR="006D08B9" w:rsidRDefault="006D08B9" w:rsidP="006D08B9">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rPr>
        <w:t xml:space="preserve">For governments and farmers, organic agriculture is the most financially viable tactic for battling climate change (Crowder &amp; </w:t>
      </w:r>
      <w:proofErr w:type="spellStart"/>
      <w:r>
        <w:rPr>
          <w:rStyle w:val="normaltextrun"/>
        </w:rPr>
        <w:t>Reganold</w:t>
      </w:r>
      <w:proofErr w:type="spellEnd"/>
      <w:r>
        <w:rPr>
          <w:rStyle w:val="normaltextrun"/>
        </w:rPr>
        <w:t xml:space="preserve">, 2015). According to a meta-analysis study comparing the financial performance of organic and conventional agriculture on a global scale across 14 countries on 5 continents over the last 40 years. The result showed that organic farming is not only environmentally sustainable, but also financially competitive when compared to conventional farming, despite a higher labor cost (Crowder &amp; </w:t>
      </w:r>
      <w:proofErr w:type="spellStart"/>
      <w:r>
        <w:rPr>
          <w:rStyle w:val="normaltextrun"/>
        </w:rPr>
        <w:t>Reganold</w:t>
      </w:r>
      <w:proofErr w:type="spellEnd"/>
      <w:r>
        <w:rPr>
          <w:rStyle w:val="normaltextrun"/>
        </w:rPr>
        <w:t>, 2015). The result is also consistent with a comparative economic analysis of different agricultural production systems, specifically focusing on conventional farming and organic farming. The result showed that organic farming provides environmental benefits at the local level, including reduced chemical runoff and pollution, increased biodiversity, and healthier soils and can be a cost-effective and sustainable option for farmers due to its lower input costs and ability to secure higher prices ((Durham &amp; Mizik, 2021).</w:t>
      </w:r>
    </w:p>
    <w:p w14:paraId="0F7844F0" w14:textId="616BB458" w:rsidR="006D08B9" w:rsidRDefault="006D08B9" w:rsidP="006D08B9">
      <w:pPr>
        <w:spacing w:line="360" w:lineRule="auto"/>
        <w:rPr>
          <w:rStyle w:val="normaltextrun"/>
          <w:color w:val="000000"/>
          <w:shd w:val="clear" w:color="auto" w:fill="FFFFFF"/>
        </w:rPr>
      </w:pPr>
      <w:r>
        <w:tab/>
        <w:t>The question of whether organic farming substantially reduced greenhouse gas emission remains controversial (</w:t>
      </w:r>
      <w:r>
        <w:rPr>
          <w:rStyle w:val="normaltextrun"/>
          <w:color w:val="000000"/>
          <w:shd w:val="clear" w:color="auto" w:fill="FFFFFF"/>
        </w:rPr>
        <w:t xml:space="preserve">Drinkwater et al., 1998; Lee and Chloe’ 2019). The present research investigates the relationship of organic farming and greenhouse gas emission in United States by utilizing data from 50 states over the period of 2000 to 2008. I expect that </w:t>
      </w:r>
      <w:r w:rsidRPr="006D08B9">
        <w:rPr>
          <w:rStyle w:val="normaltextrun"/>
          <w:color w:val="000000"/>
          <w:shd w:val="clear" w:color="auto" w:fill="FFFFFF"/>
        </w:rPr>
        <w:t xml:space="preserve">organic farming </w:t>
      </w:r>
      <w:r w:rsidRPr="006D08B9">
        <w:rPr>
          <w:rStyle w:val="normaltextrun"/>
          <w:color w:val="000000"/>
          <w:shd w:val="clear" w:color="auto" w:fill="FFFFFF"/>
        </w:rPr>
        <w:lastRenderedPageBreak/>
        <w:t>methods, recognized for enhancing soil carbon sequestration and promoting energy efficiency, will significantly lower greenhouse gas emissions across various U.S. regions.</w:t>
      </w:r>
    </w:p>
    <w:p w14:paraId="24DE35F9" w14:textId="7BF28D46" w:rsidR="006D08B9" w:rsidRPr="006D08B9" w:rsidRDefault="006D08B9" w:rsidP="006D08B9">
      <w:pPr>
        <w:spacing w:line="360" w:lineRule="auto"/>
        <w:rPr>
          <w:rStyle w:val="normaltextrun"/>
          <w:b/>
          <w:bCs/>
          <w:color w:val="000000"/>
          <w:shd w:val="clear" w:color="auto" w:fill="FFFFFF"/>
        </w:rPr>
      </w:pPr>
      <w:r w:rsidRPr="006D08B9">
        <w:rPr>
          <w:rStyle w:val="normaltextrun"/>
          <w:b/>
          <w:bCs/>
          <w:color w:val="000000"/>
          <w:shd w:val="clear" w:color="auto" w:fill="FFFFFF"/>
        </w:rPr>
        <w:t>Literature Review</w:t>
      </w:r>
    </w:p>
    <w:p w14:paraId="4B978CAA" w14:textId="2621E9BD" w:rsidR="006D08B9" w:rsidRDefault="006D08B9" w:rsidP="006D08B9">
      <w:pPr>
        <w:spacing w:line="360" w:lineRule="auto"/>
        <w:ind w:firstLine="720"/>
      </w:pPr>
      <w:r w:rsidRPr="006D08B9">
        <w:t xml:space="preserve">The impact of organic farming on environmental factors, especially the aspect of greenhouse gas (GHG) emissions, has gained substantial attention among researchers. A 2009 report by the United Nations (UN) Food and Agriculture Organization (FAO) states agriculture </w:t>
      </w:r>
      <w:proofErr w:type="gramStart"/>
      <w:r w:rsidRPr="006D08B9">
        <w:t>as a whole generates</w:t>
      </w:r>
      <w:proofErr w:type="gramEnd"/>
      <w:r w:rsidRPr="006D08B9">
        <w:t xml:space="preserve"> 13.5% of global GHG emissions but estimates organic farming could help mitigate up to 6 gigatons of carbon dioxide (CO2) equivalent emissions annually (FAO, 2009).  </w:t>
      </w:r>
    </w:p>
    <w:p w14:paraId="20A7C8C4" w14:textId="11C50B57" w:rsidR="006D08B9" w:rsidRDefault="006D08B9" w:rsidP="006D08B9">
      <w:pPr>
        <w:spacing w:line="360" w:lineRule="auto"/>
        <w:ind w:firstLine="720"/>
      </w:pPr>
      <w:r>
        <w:t>Organic farming can reduce GHG emissions through two main mechanisms: soil carbon sequestration and more efficient energy use. Soil carbon sequestration is the natural process of capturing atmospheric carbon in the soil in the form of organic carbon (</w:t>
      </w:r>
      <w:proofErr w:type="spellStart"/>
      <w:r>
        <w:t>Cavigelli</w:t>
      </w:r>
      <w:proofErr w:type="spellEnd"/>
      <w:r>
        <w:t xml:space="preserve"> et al., 2013). Lal (2004) notes that soil carbon sequestration is an essential mechanism for mitigating climate change because it reduces carbon dioxide levels in the atmosphere. Most organic farming techniques aim to capture atmospheric carbon dioxide in soil organic matter through practices like applying compost, crop rotation, and minimal tillage (</w:t>
      </w:r>
      <w:proofErr w:type="spellStart"/>
      <w:r>
        <w:t>Cavigelli</w:t>
      </w:r>
      <w:proofErr w:type="spellEnd"/>
      <w:r>
        <w:t xml:space="preserve"> et al., 2013; Lal, 2004; </w:t>
      </w:r>
      <w:proofErr w:type="spellStart"/>
      <w:r>
        <w:t>Hernanz</w:t>
      </w:r>
      <w:proofErr w:type="spellEnd"/>
      <w:r>
        <w:t xml:space="preserve"> et al., 2009; Al-</w:t>
      </w:r>
      <w:proofErr w:type="spellStart"/>
      <w:r>
        <w:t>Kaisi</w:t>
      </w:r>
      <w:proofErr w:type="spellEnd"/>
      <w:r>
        <w:t xml:space="preserve"> &amp; Licht, 2001).  </w:t>
      </w:r>
    </w:p>
    <w:p w14:paraId="5FCDC3F8" w14:textId="77777777" w:rsidR="006D08B9" w:rsidDel="00730381" w:rsidRDefault="006D08B9" w:rsidP="006D08B9">
      <w:pPr>
        <w:spacing w:line="360" w:lineRule="auto"/>
        <w:ind w:firstLine="720"/>
        <w:rPr>
          <w:del w:id="19" w:author="Mac, Mia" w:date="2024-05-06T17:31:00Z"/>
        </w:rPr>
      </w:pPr>
      <w:r>
        <w:t xml:space="preserve">Previous studies have compared the effects of organic and conventional farming practices on the ability of soil to sequester carbon. </w:t>
      </w:r>
      <w:proofErr w:type="spellStart"/>
      <w:r>
        <w:t>Sardiana</w:t>
      </w:r>
      <w:proofErr w:type="spellEnd"/>
      <w:r>
        <w:t xml:space="preserve"> (2021) in Bali assessed this potential, finding organic farm fields had 24.52% higher soil carbon storage compared to conventional fields. The research was conducted on ten fields of each type. Organic farming techniques increased soil organic carbon content, especially labile (easily decomposable) carbon, has the capability to improve soil fertility, reduce GHG emissions, and promote sustainable agriculture in Indonesia. These findings align with a 15-year comparative study by Drinkwater et al. (1998) on legume-based versus conventional farming systems, which finds organic practices enhance soil carbon sequestration. Despite having lower crop residue inputs, the organic systems increase soil carbon levels and retain more nitrogen with reduced leaching compared to conventional systems. The authors explain that these organic inputs are more readily decomposed by soil microorganisms, leading to humus formation – a stable organic matter that can sequester carbon over long periods (Drinkwater et al., 1998). </w:t>
      </w:r>
    </w:p>
    <w:p w14:paraId="73E3E6D8" w14:textId="77777777" w:rsidR="006D08B9" w:rsidRDefault="006D08B9" w:rsidP="00730381">
      <w:pPr>
        <w:spacing w:line="360" w:lineRule="auto"/>
        <w:ind w:firstLine="720"/>
      </w:pPr>
    </w:p>
    <w:p w14:paraId="0D6AAA38" w14:textId="795E71D6" w:rsidR="006D08B9" w:rsidRDefault="006D08B9" w:rsidP="006D08B9">
      <w:pPr>
        <w:spacing w:line="360" w:lineRule="auto"/>
        <w:ind w:firstLine="720"/>
      </w:pPr>
      <w:r>
        <w:t xml:space="preserve">Additionally, organic farms tend to be more </w:t>
      </w:r>
      <w:commentRangeStart w:id="20"/>
      <w:commentRangeStart w:id="21"/>
      <w:r>
        <w:t xml:space="preserve">energy efficient </w:t>
      </w:r>
      <w:commentRangeEnd w:id="20"/>
      <w:r w:rsidR="004E4BCC">
        <w:rPr>
          <w:rStyle w:val="CommentReference"/>
        </w:rPr>
        <w:commentReference w:id="20"/>
      </w:r>
      <w:commentRangeEnd w:id="21"/>
      <w:r w:rsidR="004E4BCC">
        <w:rPr>
          <w:rStyle w:val="CommentReference"/>
        </w:rPr>
        <w:commentReference w:id="21"/>
      </w:r>
      <w:r>
        <w:t xml:space="preserve">by relying less on energy-intensive synthetic inputs like fertilizers and pesticides. Alonso and Guzmán (2010) examine the </w:t>
      </w:r>
      <w:r>
        <w:lastRenderedPageBreak/>
        <w:t xml:space="preserve">energy consumption patterns of 78 organics versus conventional farms in Spain and find that organic farms demonstrate lower energy outputs on average compared to conventional farms, primarily due to reduced usage of energy-intensive inputs. Organic farms also exhibit lower consumption of non-renewable energy, aligning with the goals of enhancing agricultural energy sustainability. Michos et al. (2012) further </w:t>
      </w:r>
      <w:proofErr w:type="gramStart"/>
      <w:r>
        <w:t>evaluate</w:t>
      </w:r>
      <w:proofErr w:type="gramEnd"/>
      <w:r>
        <w:t xml:space="preserve"> energy flows and GHG gas emissions across conventional, integrated, and organic farming systems using a 12-year panel study of 16 farms in northern Greece. Their results show organic orchards have significantly lower average inputs (fertilizers, pesticides, fuel) compared to integrated and conventional systems (Michos et al. 2012). While energy outputs (harvested peach energy content) and efficiency varied, organic farming demonstrated lower outputs but also lower inputs overall. Importantly, organic systems resulted in significantly lower GHG emissions (CO2, CH4, N2O) compared to integrated and conventional farming. </w:t>
      </w:r>
    </w:p>
    <w:p w14:paraId="33FC6262" w14:textId="704BAFB6" w:rsidR="006D08B9" w:rsidRDefault="006D08B9" w:rsidP="006D08B9">
      <w:pPr>
        <w:spacing w:line="360" w:lineRule="auto"/>
        <w:ind w:firstLine="720"/>
      </w:pPr>
      <w:r>
        <w:t xml:space="preserve">Prior studies on organic farming's impact on GHG emissions yield varying results, with studies highlighting different aspects of its environmental footprint. Lee and Chloe (2019) focus on Korean soybean cultivation and find conventional farming was more energy-efficient, though emissions were not significantly different between the two methods, contrasting with the results of Alonso &amp; Guzman (2010) and Michos et al (2012). The study indicates that organic systems emit more CO2 than the conventional ones, with lower organic yields but higher fuel and mulch film usage. Additionally, McGee (2014) uses 2000-2008 state-level data and finds a positive correlation between </w:t>
      </w:r>
      <w:del w:id="22" w:author="Mac, Mia" w:date="2024-05-06T17:31:00Z">
        <w:r w:rsidDel="00730381">
          <w:delText>cover</w:delText>
        </w:r>
      </w:del>
      <w:ins w:id="23" w:author="Underwood, Anthony" w:date="2024-05-02T09:54:00Z">
        <w:del w:id="24" w:author="Mac, Mia" w:date="2024-05-06T17:31:00Z">
          <w:r w:rsidR="0065669E" w:rsidDel="00730381">
            <w:delText>t</w:delText>
          </w:r>
        </w:del>
      </w:ins>
      <w:del w:id="25" w:author="Mac, Mia" w:date="2024-05-06T17:31:00Z">
        <w:r w:rsidDel="00730381">
          <w:delText>ing</w:delText>
        </w:r>
      </w:del>
      <w:r w:rsidR="00730381">
        <w:t>converting</w:t>
      </w:r>
      <w:r>
        <w:t xml:space="preserve"> conventional to</w:t>
      </w:r>
      <w:del w:id="26" w:author="Underwood, Anthony" w:date="2024-05-02T09:55:00Z">
        <w:r w:rsidDel="0065669E">
          <w:delText xml:space="preserve"> </w:delText>
        </w:r>
      </w:del>
      <w:r>
        <w:t xml:space="preserve"> certified organic farmland and increasing agricultural greenhouse gas emissions, suggesting organic practices may not significantly reduce emissions compared to conventional. This increase was also observed in emissions intensity per acre.  </w:t>
      </w:r>
    </w:p>
    <w:p w14:paraId="49A4C983" w14:textId="5FBD39C7" w:rsidR="006D08B9" w:rsidRDefault="006D08B9" w:rsidP="006D08B9">
      <w:pPr>
        <w:spacing w:line="360" w:lineRule="auto"/>
        <w:ind w:firstLine="720"/>
      </w:pPr>
      <w:r>
        <w:t xml:space="preserve">With the aspect of carbon sequestration, Venkat (2012) conducts a lifecycle assessment of 12 California crops and find organic farming does not enhance soil carbon storage, resulting in 10.6% higher average greenhouse gas emissions than conventional methods after excluding walnut outliers. The study highlighted some contributors including lower yields, higher on-farm energy use, and extensive composting needs for some organic operations. Notably, they show emissions from synthetic fertilizer and pesticide production were not high enough to offset organic farming's higher emissions. These results differ from </w:t>
      </w:r>
      <w:proofErr w:type="spellStart"/>
      <w:r>
        <w:t>Sardian</w:t>
      </w:r>
      <w:proofErr w:type="spellEnd"/>
      <w:r>
        <w:t xml:space="preserve"> (2021) and Drinkwater et al (1998), raising the question of whether organic farming can enhance soil carbon storage.  </w:t>
      </w:r>
    </w:p>
    <w:p w14:paraId="51D38DC4" w14:textId="3179DD4A" w:rsidR="006D08B9" w:rsidRDefault="006D08B9" w:rsidP="006D08B9">
      <w:pPr>
        <w:spacing w:line="360" w:lineRule="auto"/>
        <w:ind w:firstLine="720"/>
      </w:pPr>
      <w:r>
        <w:lastRenderedPageBreak/>
        <w:t xml:space="preserve">Considering the diverse outcomes reported in previous studies, further investigation is essential to clarify the nature and extent of the connection between organic farming and GHG emissions. It's crucial to consider the limitations identified in earlier research, including potential moderating factors like energy consumption, long-term soil modifications, GDP, and precipitation patterns (Hansen et al., 2001; </w:t>
      </w:r>
      <w:proofErr w:type="spellStart"/>
      <w:r>
        <w:t>Carbonell-Bojollo</w:t>
      </w:r>
      <w:proofErr w:type="spellEnd"/>
      <w:r>
        <w:t xml:space="preserve"> et al., 2019), which could influence the dynamics between organic farming practices and emissions. Previous studies have often relied on cross-sectional data and limited sample sizes (Drinkwater et al., 1998, Venkat, 2012), introducing the risk of unaccounted errors. Additionally, many studies focus on </w:t>
      </w:r>
      <w:proofErr w:type="gramStart"/>
      <w:r>
        <w:t>particular locales</w:t>
      </w:r>
      <w:proofErr w:type="gramEnd"/>
      <w:r>
        <w:t xml:space="preserve">, potentially ignoring variations in climate and soil quality across different regions. Thus, using panel data is needed for a deeper understanding of the relationship between organic farming and GHG emissions. In </w:t>
      </w:r>
      <w:ins w:id="27" w:author="Underwood, Anthony" w:date="2024-05-02T09:55:00Z">
        <w:r w:rsidR="00247CDB">
          <w:t>this</w:t>
        </w:r>
      </w:ins>
      <w:del w:id="28" w:author="Underwood, Anthony" w:date="2024-05-02T09:55:00Z">
        <w:r w:rsidDel="00247CDB">
          <w:delText>my</w:delText>
        </w:r>
      </w:del>
      <w:r>
        <w:t xml:space="preserve"> study, I </w:t>
      </w:r>
      <w:del w:id="29" w:author="Underwood, Anthony" w:date="2024-05-02T09:56:00Z">
        <w:r w:rsidDel="00247CDB">
          <w:delText>w</w:delText>
        </w:r>
      </w:del>
      <w:del w:id="30" w:author="Underwood, Anthony" w:date="2024-05-02T09:55:00Z">
        <w:r w:rsidDel="00247CDB">
          <w:delText xml:space="preserve">ill </w:delText>
        </w:r>
      </w:del>
      <w:r>
        <w:t xml:space="preserve">analyze panel data detailing gas emissions and certified organic farming activities across all 50 states in the United States from 2000 to 2008. I anticipate that organic farming methods, recognized for enhancing soil carbon sequestration and promoting energy efficiency, </w:t>
      </w:r>
      <w:del w:id="31" w:author="Underwood, Anthony" w:date="2024-05-02T09:56:00Z">
        <w:r w:rsidDel="00DA5CDA">
          <w:delText xml:space="preserve">will </w:delText>
        </w:r>
      </w:del>
      <w:r>
        <w:t xml:space="preserve">significantly </w:t>
      </w:r>
      <w:del w:id="32" w:author="Underwood, Anthony" w:date="2024-05-02T09:56:00Z">
        <w:r w:rsidDel="00DA5CDA">
          <w:delText xml:space="preserve">lower </w:delText>
        </w:r>
      </w:del>
      <w:ins w:id="33" w:author="Underwood, Anthony" w:date="2024-05-02T09:56:00Z">
        <w:r w:rsidR="00DA5CDA">
          <w:t xml:space="preserve">reduces </w:t>
        </w:r>
      </w:ins>
      <w:r>
        <w:t xml:space="preserve">greenhouse gas emissions across various U.S. regions. </w:t>
      </w:r>
    </w:p>
    <w:p w14:paraId="3BF2769D" w14:textId="3B7386B5" w:rsidR="006D08B9" w:rsidRPr="006D08B9" w:rsidRDefault="006D08B9" w:rsidP="006D08B9">
      <w:pPr>
        <w:spacing w:line="360" w:lineRule="auto"/>
        <w:rPr>
          <w:b/>
          <w:bCs/>
        </w:rPr>
      </w:pPr>
      <w:r w:rsidRPr="006D08B9">
        <w:rPr>
          <w:b/>
          <w:bCs/>
        </w:rPr>
        <w:t>Data and Methods</w:t>
      </w:r>
    </w:p>
    <w:p w14:paraId="7E10B6BF" w14:textId="3EAB7A1C" w:rsidR="006D08B9" w:rsidDel="006F0694" w:rsidRDefault="006D08B9" w:rsidP="006D08B9">
      <w:pPr>
        <w:spacing w:line="360" w:lineRule="auto"/>
        <w:ind w:firstLine="720"/>
        <w:rPr>
          <w:del w:id="34" w:author="Underwood, Anthony" w:date="2024-05-02T09:56:00Z"/>
        </w:rPr>
      </w:pPr>
      <w:del w:id="35" w:author="Underwood, Anthony" w:date="2024-05-02T09:56:00Z">
        <w:r w:rsidRPr="006D08B9" w:rsidDel="006F0694">
          <w:delText>The thesis that organic farming can reduce greenhouse gas (GHG) emissions is grounded in the methods it employs that enhance soil carbon storage and reduce reliance on synthetic inputs. Organic farming practices such as applying compost, engaging in crop rotation, and implementing minimal tillage help to sequester carbon in the soil by capturing atmospheric carbon dioxide and storing it as soil organic matter. This process not only improves soil fertility but also plays a critical role in mitigating climate change by reducing atmospheric levels of carbon dioxide. Additionally, organic farms typically use fewer synthetic fertilizers and pesticides, which are energy-intensive to produce. By reducing the use of these inputs, organic farming can lower the overall energy consumption and associated emissions. Thus, through both enhanced carbon sequestration and reduced energy use, organic farming has the potential to significantly lower GHG emissions.</w:delText>
        </w:r>
      </w:del>
    </w:p>
    <w:p w14:paraId="49D51CC5" w14:textId="5F34DF34" w:rsidR="006D08B9" w:rsidRPr="006D08B9" w:rsidRDefault="006D08B9" w:rsidP="006D08B9">
      <w:pPr>
        <w:spacing w:line="360" w:lineRule="auto"/>
        <w:ind w:firstLine="720"/>
      </w:pPr>
      <w:r w:rsidRPr="006D08B9">
        <w:t xml:space="preserve">In this paper, I use data on total GHG emission (measured in million metric tons of carbon dioxide equivalent), emissions from energy-related activities (measured in million metric tons of carbon dioxide equivalent), state GDP (millions of US dollars) and population of 50 states in United States from World Resource Institute from 1990 to 2018. I also gather data of total acreage of certifies organic pasture and cropland combined for each state in 50 states in United States from United States Department of Agriculture (USDA) from 2000 to 2011. Due to missing values from the datasets from USDA, only panel data from 2000 to 2008 are included in my research. After combining the two datasets, the total number of observations is 450, although there are remaining missing observations for total organic acres across 50 states, especially in 2000 and 2001. Missing values are assumed equal to 0 to consistent with other datasets.  Table one represents variable description that I use in my model.  </w:t>
      </w:r>
    </w:p>
    <w:p w14:paraId="10A10AD0" w14:textId="1F4F3092" w:rsidR="006D08B9" w:rsidRDefault="006D08B9" w:rsidP="006D08B9">
      <w:pPr>
        <w:spacing w:line="360" w:lineRule="auto"/>
      </w:pPr>
      <w:r w:rsidRPr="006D08B9">
        <w:t>Table 1. Variable Description Table </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5"/>
        <w:gridCol w:w="2445"/>
        <w:gridCol w:w="3405"/>
      </w:tblGrid>
      <w:tr w:rsidR="006D08B9" w:rsidRPr="006D08B9" w14:paraId="5E36BD43" w14:textId="77777777" w:rsidTr="4892AC2D">
        <w:trPr>
          <w:trHeight w:val="300"/>
        </w:trPr>
        <w:tc>
          <w:tcPr>
            <w:tcW w:w="3495" w:type="dxa"/>
            <w:tcBorders>
              <w:top w:val="single" w:sz="6" w:space="0" w:color="7F7F7F" w:themeColor="text1" w:themeTint="80"/>
              <w:left w:val="nil"/>
              <w:bottom w:val="single" w:sz="6" w:space="0" w:color="auto"/>
              <w:right w:val="nil"/>
            </w:tcBorders>
            <w:shd w:val="clear" w:color="auto" w:fill="auto"/>
            <w:hideMark/>
          </w:tcPr>
          <w:p w14:paraId="78153F05" w14:textId="77777777" w:rsidR="006D08B9" w:rsidRPr="006D08B9" w:rsidRDefault="006D08B9" w:rsidP="006D08B9">
            <w:pPr>
              <w:spacing w:line="360" w:lineRule="auto"/>
              <w:textAlignment w:val="baseline"/>
              <w:rPr>
                <w:rFonts w:ascii="Segoe UI" w:hAnsi="Segoe UI" w:cs="Segoe UI"/>
                <w:b/>
                <w:bCs/>
                <w:sz w:val="18"/>
                <w:szCs w:val="18"/>
              </w:rPr>
            </w:pPr>
            <w:r w:rsidRPr="006D08B9">
              <w:rPr>
                <w:b/>
                <w:bCs/>
              </w:rPr>
              <w:t>Variable </w:t>
            </w:r>
          </w:p>
        </w:tc>
        <w:tc>
          <w:tcPr>
            <w:tcW w:w="2445" w:type="dxa"/>
            <w:tcBorders>
              <w:top w:val="single" w:sz="6" w:space="0" w:color="7F7F7F" w:themeColor="text1" w:themeTint="80"/>
              <w:left w:val="nil"/>
              <w:bottom w:val="single" w:sz="6" w:space="0" w:color="auto"/>
              <w:right w:val="nil"/>
            </w:tcBorders>
            <w:shd w:val="clear" w:color="auto" w:fill="auto"/>
            <w:hideMark/>
          </w:tcPr>
          <w:p w14:paraId="621F9FDF" w14:textId="77777777" w:rsidR="006D08B9" w:rsidRPr="006D08B9" w:rsidRDefault="006D08B9" w:rsidP="006D08B9">
            <w:pPr>
              <w:spacing w:line="360" w:lineRule="auto"/>
              <w:textAlignment w:val="baseline"/>
              <w:rPr>
                <w:rFonts w:ascii="Segoe UI" w:hAnsi="Segoe UI" w:cs="Segoe UI"/>
                <w:b/>
                <w:bCs/>
                <w:sz w:val="18"/>
                <w:szCs w:val="18"/>
              </w:rPr>
            </w:pPr>
            <w:r w:rsidRPr="006D08B9">
              <w:rPr>
                <w:b/>
                <w:bCs/>
              </w:rPr>
              <w:t>Description </w:t>
            </w:r>
          </w:p>
        </w:tc>
        <w:tc>
          <w:tcPr>
            <w:tcW w:w="3405" w:type="dxa"/>
            <w:tcBorders>
              <w:top w:val="single" w:sz="6" w:space="0" w:color="7F7F7F" w:themeColor="text1" w:themeTint="80"/>
              <w:left w:val="nil"/>
              <w:bottom w:val="single" w:sz="6" w:space="0" w:color="auto"/>
              <w:right w:val="nil"/>
            </w:tcBorders>
            <w:shd w:val="clear" w:color="auto" w:fill="auto"/>
            <w:hideMark/>
          </w:tcPr>
          <w:p w14:paraId="72450DFE" w14:textId="77777777" w:rsidR="006D08B9" w:rsidRPr="006D08B9" w:rsidRDefault="006D08B9" w:rsidP="006D08B9">
            <w:pPr>
              <w:spacing w:line="360" w:lineRule="auto"/>
              <w:textAlignment w:val="baseline"/>
              <w:rPr>
                <w:rFonts w:ascii="Segoe UI" w:hAnsi="Segoe UI" w:cs="Segoe UI"/>
                <w:b/>
                <w:bCs/>
                <w:sz w:val="18"/>
                <w:szCs w:val="18"/>
              </w:rPr>
            </w:pPr>
            <w:r w:rsidRPr="006D08B9">
              <w:rPr>
                <w:b/>
                <w:bCs/>
              </w:rPr>
              <w:t>Unit of Measurement </w:t>
            </w:r>
          </w:p>
        </w:tc>
      </w:tr>
      <w:tr w:rsidR="006D08B9" w:rsidRPr="006D08B9" w14:paraId="39FB7FE5" w14:textId="77777777" w:rsidTr="4892AC2D">
        <w:trPr>
          <w:trHeight w:val="300"/>
        </w:trPr>
        <w:tc>
          <w:tcPr>
            <w:tcW w:w="3495" w:type="dxa"/>
            <w:tcBorders>
              <w:top w:val="single" w:sz="6" w:space="0" w:color="auto"/>
              <w:left w:val="nil"/>
              <w:bottom w:val="nil"/>
              <w:right w:val="nil"/>
            </w:tcBorders>
            <w:shd w:val="clear" w:color="auto" w:fill="auto"/>
            <w:hideMark/>
          </w:tcPr>
          <w:p w14:paraId="75079412" w14:textId="77777777" w:rsidR="006D08B9" w:rsidRPr="006D08B9" w:rsidRDefault="006D08B9" w:rsidP="006D08B9">
            <w:pPr>
              <w:spacing w:line="360" w:lineRule="auto"/>
              <w:textAlignment w:val="baseline"/>
              <w:rPr>
                <w:rFonts w:ascii="Segoe UI" w:hAnsi="Segoe UI" w:cs="Segoe UI"/>
                <w:b/>
                <w:bCs/>
                <w:sz w:val="18"/>
                <w:szCs w:val="18"/>
              </w:rPr>
            </w:pPr>
            <w:r w:rsidRPr="006D08B9">
              <w:t>state</w:t>
            </w:r>
            <w:r w:rsidRPr="006D08B9">
              <w:rPr>
                <w:b/>
                <w:bCs/>
              </w:rPr>
              <w:t> </w:t>
            </w:r>
          </w:p>
        </w:tc>
        <w:tc>
          <w:tcPr>
            <w:tcW w:w="2445" w:type="dxa"/>
            <w:tcBorders>
              <w:top w:val="single" w:sz="6" w:space="0" w:color="auto"/>
              <w:left w:val="nil"/>
              <w:bottom w:val="nil"/>
              <w:right w:val="nil"/>
            </w:tcBorders>
            <w:shd w:val="clear" w:color="auto" w:fill="auto"/>
            <w:hideMark/>
          </w:tcPr>
          <w:p w14:paraId="3EC8637C" w14:textId="77777777" w:rsidR="006D08B9" w:rsidRPr="006D08B9" w:rsidRDefault="006D08B9" w:rsidP="006D08B9">
            <w:pPr>
              <w:spacing w:line="360" w:lineRule="auto"/>
              <w:textAlignment w:val="baseline"/>
              <w:rPr>
                <w:rFonts w:ascii="Segoe UI" w:hAnsi="Segoe UI" w:cs="Segoe UI"/>
                <w:sz w:val="18"/>
                <w:szCs w:val="18"/>
              </w:rPr>
            </w:pPr>
            <w:r w:rsidRPr="006D08B9">
              <w:rPr>
                <w:color w:val="0D0D0D"/>
              </w:rPr>
              <w:t>State in United States </w:t>
            </w:r>
          </w:p>
        </w:tc>
        <w:tc>
          <w:tcPr>
            <w:tcW w:w="3405" w:type="dxa"/>
            <w:tcBorders>
              <w:top w:val="single" w:sz="6" w:space="0" w:color="auto"/>
              <w:left w:val="nil"/>
              <w:bottom w:val="nil"/>
              <w:right w:val="nil"/>
            </w:tcBorders>
            <w:shd w:val="clear" w:color="auto" w:fill="auto"/>
            <w:hideMark/>
          </w:tcPr>
          <w:p w14:paraId="289D6A15" w14:textId="110A81D2" w:rsidR="006D08B9" w:rsidRPr="006D08B9" w:rsidRDefault="006D08B9" w:rsidP="006D08B9">
            <w:pPr>
              <w:spacing w:line="360" w:lineRule="auto"/>
              <w:textAlignment w:val="baseline"/>
              <w:rPr>
                <w:rFonts w:ascii="Segoe UI" w:hAnsi="Segoe UI" w:cs="Segoe UI"/>
                <w:sz w:val="18"/>
                <w:szCs w:val="18"/>
              </w:rPr>
            </w:pPr>
          </w:p>
        </w:tc>
      </w:tr>
      <w:tr w:rsidR="006D08B9" w:rsidRPr="006D08B9" w14:paraId="478EAD61" w14:textId="77777777" w:rsidTr="4892AC2D">
        <w:trPr>
          <w:trHeight w:val="300"/>
        </w:trPr>
        <w:tc>
          <w:tcPr>
            <w:tcW w:w="3495" w:type="dxa"/>
            <w:tcBorders>
              <w:top w:val="nil"/>
              <w:left w:val="nil"/>
              <w:bottom w:val="nil"/>
              <w:right w:val="nil"/>
            </w:tcBorders>
            <w:shd w:val="clear" w:color="auto" w:fill="auto"/>
            <w:hideMark/>
          </w:tcPr>
          <w:p w14:paraId="00664CFC" w14:textId="77777777" w:rsidR="006D08B9" w:rsidRPr="006D08B9" w:rsidRDefault="006D08B9" w:rsidP="006D08B9">
            <w:pPr>
              <w:spacing w:line="360" w:lineRule="auto"/>
              <w:textAlignment w:val="baseline"/>
              <w:rPr>
                <w:rFonts w:ascii="Segoe UI" w:hAnsi="Segoe UI" w:cs="Segoe UI"/>
                <w:b/>
                <w:bCs/>
                <w:sz w:val="18"/>
                <w:szCs w:val="18"/>
              </w:rPr>
            </w:pPr>
            <w:r w:rsidRPr="006D08B9">
              <w:lastRenderedPageBreak/>
              <w:t>totalC02</w:t>
            </w:r>
            <w:r w:rsidRPr="006D08B9">
              <w:rPr>
                <w:b/>
                <w:bCs/>
              </w:rPr>
              <w:t> </w:t>
            </w:r>
          </w:p>
        </w:tc>
        <w:tc>
          <w:tcPr>
            <w:tcW w:w="2445" w:type="dxa"/>
            <w:tcBorders>
              <w:top w:val="nil"/>
              <w:left w:val="nil"/>
              <w:bottom w:val="nil"/>
              <w:right w:val="nil"/>
            </w:tcBorders>
            <w:shd w:val="clear" w:color="auto" w:fill="auto"/>
            <w:hideMark/>
          </w:tcPr>
          <w:p w14:paraId="6FA41C63" w14:textId="77777777" w:rsidR="006D08B9" w:rsidRPr="006D08B9" w:rsidRDefault="006D08B9" w:rsidP="006D08B9">
            <w:pPr>
              <w:spacing w:line="360" w:lineRule="auto"/>
              <w:textAlignment w:val="baseline"/>
              <w:rPr>
                <w:rFonts w:ascii="Segoe UI" w:hAnsi="Segoe UI" w:cs="Segoe UI"/>
                <w:sz w:val="18"/>
                <w:szCs w:val="18"/>
              </w:rPr>
            </w:pPr>
            <w:r w:rsidRPr="006D08B9">
              <w:rPr>
                <w:color w:val="0D0D0D"/>
              </w:rPr>
              <w:t>Total greenhouse gas emissions including emissions from land use, land-use change, and forestry (LUCF) </w:t>
            </w:r>
          </w:p>
        </w:tc>
        <w:tc>
          <w:tcPr>
            <w:tcW w:w="3405" w:type="dxa"/>
            <w:tcBorders>
              <w:top w:val="nil"/>
              <w:left w:val="nil"/>
              <w:bottom w:val="nil"/>
              <w:right w:val="nil"/>
            </w:tcBorders>
            <w:shd w:val="clear" w:color="auto" w:fill="auto"/>
            <w:hideMark/>
          </w:tcPr>
          <w:p w14:paraId="05E1EEB1" w14:textId="5B231B92" w:rsidR="006D08B9" w:rsidRPr="006D08B9" w:rsidRDefault="006D08B9" w:rsidP="006D08B9">
            <w:pPr>
              <w:spacing w:line="360" w:lineRule="auto"/>
              <w:textAlignment w:val="baseline"/>
              <w:rPr>
                <w:rFonts w:ascii="Segoe UI" w:hAnsi="Segoe UI" w:cs="Segoe UI"/>
                <w:sz w:val="18"/>
                <w:szCs w:val="18"/>
              </w:rPr>
            </w:pPr>
            <w:r w:rsidRPr="006D08B9">
              <w:t>Million metric tons of carbon dioxide</w:t>
            </w:r>
          </w:p>
        </w:tc>
      </w:tr>
      <w:tr w:rsidR="006D08B9" w:rsidRPr="006D08B9" w14:paraId="24CFF55B" w14:textId="77777777" w:rsidTr="4892AC2D">
        <w:trPr>
          <w:trHeight w:val="375"/>
        </w:trPr>
        <w:tc>
          <w:tcPr>
            <w:tcW w:w="3495" w:type="dxa"/>
            <w:tcBorders>
              <w:top w:val="nil"/>
              <w:left w:val="nil"/>
              <w:bottom w:val="nil"/>
              <w:right w:val="nil"/>
            </w:tcBorders>
            <w:shd w:val="clear" w:color="auto" w:fill="auto"/>
            <w:hideMark/>
          </w:tcPr>
          <w:p w14:paraId="479E3B1A" w14:textId="77777777" w:rsidR="006D08B9" w:rsidRPr="006D08B9" w:rsidRDefault="006D08B9" w:rsidP="006D08B9">
            <w:pPr>
              <w:spacing w:line="360" w:lineRule="auto"/>
              <w:textAlignment w:val="baseline"/>
              <w:rPr>
                <w:rFonts w:ascii="Segoe UI" w:hAnsi="Segoe UI" w:cs="Segoe UI"/>
                <w:b/>
                <w:bCs/>
                <w:sz w:val="18"/>
                <w:szCs w:val="18"/>
              </w:rPr>
            </w:pPr>
            <w:proofErr w:type="spellStart"/>
            <w:r w:rsidRPr="006D08B9">
              <w:t>total_organic_arces</w:t>
            </w:r>
            <w:proofErr w:type="spellEnd"/>
            <w:r w:rsidRPr="006D08B9">
              <w:rPr>
                <w:b/>
                <w:bCs/>
              </w:rPr>
              <w:t> </w:t>
            </w:r>
          </w:p>
        </w:tc>
        <w:tc>
          <w:tcPr>
            <w:tcW w:w="2445" w:type="dxa"/>
            <w:tcBorders>
              <w:top w:val="nil"/>
              <w:left w:val="nil"/>
              <w:bottom w:val="nil"/>
              <w:right w:val="nil"/>
            </w:tcBorders>
            <w:shd w:val="clear" w:color="auto" w:fill="auto"/>
            <w:hideMark/>
          </w:tcPr>
          <w:p w14:paraId="1C4E3E9F" w14:textId="77777777" w:rsidR="006D08B9" w:rsidRPr="006D08B9" w:rsidRDefault="006D08B9" w:rsidP="006D08B9">
            <w:pPr>
              <w:spacing w:line="360" w:lineRule="auto"/>
              <w:textAlignment w:val="baseline"/>
              <w:rPr>
                <w:rFonts w:ascii="Segoe UI" w:hAnsi="Segoe UI" w:cs="Segoe UI"/>
                <w:sz w:val="18"/>
                <w:szCs w:val="18"/>
              </w:rPr>
            </w:pPr>
            <w:r w:rsidRPr="006D08B9">
              <w:rPr>
                <w:color w:val="0D0D0D"/>
              </w:rPr>
              <w:t>The total acreage of certified organic pasture and cropland combined for each state in the corresponding year. </w:t>
            </w:r>
          </w:p>
        </w:tc>
        <w:tc>
          <w:tcPr>
            <w:tcW w:w="3405" w:type="dxa"/>
            <w:tcBorders>
              <w:top w:val="nil"/>
              <w:left w:val="nil"/>
              <w:bottom w:val="nil"/>
              <w:right w:val="nil"/>
            </w:tcBorders>
            <w:shd w:val="clear" w:color="auto" w:fill="auto"/>
            <w:hideMark/>
          </w:tcPr>
          <w:p w14:paraId="00C51C01" w14:textId="6CE59869" w:rsidR="006D08B9" w:rsidRPr="006D08B9" w:rsidRDefault="006D08B9" w:rsidP="006D08B9">
            <w:pPr>
              <w:spacing w:line="360" w:lineRule="auto"/>
              <w:textAlignment w:val="baseline"/>
              <w:rPr>
                <w:rFonts w:ascii="Segoe UI" w:hAnsi="Segoe UI" w:cs="Segoe UI"/>
                <w:sz w:val="18"/>
                <w:szCs w:val="18"/>
              </w:rPr>
            </w:pPr>
            <w:r w:rsidRPr="006D08B9">
              <w:t>Acreages</w:t>
            </w:r>
          </w:p>
        </w:tc>
      </w:tr>
      <w:tr w:rsidR="006D08B9" w:rsidRPr="006D08B9" w14:paraId="1BE36D33" w14:textId="77777777" w:rsidTr="4892AC2D">
        <w:trPr>
          <w:trHeight w:val="300"/>
        </w:trPr>
        <w:tc>
          <w:tcPr>
            <w:tcW w:w="3495" w:type="dxa"/>
            <w:tcBorders>
              <w:top w:val="nil"/>
              <w:left w:val="nil"/>
              <w:bottom w:val="nil"/>
              <w:right w:val="nil"/>
            </w:tcBorders>
            <w:shd w:val="clear" w:color="auto" w:fill="auto"/>
            <w:hideMark/>
          </w:tcPr>
          <w:p w14:paraId="5904773B" w14:textId="77777777" w:rsidR="006D08B9" w:rsidRPr="006D08B9" w:rsidRDefault="006D08B9" w:rsidP="006D08B9">
            <w:pPr>
              <w:spacing w:line="360" w:lineRule="auto"/>
              <w:textAlignment w:val="baseline"/>
              <w:rPr>
                <w:rFonts w:ascii="Segoe UI" w:hAnsi="Segoe UI" w:cs="Segoe UI"/>
                <w:b/>
                <w:bCs/>
                <w:sz w:val="18"/>
                <w:szCs w:val="18"/>
              </w:rPr>
            </w:pPr>
            <w:proofErr w:type="spellStart"/>
            <w:r w:rsidRPr="006D08B9">
              <w:t>total_organic_thousands_of_arces</w:t>
            </w:r>
            <w:proofErr w:type="spellEnd"/>
            <w:r w:rsidRPr="006D08B9">
              <w:rPr>
                <w:b/>
                <w:bCs/>
              </w:rPr>
              <w:t> </w:t>
            </w:r>
          </w:p>
        </w:tc>
        <w:tc>
          <w:tcPr>
            <w:tcW w:w="2445" w:type="dxa"/>
            <w:tcBorders>
              <w:top w:val="nil"/>
              <w:left w:val="nil"/>
              <w:bottom w:val="nil"/>
              <w:right w:val="nil"/>
            </w:tcBorders>
            <w:shd w:val="clear" w:color="auto" w:fill="auto"/>
            <w:hideMark/>
          </w:tcPr>
          <w:p w14:paraId="1B5EE93E" w14:textId="77777777" w:rsidR="006D08B9" w:rsidRPr="006D08B9" w:rsidRDefault="006D08B9" w:rsidP="006D08B9">
            <w:pPr>
              <w:spacing w:line="360" w:lineRule="auto"/>
              <w:textAlignment w:val="baseline"/>
              <w:rPr>
                <w:rFonts w:ascii="Segoe UI" w:hAnsi="Segoe UI" w:cs="Segoe UI"/>
                <w:sz w:val="18"/>
                <w:szCs w:val="18"/>
              </w:rPr>
            </w:pPr>
            <w:r w:rsidRPr="006D08B9">
              <w:rPr>
                <w:color w:val="0D0D0D"/>
              </w:rPr>
              <w:t>The total of thousand acreages of certified organic pasture and cropland combined for each state in the corresponding year </w:t>
            </w:r>
          </w:p>
        </w:tc>
        <w:tc>
          <w:tcPr>
            <w:tcW w:w="3405" w:type="dxa"/>
            <w:tcBorders>
              <w:top w:val="nil"/>
              <w:left w:val="nil"/>
              <w:bottom w:val="nil"/>
              <w:right w:val="nil"/>
            </w:tcBorders>
            <w:shd w:val="clear" w:color="auto" w:fill="auto"/>
            <w:hideMark/>
          </w:tcPr>
          <w:p w14:paraId="2326A061" w14:textId="3F14F552" w:rsidR="006D08B9" w:rsidRPr="006D08B9" w:rsidRDefault="006D08B9" w:rsidP="006D08B9">
            <w:pPr>
              <w:spacing w:line="360" w:lineRule="auto"/>
              <w:textAlignment w:val="baseline"/>
              <w:rPr>
                <w:rFonts w:ascii="Segoe UI" w:hAnsi="Segoe UI" w:cs="Segoe UI"/>
                <w:sz w:val="18"/>
                <w:szCs w:val="18"/>
              </w:rPr>
            </w:pPr>
            <w:r w:rsidRPr="006D08B9">
              <w:t>Thousands of Acreages</w:t>
            </w:r>
          </w:p>
        </w:tc>
      </w:tr>
      <w:tr w:rsidR="006D08B9" w:rsidRPr="006D08B9" w14:paraId="2BDC9627" w14:textId="77777777" w:rsidTr="4892AC2D">
        <w:trPr>
          <w:trHeight w:val="300"/>
        </w:trPr>
        <w:tc>
          <w:tcPr>
            <w:tcW w:w="3495" w:type="dxa"/>
            <w:tcBorders>
              <w:top w:val="nil"/>
              <w:left w:val="nil"/>
              <w:bottom w:val="nil"/>
              <w:right w:val="nil"/>
            </w:tcBorders>
            <w:shd w:val="clear" w:color="auto" w:fill="auto"/>
            <w:hideMark/>
          </w:tcPr>
          <w:p w14:paraId="7EE10DB2" w14:textId="1528E86F" w:rsidR="006D08B9" w:rsidRPr="006D08B9" w:rsidRDefault="006D08B9" w:rsidP="006D08B9">
            <w:pPr>
              <w:spacing w:line="360" w:lineRule="auto"/>
              <w:textAlignment w:val="baseline"/>
              <w:rPr>
                <w:rFonts w:ascii="Segoe UI" w:hAnsi="Segoe UI" w:cs="Segoe UI"/>
                <w:b/>
                <w:bCs/>
                <w:sz w:val="18"/>
                <w:szCs w:val="18"/>
              </w:rPr>
            </w:pPr>
            <w:proofErr w:type="spellStart"/>
            <w:r>
              <w:t>state_</w:t>
            </w:r>
            <w:r w:rsidRPr="006D08B9">
              <w:t>gdp</w:t>
            </w:r>
            <w:proofErr w:type="spellEnd"/>
            <w:r w:rsidRPr="006D08B9">
              <w:rPr>
                <w:b/>
                <w:bCs/>
              </w:rPr>
              <w:t> </w:t>
            </w:r>
          </w:p>
        </w:tc>
        <w:tc>
          <w:tcPr>
            <w:tcW w:w="2445" w:type="dxa"/>
            <w:tcBorders>
              <w:top w:val="nil"/>
              <w:left w:val="nil"/>
              <w:bottom w:val="nil"/>
              <w:right w:val="nil"/>
            </w:tcBorders>
            <w:shd w:val="clear" w:color="auto" w:fill="auto"/>
            <w:hideMark/>
          </w:tcPr>
          <w:p w14:paraId="1AD77382" w14:textId="77777777" w:rsidR="006D08B9" w:rsidRPr="006D08B9" w:rsidRDefault="006D08B9" w:rsidP="006D08B9">
            <w:pPr>
              <w:spacing w:line="360" w:lineRule="auto"/>
              <w:textAlignment w:val="baseline"/>
              <w:rPr>
                <w:rFonts w:ascii="Segoe UI" w:hAnsi="Segoe UI" w:cs="Segoe UI"/>
                <w:sz w:val="18"/>
                <w:szCs w:val="18"/>
              </w:rPr>
            </w:pPr>
            <w:r w:rsidRPr="006D08B9">
              <w:rPr>
                <w:color w:val="0D0D0D"/>
              </w:rPr>
              <w:t>Gross Domestic Product (GDP) of the state in millions of US dollars </w:t>
            </w:r>
          </w:p>
        </w:tc>
        <w:tc>
          <w:tcPr>
            <w:tcW w:w="3405" w:type="dxa"/>
            <w:tcBorders>
              <w:top w:val="nil"/>
              <w:left w:val="nil"/>
              <w:bottom w:val="nil"/>
              <w:right w:val="nil"/>
            </w:tcBorders>
            <w:shd w:val="clear" w:color="auto" w:fill="auto"/>
            <w:hideMark/>
          </w:tcPr>
          <w:p w14:paraId="5676EFDB" w14:textId="22142A53" w:rsidR="006D08B9" w:rsidRPr="006D08B9" w:rsidRDefault="006D08B9" w:rsidP="006D08B9">
            <w:pPr>
              <w:spacing w:line="360" w:lineRule="auto"/>
              <w:textAlignment w:val="baseline"/>
              <w:rPr>
                <w:rFonts w:ascii="Segoe UI" w:hAnsi="Segoe UI" w:cs="Segoe UI"/>
                <w:sz w:val="18"/>
                <w:szCs w:val="18"/>
              </w:rPr>
            </w:pPr>
            <w:r w:rsidRPr="006D08B9">
              <w:t>Millions of US dollars</w:t>
            </w:r>
          </w:p>
        </w:tc>
      </w:tr>
      <w:tr w:rsidR="006D08B9" w:rsidRPr="006D08B9" w14:paraId="6B1D39F1" w14:textId="77777777" w:rsidTr="4892AC2D">
        <w:trPr>
          <w:trHeight w:val="300"/>
        </w:trPr>
        <w:tc>
          <w:tcPr>
            <w:tcW w:w="3495" w:type="dxa"/>
            <w:tcBorders>
              <w:top w:val="nil"/>
              <w:left w:val="nil"/>
              <w:bottom w:val="nil"/>
              <w:right w:val="nil"/>
            </w:tcBorders>
            <w:shd w:val="clear" w:color="auto" w:fill="auto"/>
            <w:hideMark/>
          </w:tcPr>
          <w:p w14:paraId="487917BB" w14:textId="77777777" w:rsidR="006D08B9" w:rsidRPr="006D08B9" w:rsidRDefault="006D08B9" w:rsidP="006D08B9">
            <w:pPr>
              <w:spacing w:line="360" w:lineRule="auto"/>
              <w:textAlignment w:val="baseline"/>
              <w:rPr>
                <w:rFonts w:ascii="Segoe UI" w:hAnsi="Segoe UI" w:cs="Segoe UI"/>
                <w:b/>
                <w:bCs/>
                <w:sz w:val="18"/>
                <w:szCs w:val="18"/>
              </w:rPr>
            </w:pPr>
            <w:r w:rsidRPr="006D08B9">
              <w:t>population</w:t>
            </w:r>
            <w:r w:rsidRPr="006D08B9">
              <w:rPr>
                <w:b/>
                <w:bCs/>
              </w:rPr>
              <w:t> </w:t>
            </w:r>
          </w:p>
        </w:tc>
        <w:tc>
          <w:tcPr>
            <w:tcW w:w="2445" w:type="dxa"/>
            <w:tcBorders>
              <w:top w:val="nil"/>
              <w:left w:val="nil"/>
              <w:bottom w:val="nil"/>
              <w:right w:val="nil"/>
            </w:tcBorders>
            <w:shd w:val="clear" w:color="auto" w:fill="auto"/>
            <w:hideMark/>
          </w:tcPr>
          <w:p w14:paraId="6890384C" w14:textId="77777777" w:rsidR="006D08B9" w:rsidRPr="006D08B9" w:rsidRDefault="006D08B9" w:rsidP="006D08B9">
            <w:pPr>
              <w:spacing w:line="360" w:lineRule="auto"/>
              <w:textAlignment w:val="baseline"/>
              <w:rPr>
                <w:rFonts w:ascii="Segoe UI" w:hAnsi="Segoe UI" w:cs="Segoe UI"/>
                <w:sz w:val="18"/>
                <w:szCs w:val="18"/>
              </w:rPr>
            </w:pPr>
            <w:r w:rsidRPr="006D08B9">
              <w:rPr>
                <w:color w:val="0D0D0D"/>
              </w:rPr>
              <w:t>Population of the state </w:t>
            </w:r>
          </w:p>
        </w:tc>
        <w:tc>
          <w:tcPr>
            <w:tcW w:w="3405" w:type="dxa"/>
            <w:tcBorders>
              <w:top w:val="nil"/>
              <w:left w:val="nil"/>
              <w:bottom w:val="nil"/>
              <w:right w:val="nil"/>
            </w:tcBorders>
            <w:shd w:val="clear" w:color="auto" w:fill="auto"/>
            <w:hideMark/>
          </w:tcPr>
          <w:p w14:paraId="7FCCB3DE" w14:textId="7AA87C54" w:rsidR="006D08B9" w:rsidRPr="006D08B9" w:rsidRDefault="006D08B9" w:rsidP="006D08B9">
            <w:pPr>
              <w:spacing w:line="360" w:lineRule="auto"/>
              <w:textAlignment w:val="baseline"/>
              <w:rPr>
                <w:rFonts w:ascii="Segoe UI" w:hAnsi="Segoe UI" w:cs="Segoe UI"/>
                <w:sz w:val="18"/>
                <w:szCs w:val="18"/>
              </w:rPr>
            </w:pPr>
            <w:r w:rsidRPr="006D08B9">
              <w:t>Number of people</w:t>
            </w:r>
          </w:p>
        </w:tc>
      </w:tr>
      <w:tr w:rsidR="006D08B9" w:rsidRPr="006D08B9" w14:paraId="73214A86" w14:textId="77777777" w:rsidTr="4892AC2D">
        <w:trPr>
          <w:trHeight w:val="300"/>
        </w:trPr>
        <w:tc>
          <w:tcPr>
            <w:tcW w:w="3495" w:type="dxa"/>
            <w:tcBorders>
              <w:top w:val="nil"/>
              <w:left w:val="nil"/>
              <w:bottom w:val="single" w:sz="6" w:space="0" w:color="7F7F7F" w:themeColor="text1" w:themeTint="80"/>
              <w:right w:val="nil"/>
            </w:tcBorders>
            <w:shd w:val="clear" w:color="auto" w:fill="auto"/>
            <w:hideMark/>
          </w:tcPr>
          <w:p w14:paraId="5B44BAC6" w14:textId="1E5CBC4C" w:rsidR="006D08B9" w:rsidRPr="006D08B9" w:rsidRDefault="006D08B9" w:rsidP="4892AC2D">
            <w:pPr>
              <w:spacing w:line="360" w:lineRule="auto"/>
              <w:textAlignment w:val="baseline"/>
              <w:rPr>
                <w:b/>
                <w:bCs/>
              </w:rPr>
            </w:pPr>
          </w:p>
        </w:tc>
        <w:tc>
          <w:tcPr>
            <w:tcW w:w="2445" w:type="dxa"/>
            <w:tcBorders>
              <w:top w:val="nil"/>
              <w:left w:val="nil"/>
              <w:bottom w:val="single" w:sz="6" w:space="0" w:color="7F7F7F" w:themeColor="text1" w:themeTint="80"/>
              <w:right w:val="nil"/>
            </w:tcBorders>
            <w:shd w:val="clear" w:color="auto" w:fill="auto"/>
            <w:hideMark/>
          </w:tcPr>
          <w:p w14:paraId="76BE313E" w14:textId="2BED448C" w:rsidR="006D08B9" w:rsidRPr="006D08B9" w:rsidRDefault="006D08B9" w:rsidP="4892AC2D">
            <w:pPr>
              <w:spacing w:line="360" w:lineRule="auto"/>
              <w:textAlignment w:val="baseline"/>
              <w:rPr>
                <w:color w:val="0D0D0D" w:themeColor="text1" w:themeTint="F2"/>
              </w:rPr>
            </w:pPr>
          </w:p>
        </w:tc>
        <w:tc>
          <w:tcPr>
            <w:tcW w:w="3405" w:type="dxa"/>
            <w:tcBorders>
              <w:top w:val="nil"/>
              <w:left w:val="nil"/>
              <w:bottom w:val="single" w:sz="6" w:space="0" w:color="7F7F7F" w:themeColor="text1" w:themeTint="80"/>
              <w:right w:val="nil"/>
            </w:tcBorders>
            <w:shd w:val="clear" w:color="auto" w:fill="auto"/>
            <w:hideMark/>
          </w:tcPr>
          <w:p w14:paraId="79740644" w14:textId="1AC6BC1B" w:rsidR="006D08B9" w:rsidRPr="006D08B9" w:rsidRDefault="006D08B9" w:rsidP="4892AC2D">
            <w:pPr>
              <w:spacing w:line="360" w:lineRule="auto"/>
              <w:textAlignment w:val="baseline"/>
            </w:pPr>
          </w:p>
        </w:tc>
      </w:tr>
    </w:tbl>
    <w:p w14:paraId="3C071C31" w14:textId="77777777" w:rsidR="006D08B9" w:rsidRDefault="006D08B9" w:rsidP="006D08B9">
      <w:pPr>
        <w:spacing w:line="360" w:lineRule="auto"/>
      </w:pPr>
    </w:p>
    <w:p w14:paraId="44D8B7EC" w14:textId="2BCFD04A" w:rsidR="006D08B9" w:rsidRPr="006D08B9" w:rsidRDefault="006D08B9" w:rsidP="006D08B9">
      <w:pPr>
        <w:spacing w:line="360" w:lineRule="auto"/>
        <w:ind w:firstLine="720"/>
      </w:pPr>
      <w:r w:rsidRPr="006D08B9">
        <w:t xml:space="preserve">Table 2 provides a descriptive summary of the statistics for the variables used in my analysis. The two variables also seem to be correlated since a significant portion of CO2 emission come from production and consumption of energy such as coal, oil, and natural gas. Therefore, it makes sense that, in regions or states where energy consumption is high, CO2 emission are also likely to be high especially if the energy is produced from carbon-intensive sources. For example, Vermont had the lowest energy consumption at 6.09 million metric tons of CO2 equivalent (MtCO2e) in 2008, which correlated with the lowest total GHG emissions in the same year. Conversely, Texas recorded the highest level of total GHG emissions and energy consumption in 2002. The variables show substantial variability, as indicated by the relatively </w:t>
      </w:r>
      <w:r w:rsidRPr="006D08B9">
        <w:lastRenderedPageBreak/>
        <w:t>high standard deviations, especially for the variable of primary interest—</w:t>
      </w:r>
      <w:proofErr w:type="spellStart"/>
      <w:r w:rsidRPr="006D08B9">
        <w:t>total_organic_acres</w:t>
      </w:r>
      <w:proofErr w:type="spellEnd"/>
      <w:r w:rsidRPr="006D08B9">
        <w:t xml:space="preserve">. Recall, zero was used to represent missing values, with a total of 11 missing observations for the </w:t>
      </w:r>
      <w:proofErr w:type="spellStart"/>
      <w:r w:rsidRPr="006D08B9">
        <w:t>total_organic_acres</w:t>
      </w:r>
      <w:proofErr w:type="spellEnd"/>
      <w:r w:rsidRPr="006D08B9">
        <w:t xml:space="preserve"> variable. Even disregarding the missing data, the minimum observed value for total organic acres is quite low; for instance, Connecticut reported only one acre of organic farmland in 2002.</w:t>
      </w:r>
    </w:p>
    <w:p w14:paraId="6C95240D"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Table 2. Summary Statistics</w:t>
      </w:r>
      <w:r w:rsidRPr="006D08B9">
        <w:rPr>
          <w:rStyle w:val="eop"/>
        </w:rPr>
        <w:t> </w:t>
      </w:r>
    </w:p>
    <w:tbl>
      <w:tblPr>
        <w:tblW w:w="95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4"/>
        <w:gridCol w:w="748"/>
        <w:gridCol w:w="1089"/>
        <w:gridCol w:w="1107"/>
        <w:gridCol w:w="1190"/>
        <w:gridCol w:w="918"/>
        <w:gridCol w:w="979"/>
      </w:tblGrid>
      <w:tr w:rsidR="006D08B9" w:rsidRPr="006D08B9" w14:paraId="461A789B" w14:textId="77777777" w:rsidTr="4892AC2D">
        <w:trPr>
          <w:trHeight w:val="300"/>
        </w:trPr>
        <w:tc>
          <w:tcPr>
            <w:tcW w:w="2940" w:type="dxa"/>
            <w:tcBorders>
              <w:top w:val="single" w:sz="6" w:space="0" w:color="7F7F7F" w:themeColor="text1" w:themeTint="80"/>
              <w:left w:val="nil"/>
              <w:bottom w:val="single" w:sz="6" w:space="0" w:color="auto"/>
              <w:right w:val="nil"/>
            </w:tcBorders>
            <w:shd w:val="clear" w:color="auto" w:fill="auto"/>
            <w:hideMark/>
          </w:tcPr>
          <w:p w14:paraId="3094E9EE" w14:textId="77777777" w:rsidR="006D08B9" w:rsidRPr="006D08B9" w:rsidRDefault="006D08B9" w:rsidP="006D08B9">
            <w:pPr>
              <w:pStyle w:val="paragraph"/>
              <w:spacing w:before="0" w:beforeAutospacing="0" w:after="0" w:afterAutospacing="0" w:line="360" w:lineRule="auto"/>
              <w:textAlignment w:val="baseline"/>
              <w:rPr>
                <w:b/>
                <w:bCs/>
              </w:rPr>
            </w:pPr>
            <w:r w:rsidRPr="006D08B9">
              <w:rPr>
                <w:rStyle w:val="normaltextrun"/>
                <w:b/>
                <w:bCs/>
              </w:rPr>
              <w:t>Variable</w:t>
            </w:r>
            <w:r w:rsidRPr="006D08B9">
              <w:rPr>
                <w:rStyle w:val="eop"/>
                <w:b/>
                <w:bCs/>
              </w:rPr>
              <w:t> </w:t>
            </w:r>
          </w:p>
        </w:tc>
        <w:tc>
          <w:tcPr>
            <w:tcW w:w="885" w:type="dxa"/>
            <w:tcBorders>
              <w:top w:val="single" w:sz="6" w:space="0" w:color="7F7F7F" w:themeColor="text1" w:themeTint="80"/>
              <w:left w:val="nil"/>
              <w:bottom w:val="single" w:sz="6" w:space="0" w:color="auto"/>
              <w:right w:val="nil"/>
            </w:tcBorders>
            <w:shd w:val="clear" w:color="auto" w:fill="auto"/>
            <w:hideMark/>
          </w:tcPr>
          <w:p w14:paraId="5BDF15D1" w14:textId="77777777" w:rsidR="006D08B9" w:rsidRPr="006D08B9" w:rsidRDefault="006D08B9" w:rsidP="006D08B9">
            <w:pPr>
              <w:pStyle w:val="paragraph"/>
              <w:spacing w:before="0" w:beforeAutospacing="0" w:after="0" w:afterAutospacing="0" w:line="360" w:lineRule="auto"/>
              <w:textAlignment w:val="baseline"/>
              <w:rPr>
                <w:b/>
                <w:bCs/>
              </w:rPr>
            </w:pPr>
            <w:r w:rsidRPr="006D08B9">
              <w:rPr>
                <w:rStyle w:val="normaltextrun"/>
                <w:b/>
                <w:bCs/>
              </w:rPr>
              <w:t>Obs.</w:t>
            </w:r>
            <w:r w:rsidRPr="006D08B9">
              <w:rPr>
                <w:rStyle w:val="eop"/>
                <w:b/>
                <w:bCs/>
              </w:rPr>
              <w:t> </w:t>
            </w:r>
          </w:p>
        </w:tc>
        <w:tc>
          <w:tcPr>
            <w:tcW w:w="1170" w:type="dxa"/>
            <w:tcBorders>
              <w:top w:val="single" w:sz="6" w:space="0" w:color="7F7F7F" w:themeColor="text1" w:themeTint="80"/>
              <w:left w:val="nil"/>
              <w:bottom w:val="single" w:sz="6" w:space="0" w:color="auto"/>
              <w:right w:val="nil"/>
            </w:tcBorders>
            <w:shd w:val="clear" w:color="auto" w:fill="auto"/>
            <w:hideMark/>
          </w:tcPr>
          <w:p w14:paraId="1854E246" w14:textId="77777777" w:rsidR="006D08B9" w:rsidRPr="006D08B9" w:rsidRDefault="006D08B9" w:rsidP="006D08B9">
            <w:pPr>
              <w:pStyle w:val="paragraph"/>
              <w:spacing w:before="0" w:beforeAutospacing="0" w:after="0" w:afterAutospacing="0" w:line="360" w:lineRule="auto"/>
              <w:textAlignment w:val="baseline"/>
              <w:rPr>
                <w:b/>
                <w:bCs/>
              </w:rPr>
            </w:pPr>
            <w:r w:rsidRPr="006D08B9">
              <w:rPr>
                <w:rStyle w:val="normaltextrun"/>
                <w:b/>
                <w:bCs/>
              </w:rPr>
              <w:t>Mean</w:t>
            </w:r>
            <w:r w:rsidRPr="006D08B9">
              <w:rPr>
                <w:rStyle w:val="eop"/>
                <w:b/>
                <w:bCs/>
              </w:rPr>
              <w:t> </w:t>
            </w:r>
          </w:p>
        </w:tc>
        <w:tc>
          <w:tcPr>
            <w:tcW w:w="1200" w:type="dxa"/>
            <w:tcBorders>
              <w:top w:val="single" w:sz="6" w:space="0" w:color="7F7F7F" w:themeColor="text1" w:themeTint="80"/>
              <w:left w:val="nil"/>
              <w:bottom w:val="single" w:sz="6" w:space="0" w:color="auto"/>
              <w:right w:val="nil"/>
            </w:tcBorders>
            <w:shd w:val="clear" w:color="auto" w:fill="auto"/>
            <w:hideMark/>
          </w:tcPr>
          <w:p w14:paraId="0B7947C3" w14:textId="77777777" w:rsidR="006D08B9" w:rsidRPr="006D08B9" w:rsidRDefault="006D08B9" w:rsidP="006D08B9">
            <w:pPr>
              <w:pStyle w:val="paragraph"/>
              <w:spacing w:before="0" w:beforeAutospacing="0" w:after="0" w:afterAutospacing="0" w:line="360" w:lineRule="auto"/>
              <w:textAlignment w:val="baseline"/>
              <w:rPr>
                <w:b/>
                <w:bCs/>
              </w:rPr>
            </w:pPr>
            <w:r w:rsidRPr="006D08B9">
              <w:rPr>
                <w:rStyle w:val="normaltextrun"/>
                <w:b/>
                <w:bCs/>
              </w:rPr>
              <w:t>Median</w:t>
            </w:r>
            <w:r w:rsidRPr="006D08B9">
              <w:rPr>
                <w:rStyle w:val="eop"/>
                <w:b/>
                <w:bCs/>
              </w:rPr>
              <w:t> </w:t>
            </w:r>
          </w:p>
        </w:tc>
        <w:tc>
          <w:tcPr>
            <w:tcW w:w="1335" w:type="dxa"/>
            <w:tcBorders>
              <w:top w:val="single" w:sz="6" w:space="0" w:color="7F7F7F" w:themeColor="text1" w:themeTint="80"/>
              <w:left w:val="nil"/>
              <w:bottom w:val="single" w:sz="6" w:space="0" w:color="auto"/>
              <w:right w:val="nil"/>
            </w:tcBorders>
            <w:shd w:val="clear" w:color="auto" w:fill="auto"/>
            <w:hideMark/>
          </w:tcPr>
          <w:p w14:paraId="46C2BD62" w14:textId="77777777" w:rsidR="006D08B9" w:rsidRPr="006D08B9" w:rsidRDefault="006D08B9" w:rsidP="006D08B9">
            <w:pPr>
              <w:pStyle w:val="paragraph"/>
              <w:spacing w:before="0" w:beforeAutospacing="0" w:after="0" w:afterAutospacing="0" w:line="360" w:lineRule="auto"/>
              <w:textAlignment w:val="baseline"/>
              <w:rPr>
                <w:b/>
                <w:bCs/>
              </w:rPr>
            </w:pPr>
            <w:r w:rsidRPr="006D08B9">
              <w:rPr>
                <w:rStyle w:val="normaltextrun"/>
                <w:b/>
                <w:bCs/>
              </w:rPr>
              <w:t>Std. Dev</w:t>
            </w:r>
            <w:r w:rsidRPr="006D08B9">
              <w:rPr>
                <w:rStyle w:val="eop"/>
                <w:b/>
                <w:bCs/>
              </w:rPr>
              <w:t> </w:t>
            </w:r>
          </w:p>
        </w:tc>
        <w:tc>
          <w:tcPr>
            <w:tcW w:w="1005" w:type="dxa"/>
            <w:tcBorders>
              <w:top w:val="single" w:sz="6" w:space="0" w:color="7F7F7F" w:themeColor="text1" w:themeTint="80"/>
              <w:left w:val="nil"/>
              <w:bottom w:val="single" w:sz="6" w:space="0" w:color="auto"/>
              <w:right w:val="nil"/>
            </w:tcBorders>
            <w:shd w:val="clear" w:color="auto" w:fill="auto"/>
            <w:hideMark/>
          </w:tcPr>
          <w:p w14:paraId="37E8459F" w14:textId="77777777" w:rsidR="006D08B9" w:rsidRPr="006D08B9" w:rsidRDefault="006D08B9" w:rsidP="006D08B9">
            <w:pPr>
              <w:pStyle w:val="paragraph"/>
              <w:spacing w:before="0" w:beforeAutospacing="0" w:after="0" w:afterAutospacing="0" w:line="360" w:lineRule="auto"/>
              <w:textAlignment w:val="baseline"/>
              <w:rPr>
                <w:b/>
                <w:bCs/>
              </w:rPr>
            </w:pPr>
            <w:r w:rsidRPr="006D08B9">
              <w:rPr>
                <w:rStyle w:val="normaltextrun"/>
                <w:b/>
                <w:bCs/>
              </w:rPr>
              <w:t>Min </w:t>
            </w:r>
            <w:r w:rsidRPr="006D08B9">
              <w:rPr>
                <w:rStyle w:val="eop"/>
                <w:b/>
                <w:bCs/>
              </w:rPr>
              <w:t> </w:t>
            </w:r>
          </w:p>
        </w:tc>
        <w:tc>
          <w:tcPr>
            <w:tcW w:w="990" w:type="dxa"/>
            <w:tcBorders>
              <w:top w:val="single" w:sz="6" w:space="0" w:color="7F7F7F" w:themeColor="text1" w:themeTint="80"/>
              <w:left w:val="nil"/>
              <w:bottom w:val="single" w:sz="6" w:space="0" w:color="auto"/>
              <w:right w:val="nil"/>
            </w:tcBorders>
            <w:shd w:val="clear" w:color="auto" w:fill="auto"/>
            <w:hideMark/>
          </w:tcPr>
          <w:p w14:paraId="64C3C99D" w14:textId="77777777" w:rsidR="006D08B9" w:rsidRPr="006D08B9" w:rsidRDefault="006D08B9" w:rsidP="006D08B9">
            <w:pPr>
              <w:pStyle w:val="paragraph"/>
              <w:spacing w:before="0" w:beforeAutospacing="0" w:after="0" w:afterAutospacing="0" w:line="360" w:lineRule="auto"/>
              <w:textAlignment w:val="baseline"/>
              <w:rPr>
                <w:b/>
                <w:bCs/>
              </w:rPr>
            </w:pPr>
            <w:r w:rsidRPr="006D08B9">
              <w:rPr>
                <w:rStyle w:val="normaltextrun"/>
                <w:b/>
                <w:bCs/>
              </w:rPr>
              <w:t>Max</w:t>
            </w:r>
            <w:r w:rsidRPr="006D08B9">
              <w:rPr>
                <w:rStyle w:val="eop"/>
                <w:b/>
                <w:bCs/>
              </w:rPr>
              <w:t> </w:t>
            </w:r>
          </w:p>
        </w:tc>
      </w:tr>
      <w:tr w:rsidR="006D08B9" w:rsidRPr="006D08B9" w14:paraId="1CF6AE88" w14:textId="77777777" w:rsidTr="4892AC2D">
        <w:trPr>
          <w:trHeight w:val="300"/>
        </w:trPr>
        <w:tc>
          <w:tcPr>
            <w:tcW w:w="2940" w:type="dxa"/>
            <w:tcBorders>
              <w:top w:val="nil"/>
              <w:left w:val="nil"/>
              <w:bottom w:val="nil"/>
              <w:right w:val="nil"/>
            </w:tcBorders>
            <w:shd w:val="clear" w:color="auto" w:fill="auto"/>
            <w:hideMark/>
          </w:tcPr>
          <w:p w14:paraId="0091B3B8" w14:textId="77777777" w:rsidR="006D08B9" w:rsidRPr="006D08B9" w:rsidRDefault="006D08B9" w:rsidP="006D08B9">
            <w:pPr>
              <w:pStyle w:val="paragraph"/>
              <w:spacing w:before="0" w:beforeAutospacing="0" w:after="0" w:afterAutospacing="0" w:line="360" w:lineRule="auto"/>
              <w:textAlignment w:val="baseline"/>
              <w:rPr>
                <w:b/>
                <w:bCs/>
              </w:rPr>
            </w:pPr>
            <w:r w:rsidRPr="006D08B9">
              <w:rPr>
                <w:rStyle w:val="normaltextrun"/>
                <w:b/>
                <w:bCs/>
              </w:rPr>
              <w:t>totalCO2</w:t>
            </w:r>
            <w:r w:rsidRPr="006D08B9">
              <w:rPr>
                <w:rStyle w:val="eop"/>
                <w:b/>
                <w:bCs/>
              </w:rPr>
              <w:t> </w:t>
            </w:r>
          </w:p>
        </w:tc>
        <w:tc>
          <w:tcPr>
            <w:tcW w:w="885" w:type="dxa"/>
            <w:tcBorders>
              <w:top w:val="nil"/>
              <w:left w:val="nil"/>
              <w:bottom w:val="nil"/>
              <w:right w:val="nil"/>
            </w:tcBorders>
            <w:shd w:val="clear" w:color="auto" w:fill="auto"/>
            <w:hideMark/>
          </w:tcPr>
          <w:p w14:paraId="70A85269"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450</w:t>
            </w:r>
            <w:r w:rsidRPr="006D08B9">
              <w:rPr>
                <w:rStyle w:val="eop"/>
              </w:rPr>
              <w:t> </w:t>
            </w:r>
          </w:p>
        </w:tc>
        <w:tc>
          <w:tcPr>
            <w:tcW w:w="1170" w:type="dxa"/>
            <w:tcBorders>
              <w:top w:val="nil"/>
              <w:left w:val="nil"/>
              <w:bottom w:val="nil"/>
              <w:right w:val="nil"/>
            </w:tcBorders>
            <w:shd w:val="clear" w:color="auto" w:fill="auto"/>
            <w:hideMark/>
          </w:tcPr>
          <w:p w14:paraId="046E8BAC"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121.06</w:t>
            </w:r>
            <w:r w:rsidRPr="006D08B9">
              <w:rPr>
                <w:rStyle w:val="eop"/>
              </w:rPr>
              <w:t> </w:t>
            </w:r>
          </w:p>
        </w:tc>
        <w:tc>
          <w:tcPr>
            <w:tcW w:w="1200" w:type="dxa"/>
            <w:tcBorders>
              <w:top w:val="nil"/>
              <w:left w:val="nil"/>
              <w:bottom w:val="nil"/>
              <w:right w:val="nil"/>
            </w:tcBorders>
            <w:shd w:val="clear" w:color="auto" w:fill="auto"/>
            <w:hideMark/>
          </w:tcPr>
          <w:p w14:paraId="1FF0F85D"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86.11</w:t>
            </w:r>
            <w:r w:rsidRPr="006D08B9">
              <w:rPr>
                <w:rStyle w:val="eop"/>
              </w:rPr>
              <w:t> </w:t>
            </w:r>
          </w:p>
        </w:tc>
        <w:tc>
          <w:tcPr>
            <w:tcW w:w="1335" w:type="dxa"/>
            <w:tcBorders>
              <w:top w:val="nil"/>
              <w:left w:val="nil"/>
              <w:bottom w:val="nil"/>
              <w:right w:val="nil"/>
            </w:tcBorders>
            <w:shd w:val="clear" w:color="auto" w:fill="auto"/>
            <w:hideMark/>
          </w:tcPr>
          <w:p w14:paraId="7A74C812"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118.7</w:t>
            </w:r>
            <w:r w:rsidRPr="006D08B9">
              <w:rPr>
                <w:rStyle w:val="eop"/>
              </w:rPr>
              <w:t> </w:t>
            </w:r>
          </w:p>
        </w:tc>
        <w:tc>
          <w:tcPr>
            <w:tcW w:w="1005" w:type="dxa"/>
            <w:tcBorders>
              <w:top w:val="nil"/>
              <w:left w:val="nil"/>
              <w:bottom w:val="nil"/>
              <w:right w:val="nil"/>
            </w:tcBorders>
            <w:shd w:val="clear" w:color="auto" w:fill="auto"/>
            <w:hideMark/>
          </w:tcPr>
          <w:p w14:paraId="6D2C54E5"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5.98</w:t>
            </w:r>
            <w:r w:rsidRPr="006D08B9">
              <w:rPr>
                <w:rStyle w:val="eop"/>
              </w:rPr>
              <w:t> </w:t>
            </w:r>
          </w:p>
        </w:tc>
        <w:tc>
          <w:tcPr>
            <w:tcW w:w="990" w:type="dxa"/>
            <w:tcBorders>
              <w:top w:val="nil"/>
              <w:left w:val="nil"/>
              <w:bottom w:val="nil"/>
              <w:right w:val="nil"/>
            </w:tcBorders>
            <w:shd w:val="clear" w:color="auto" w:fill="auto"/>
            <w:hideMark/>
          </w:tcPr>
          <w:p w14:paraId="58C1C6DB"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726.561</w:t>
            </w:r>
            <w:r w:rsidRPr="006D08B9">
              <w:rPr>
                <w:rStyle w:val="eop"/>
              </w:rPr>
              <w:t> </w:t>
            </w:r>
          </w:p>
        </w:tc>
      </w:tr>
      <w:tr w:rsidR="006D08B9" w:rsidRPr="006D08B9" w14:paraId="2784B959" w14:textId="77777777" w:rsidTr="4892AC2D">
        <w:trPr>
          <w:trHeight w:val="300"/>
        </w:trPr>
        <w:tc>
          <w:tcPr>
            <w:tcW w:w="2940" w:type="dxa"/>
            <w:tcBorders>
              <w:top w:val="nil"/>
              <w:left w:val="nil"/>
              <w:bottom w:val="nil"/>
              <w:right w:val="nil"/>
            </w:tcBorders>
            <w:shd w:val="clear" w:color="auto" w:fill="auto"/>
            <w:hideMark/>
          </w:tcPr>
          <w:p w14:paraId="17A2C94A" w14:textId="77777777" w:rsidR="006D08B9" w:rsidRPr="006D08B9" w:rsidRDefault="006D08B9" w:rsidP="006D08B9">
            <w:pPr>
              <w:pStyle w:val="paragraph"/>
              <w:spacing w:before="0" w:beforeAutospacing="0" w:after="0" w:afterAutospacing="0" w:line="360" w:lineRule="auto"/>
              <w:textAlignment w:val="baseline"/>
              <w:rPr>
                <w:b/>
                <w:bCs/>
              </w:rPr>
            </w:pPr>
            <w:proofErr w:type="spellStart"/>
            <w:r w:rsidRPr="006D08B9">
              <w:rPr>
                <w:rStyle w:val="normaltextrun"/>
                <w:b/>
                <w:bCs/>
              </w:rPr>
              <w:t>state_gdp</w:t>
            </w:r>
            <w:proofErr w:type="spellEnd"/>
            <w:r w:rsidRPr="006D08B9">
              <w:rPr>
                <w:rStyle w:val="eop"/>
                <w:b/>
                <w:bCs/>
              </w:rPr>
              <w:t> </w:t>
            </w:r>
          </w:p>
        </w:tc>
        <w:tc>
          <w:tcPr>
            <w:tcW w:w="885" w:type="dxa"/>
            <w:tcBorders>
              <w:top w:val="nil"/>
              <w:left w:val="nil"/>
              <w:bottom w:val="nil"/>
              <w:right w:val="nil"/>
            </w:tcBorders>
            <w:shd w:val="clear" w:color="auto" w:fill="auto"/>
            <w:hideMark/>
          </w:tcPr>
          <w:p w14:paraId="5B10E72F"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450</w:t>
            </w:r>
            <w:r w:rsidRPr="006D08B9">
              <w:rPr>
                <w:rStyle w:val="eop"/>
              </w:rPr>
              <w:t> </w:t>
            </w:r>
          </w:p>
        </w:tc>
        <w:tc>
          <w:tcPr>
            <w:tcW w:w="1170" w:type="dxa"/>
            <w:tcBorders>
              <w:top w:val="nil"/>
              <w:left w:val="nil"/>
              <w:bottom w:val="nil"/>
              <w:right w:val="nil"/>
            </w:tcBorders>
            <w:shd w:val="clear" w:color="auto" w:fill="auto"/>
            <w:hideMark/>
          </w:tcPr>
          <w:p w14:paraId="3281E4F8"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242164.1</w:t>
            </w:r>
            <w:r w:rsidRPr="006D08B9">
              <w:rPr>
                <w:rStyle w:val="eop"/>
              </w:rPr>
              <w:t> </w:t>
            </w:r>
          </w:p>
        </w:tc>
        <w:tc>
          <w:tcPr>
            <w:tcW w:w="1200" w:type="dxa"/>
            <w:tcBorders>
              <w:top w:val="nil"/>
              <w:left w:val="nil"/>
              <w:bottom w:val="nil"/>
              <w:right w:val="nil"/>
            </w:tcBorders>
            <w:shd w:val="clear" w:color="auto" w:fill="auto"/>
            <w:hideMark/>
          </w:tcPr>
          <w:p w14:paraId="3C39D157"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146550.5</w:t>
            </w:r>
            <w:r w:rsidRPr="006D08B9">
              <w:rPr>
                <w:rStyle w:val="eop"/>
              </w:rPr>
              <w:t> </w:t>
            </w:r>
          </w:p>
        </w:tc>
        <w:tc>
          <w:tcPr>
            <w:tcW w:w="1335" w:type="dxa"/>
            <w:tcBorders>
              <w:top w:val="nil"/>
              <w:left w:val="nil"/>
              <w:bottom w:val="nil"/>
              <w:right w:val="nil"/>
            </w:tcBorders>
            <w:shd w:val="clear" w:color="auto" w:fill="auto"/>
            <w:hideMark/>
          </w:tcPr>
          <w:p w14:paraId="1120C8E1"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288756.6</w:t>
            </w:r>
            <w:r w:rsidRPr="006D08B9">
              <w:rPr>
                <w:rStyle w:val="eop"/>
              </w:rPr>
              <w:t> </w:t>
            </w:r>
          </w:p>
        </w:tc>
        <w:tc>
          <w:tcPr>
            <w:tcW w:w="1005" w:type="dxa"/>
            <w:tcBorders>
              <w:top w:val="nil"/>
              <w:left w:val="nil"/>
              <w:bottom w:val="nil"/>
              <w:right w:val="nil"/>
            </w:tcBorders>
            <w:shd w:val="clear" w:color="auto" w:fill="auto"/>
            <w:hideMark/>
          </w:tcPr>
          <w:p w14:paraId="31C72426"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19952</w:t>
            </w:r>
            <w:r w:rsidRPr="006D08B9">
              <w:rPr>
                <w:rStyle w:val="eop"/>
              </w:rPr>
              <w:t> </w:t>
            </w:r>
          </w:p>
        </w:tc>
        <w:tc>
          <w:tcPr>
            <w:tcW w:w="990" w:type="dxa"/>
            <w:tcBorders>
              <w:top w:val="nil"/>
              <w:left w:val="nil"/>
              <w:bottom w:val="nil"/>
              <w:right w:val="nil"/>
            </w:tcBorders>
            <w:shd w:val="clear" w:color="auto" w:fill="auto"/>
            <w:hideMark/>
          </w:tcPr>
          <w:p w14:paraId="3FC2996D"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1763450</w:t>
            </w:r>
            <w:r w:rsidRPr="006D08B9">
              <w:rPr>
                <w:rStyle w:val="eop"/>
              </w:rPr>
              <w:t> </w:t>
            </w:r>
          </w:p>
        </w:tc>
      </w:tr>
      <w:tr w:rsidR="006D08B9" w:rsidRPr="006D08B9" w14:paraId="1383F4C9" w14:textId="77777777" w:rsidTr="4892AC2D">
        <w:trPr>
          <w:trHeight w:val="300"/>
        </w:trPr>
        <w:tc>
          <w:tcPr>
            <w:tcW w:w="2940" w:type="dxa"/>
            <w:tcBorders>
              <w:top w:val="nil"/>
              <w:left w:val="nil"/>
              <w:bottom w:val="none" w:sz="12" w:space="0" w:color="000000" w:themeColor="text1"/>
              <w:right w:val="nil"/>
            </w:tcBorders>
            <w:shd w:val="clear" w:color="auto" w:fill="auto"/>
            <w:hideMark/>
          </w:tcPr>
          <w:p w14:paraId="29C76180" w14:textId="77777777" w:rsidR="006D08B9" w:rsidRPr="006D08B9" w:rsidRDefault="006D08B9" w:rsidP="006D08B9">
            <w:pPr>
              <w:pStyle w:val="paragraph"/>
              <w:spacing w:before="0" w:beforeAutospacing="0" w:after="0" w:afterAutospacing="0" w:line="360" w:lineRule="auto"/>
              <w:textAlignment w:val="baseline"/>
              <w:rPr>
                <w:b/>
                <w:bCs/>
              </w:rPr>
            </w:pPr>
            <w:r w:rsidRPr="006D08B9">
              <w:rPr>
                <w:rStyle w:val="normaltextrun"/>
                <w:b/>
                <w:bCs/>
              </w:rPr>
              <w:t>population</w:t>
            </w:r>
            <w:r w:rsidRPr="006D08B9">
              <w:rPr>
                <w:rStyle w:val="eop"/>
                <w:b/>
                <w:bCs/>
              </w:rPr>
              <w:t> </w:t>
            </w:r>
          </w:p>
        </w:tc>
        <w:tc>
          <w:tcPr>
            <w:tcW w:w="885" w:type="dxa"/>
            <w:tcBorders>
              <w:top w:val="nil"/>
              <w:left w:val="nil"/>
              <w:bottom w:val="none" w:sz="12" w:space="0" w:color="000000" w:themeColor="text1"/>
              <w:right w:val="nil"/>
            </w:tcBorders>
            <w:shd w:val="clear" w:color="auto" w:fill="auto"/>
            <w:hideMark/>
          </w:tcPr>
          <w:p w14:paraId="60F440FE"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450</w:t>
            </w:r>
            <w:r w:rsidRPr="006D08B9">
              <w:rPr>
                <w:rStyle w:val="eop"/>
              </w:rPr>
              <w:t> </w:t>
            </w:r>
          </w:p>
        </w:tc>
        <w:tc>
          <w:tcPr>
            <w:tcW w:w="1170" w:type="dxa"/>
            <w:tcBorders>
              <w:top w:val="nil"/>
              <w:left w:val="nil"/>
              <w:bottom w:val="none" w:sz="12" w:space="0" w:color="000000" w:themeColor="text1"/>
              <w:right w:val="nil"/>
            </w:tcBorders>
            <w:shd w:val="clear" w:color="auto" w:fill="auto"/>
            <w:hideMark/>
          </w:tcPr>
          <w:p w14:paraId="156E33C8"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5848318</w:t>
            </w:r>
            <w:r w:rsidRPr="006D08B9">
              <w:rPr>
                <w:rStyle w:val="eop"/>
              </w:rPr>
              <w:t> </w:t>
            </w:r>
          </w:p>
        </w:tc>
        <w:tc>
          <w:tcPr>
            <w:tcW w:w="1200" w:type="dxa"/>
            <w:tcBorders>
              <w:top w:val="nil"/>
              <w:left w:val="nil"/>
              <w:bottom w:val="none" w:sz="12" w:space="0" w:color="000000" w:themeColor="text1"/>
              <w:right w:val="nil"/>
            </w:tcBorders>
            <w:shd w:val="clear" w:color="auto" w:fill="auto"/>
            <w:hideMark/>
          </w:tcPr>
          <w:p w14:paraId="3FC53B86"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4166520</w:t>
            </w:r>
            <w:r w:rsidRPr="006D08B9">
              <w:rPr>
                <w:rStyle w:val="eop"/>
              </w:rPr>
              <w:t> </w:t>
            </w:r>
          </w:p>
        </w:tc>
        <w:tc>
          <w:tcPr>
            <w:tcW w:w="1335" w:type="dxa"/>
            <w:tcBorders>
              <w:top w:val="nil"/>
              <w:left w:val="nil"/>
              <w:bottom w:val="none" w:sz="12" w:space="0" w:color="000000" w:themeColor="text1"/>
              <w:right w:val="nil"/>
            </w:tcBorders>
            <w:shd w:val="clear" w:color="auto" w:fill="auto"/>
            <w:hideMark/>
          </w:tcPr>
          <w:p w14:paraId="0C89628B"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6420459</w:t>
            </w:r>
            <w:r w:rsidRPr="006D08B9">
              <w:rPr>
                <w:rStyle w:val="eop"/>
              </w:rPr>
              <w:t> </w:t>
            </w:r>
          </w:p>
        </w:tc>
        <w:tc>
          <w:tcPr>
            <w:tcW w:w="1005" w:type="dxa"/>
            <w:tcBorders>
              <w:top w:val="nil"/>
              <w:left w:val="nil"/>
              <w:bottom w:val="none" w:sz="12" w:space="0" w:color="000000" w:themeColor="text1"/>
              <w:right w:val="nil"/>
            </w:tcBorders>
            <w:shd w:val="clear" w:color="auto" w:fill="auto"/>
            <w:hideMark/>
          </w:tcPr>
          <w:p w14:paraId="0D962054"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494300</w:t>
            </w:r>
            <w:r w:rsidRPr="006D08B9">
              <w:rPr>
                <w:rStyle w:val="eop"/>
              </w:rPr>
              <w:t> </w:t>
            </w:r>
          </w:p>
        </w:tc>
        <w:tc>
          <w:tcPr>
            <w:tcW w:w="990" w:type="dxa"/>
            <w:tcBorders>
              <w:top w:val="nil"/>
              <w:left w:val="nil"/>
              <w:bottom w:val="none" w:sz="12" w:space="0" w:color="000000" w:themeColor="text1"/>
              <w:right w:val="nil"/>
            </w:tcBorders>
            <w:shd w:val="clear" w:color="auto" w:fill="auto"/>
            <w:hideMark/>
          </w:tcPr>
          <w:p w14:paraId="5362E1F9"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3.66e+07</w:t>
            </w:r>
            <w:r w:rsidRPr="006D08B9">
              <w:rPr>
                <w:rStyle w:val="eop"/>
              </w:rPr>
              <w:t> </w:t>
            </w:r>
          </w:p>
        </w:tc>
      </w:tr>
      <w:tr w:rsidR="006D08B9" w:rsidRPr="006D08B9" w14:paraId="1A71C29D" w14:textId="77777777" w:rsidTr="4892AC2D">
        <w:trPr>
          <w:trHeight w:val="300"/>
        </w:trPr>
        <w:tc>
          <w:tcPr>
            <w:tcW w:w="2940" w:type="dxa"/>
            <w:tcBorders>
              <w:top w:val="none" w:sz="12" w:space="0" w:color="000000" w:themeColor="text1"/>
              <w:left w:val="none" w:sz="6" w:space="0" w:color="000000" w:themeColor="text1"/>
              <w:bottom w:val="none" w:sz="6" w:space="0" w:color="7F7F7F" w:themeColor="text1" w:themeTint="80"/>
              <w:right w:val="none" w:sz="12" w:space="0" w:color="000000" w:themeColor="text1"/>
            </w:tcBorders>
            <w:shd w:val="clear" w:color="auto" w:fill="auto"/>
            <w:hideMark/>
          </w:tcPr>
          <w:p w14:paraId="48528901" w14:textId="77777777" w:rsidR="006D08B9" w:rsidRPr="006D08B9" w:rsidRDefault="006D08B9" w:rsidP="006D08B9">
            <w:pPr>
              <w:pStyle w:val="paragraph"/>
              <w:spacing w:before="0" w:beforeAutospacing="0" w:after="0" w:afterAutospacing="0" w:line="360" w:lineRule="auto"/>
              <w:textAlignment w:val="baseline"/>
              <w:rPr>
                <w:b/>
                <w:bCs/>
              </w:rPr>
            </w:pPr>
            <w:proofErr w:type="spellStart"/>
            <w:r w:rsidRPr="006D08B9">
              <w:rPr>
                <w:rStyle w:val="normaltextrun"/>
                <w:b/>
                <w:bCs/>
              </w:rPr>
              <w:t>total_organic_arces</w:t>
            </w:r>
            <w:proofErr w:type="spellEnd"/>
            <w:r w:rsidRPr="006D08B9">
              <w:rPr>
                <w:rStyle w:val="eop"/>
                <w:b/>
                <w:bCs/>
              </w:rPr>
              <w:t> </w:t>
            </w:r>
          </w:p>
        </w:tc>
        <w:tc>
          <w:tcPr>
            <w:tcW w:w="885" w:type="dxa"/>
            <w:tcBorders>
              <w:top w:val="none" w:sz="12" w:space="0" w:color="000000" w:themeColor="text1"/>
              <w:left w:val="none" w:sz="6" w:space="0" w:color="000000" w:themeColor="text1"/>
              <w:bottom w:val="none" w:sz="6" w:space="0" w:color="7F7F7F" w:themeColor="text1" w:themeTint="80"/>
              <w:right w:val="none" w:sz="12" w:space="0" w:color="000000" w:themeColor="text1"/>
            </w:tcBorders>
            <w:shd w:val="clear" w:color="auto" w:fill="auto"/>
            <w:hideMark/>
          </w:tcPr>
          <w:p w14:paraId="215EB7DE"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450</w:t>
            </w:r>
            <w:r w:rsidRPr="006D08B9">
              <w:rPr>
                <w:rStyle w:val="eop"/>
              </w:rPr>
              <w:t> </w:t>
            </w:r>
          </w:p>
        </w:tc>
        <w:tc>
          <w:tcPr>
            <w:tcW w:w="1170" w:type="dxa"/>
            <w:tcBorders>
              <w:top w:val="none" w:sz="12" w:space="0" w:color="000000" w:themeColor="text1"/>
              <w:left w:val="none" w:sz="12" w:space="0" w:color="000000" w:themeColor="text1"/>
              <w:bottom w:val="none" w:sz="6" w:space="0" w:color="7F7F7F" w:themeColor="text1" w:themeTint="80"/>
              <w:right w:val="none" w:sz="12" w:space="0" w:color="000000" w:themeColor="text1"/>
            </w:tcBorders>
            <w:shd w:val="clear" w:color="auto" w:fill="auto"/>
            <w:hideMark/>
          </w:tcPr>
          <w:p w14:paraId="49C08495"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60276.1</w:t>
            </w:r>
            <w:r w:rsidRPr="006D08B9">
              <w:rPr>
                <w:rStyle w:val="eop"/>
              </w:rPr>
              <w:t> </w:t>
            </w:r>
          </w:p>
        </w:tc>
        <w:tc>
          <w:tcPr>
            <w:tcW w:w="1200" w:type="dxa"/>
            <w:tcBorders>
              <w:top w:val="none" w:sz="12" w:space="0" w:color="000000" w:themeColor="text1"/>
              <w:left w:val="none" w:sz="12" w:space="0" w:color="000000" w:themeColor="text1"/>
              <w:bottom w:val="none" w:sz="6" w:space="0" w:color="7F7F7F" w:themeColor="text1" w:themeTint="80"/>
              <w:right w:val="none" w:sz="12" w:space="0" w:color="000000" w:themeColor="text1"/>
            </w:tcBorders>
            <w:shd w:val="clear" w:color="auto" w:fill="auto"/>
            <w:hideMark/>
          </w:tcPr>
          <w:p w14:paraId="79AB2629"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18767.24</w:t>
            </w:r>
            <w:r w:rsidRPr="006D08B9">
              <w:rPr>
                <w:rStyle w:val="eop"/>
              </w:rPr>
              <w:t> </w:t>
            </w:r>
          </w:p>
        </w:tc>
        <w:tc>
          <w:tcPr>
            <w:tcW w:w="1335" w:type="dxa"/>
            <w:tcBorders>
              <w:top w:val="none" w:sz="12" w:space="0" w:color="000000" w:themeColor="text1"/>
              <w:left w:val="none" w:sz="12" w:space="0" w:color="000000" w:themeColor="text1"/>
              <w:bottom w:val="none" w:sz="6" w:space="0" w:color="7F7F7F" w:themeColor="text1" w:themeTint="80"/>
              <w:right w:val="none" w:sz="12" w:space="0" w:color="000000" w:themeColor="text1"/>
            </w:tcBorders>
            <w:shd w:val="clear" w:color="auto" w:fill="auto"/>
            <w:hideMark/>
          </w:tcPr>
          <w:p w14:paraId="35E3F186"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122034.7</w:t>
            </w:r>
            <w:r w:rsidRPr="006D08B9">
              <w:rPr>
                <w:rStyle w:val="eop"/>
              </w:rPr>
              <w:t> </w:t>
            </w:r>
          </w:p>
        </w:tc>
        <w:tc>
          <w:tcPr>
            <w:tcW w:w="1005" w:type="dxa"/>
            <w:tcBorders>
              <w:top w:val="none" w:sz="12" w:space="0" w:color="000000" w:themeColor="text1"/>
              <w:left w:val="none" w:sz="12" w:space="0" w:color="000000" w:themeColor="text1"/>
              <w:bottom w:val="none" w:sz="6" w:space="0" w:color="7F7F7F" w:themeColor="text1" w:themeTint="80"/>
              <w:right w:val="none" w:sz="12" w:space="0" w:color="000000" w:themeColor="text1"/>
            </w:tcBorders>
            <w:shd w:val="clear" w:color="auto" w:fill="auto"/>
            <w:hideMark/>
          </w:tcPr>
          <w:p w14:paraId="04B57AA0"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0</w:t>
            </w:r>
            <w:r w:rsidRPr="006D08B9">
              <w:rPr>
                <w:rStyle w:val="eop"/>
              </w:rPr>
              <w:t> </w:t>
            </w:r>
          </w:p>
        </w:tc>
        <w:tc>
          <w:tcPr>
            <w:tcW w:w="990" w:type="dxa"/>
            <w:tcBorders>
              <w:top w:val="none" w:sz="12" w:space="0" w:color="000000" w:themeColor="text1"/>
              <w:left w:val="none" w:sz="12" w:space="0" w:color="000000" w:themeColor="text1"/>
              <w:bottom w:val="none" w:sz="6" w:space="0" w:color="7F7F7F" w:themeColor="text1" w:themeTint="80"/>
              <w:right w:val="none" w:sz="6" w:space="0" w:color="000000" w:themeColor="text1"/>
            </w:tcBorders>
            <w:shd w:val="clear" w:color="auto" w:fill="auto"/>
            <w:hideMark/>
          </w:tcPr>
          <w:p w14:paraId="412DF08A"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rPr>
              <w:t>1460205</w:t>
            </w:r>
            <w:r w:rsidRPr="006D08B9">
              <w:rPr>
                <w:rStyle w:val="eop"/>
              </w:rPr>
              <w:t> </w:t>
            </w:r>
          </w:p>
        </w:tc>
      </w:tr>
      <w:tr w:rsidR="4892AC2D" w14:paraId="5A426CE6" w14:textId="77777777" w:rsidTr="4892AC2D">
        <w:trPr>
          <w:trHeight w:val="300"/>
        </w:trPr>
        <w:tc>
          <w:tcPr>
            <w:tcW w:w="2940" w:type="dxa"/>
            <w:tcBorders>
              <w:top w:val="none" w:sz="6" w:space="0" w:color="7F7F7F" w:themeColor="text1" w:themeTint="80"/>
              <w:left w:val="nil"/>
              <w:bottom w:val="single" w:sz="6" w:space="0" w:color="7F7F7F" w:themeColor="text1" w:themeTint="80"/>
              <w:right w:val="nil"/>
            </w:tcBorders>
            <w:shd w:val="clear" w:color="auto" w:fill="auto"/>
            <w:hideMark/>
          </w:tcPr>
          <w:p w14:paraId="56FE7477" w14:textId="6A22C27F" w:rsidR="77F2380A" w:rsidRDefault="77F2380A" w:rsidP="4892AC2D">
            <w:pPr>
              <w:pStyle w:val="paragraph"/>
              <w:spacing w:line="360" w:lineRule="auto"/>
              <w:rPr>
                <w:rStyle w:val="normaltextrun"/>
                <w:b/>
                <w:bCs/>
              </w:rPr>
            </w:pPr>
            <w:proofErr w:type="spellStart"/>
            <w:r w:rsidRPr="4892AC2D">
              <w:rPr>
                <w:rStyle w:val="normaltextrun"/>
                <w:b/>
                <w:bCs/>
              </w:rPr>
              <w:t>total_organic_thousands_of_acres</w:t>
            </w:r>
            <w:proofErr w:type="spellEnd"/>
          </w:p>
        </w:tc>
        <w:tc>
          <w:tcPr>
            <w:tcW w:w="885" w:type="dxa"/>
            <w:tcBorders>
              <w:top w:val="none" w:sz="6" w:space="0" w:color="7F7F7F" w:themeColor="text1" w:themeTint="80"/>
              <w:left w:val="nil"/>
              <w:bottom w:val="single" w:sz="6" w:space="0" w:color="7F7F7F" w:themeColor="text1" w:themeTint="80"/>
              <w:right w:val="nil"/>
            </w:tcBorders>
            <w:shd w:val="clear" w:color="auto" w:fill="auto"/>
            <w:hideMark/>
          </w:tcPr>
          <w:p w14:paraId="31218E71" w14:textId="4A443C47" w:rsidR="10E59120" w:rsidRDefault="10E59120" w:rsidP="4892AC2D">
            <w:pPr>
              <w:pStyle w:val="paragraph"/>
              <w:spacing w:line="360" w:lineRule="auto"/>
              <w:rPr>
                <w:rStyle w:val="normaltextrun"/>
              </w:rPr>
            </w:pPr>
            <w:r w:rsidRPr="4892AC2D">
              <w:rPr>
                <w:rStyle w:val="normaltextrun"/>
              </w:rPr>
              <w:t>450</w:t>
            </w:r>
          </w:p>
        </w:tc>
        <w:tc>
          <w:tcPr>
            <w:tcW w:w="1170" w:type="dxa"/>
            <w:tcBorders>
              <w:top w:val="none" w:sz="6" w:space="0" w:color="7F7F7F" w:themeColor="text1" w:themeTint="80"/>
              <w:left w:val="nil"/>
              <w:bottom w:val="single" w:sz="6" w:space="0" w:color="7F7F7F" w:themeColor="text1" w:themeTint="80"/>
              <w:right w:val="nil"/>
            </w:tcBorders>
            <w:shd w:val="clear" w:color="auto" w:fill="auto"/>
            <w:hideMark/>
          </w:tcPr>
          <w:p w14:paraId="489238FF" w14:textId="4E2ED36E" w:rsidR="10E59120" w:rsidRDefault="10E59120" w:rsidP="4892AC2D">
            <w:pPr>
              <w:pStyle w:val="paragraph"/>
              <w:spacing w:line="360" w:lineRule="auto"/>
              <w:rPr>
                <w:rStyle w:val="normaltextrun"/>
              </w:rPr>
            </w:pPr>
            <w:r w:rsidRPr="4892AC2D">
              <w:rPr>
                <w:rStyle w:val="normaltextrun"/>
              </w:rPr>
              <w:t>60.28</w:t>
            </w:r>
          </w:p>
        </w:tc>
        <w:tc>
          <w:tcPr>
            <w:tcW w:w="1200" w:type="dxa"/>
            <w:tcBorders>
              <w:top w:val="none" w:sz="6" w:space="0" w:color="7F7F7F" w:themeColor="text1" w:themeTint="80"/>
              <w:left w:val="nil"/>
              <w:bottom w:val="single" w:sz="6" w:space="0" w:color="7F7F7F" w:themeColor="text1" w:themeTint="80"/>
              <w:right w:val="nil"/>
            </w:tcBorders>
            <w:shd w:val="clear" w:color="auto" w:fill="auto"/>
            <w:hideMark/>
          </w:tcPr>
          <w:p w14:paraId="5E7748ED" w14:textId="16F439F9" w:rsidR="10E59120" w:rsidRDefault="10E59120" w:rsidP="4892AC2D">
            <w:pPr>
              <w:pStyle w:val="paragraph"/>
              <w:spacing w:line="360" w:lineRule="auto"/>
              <w:rPr>
                <w:rStyle w:val="normaltextrun"/>
              </w:rPr>
            </w:pPr>
            <w:r w:rsidRPr="4892AC2D">
              <w:rPr>
                <w:rStyle w:val="normaltextrun"/>
              </w:rPr>
              <w:t>18.78</w:t>
            </w:r>
          </w:p>
        </w:tc>
        <w:tc>
          <w:tcPr>
            <w:tcW w:w="1335" w:type="dxa"/>
            <w:tcBorders>
              <w:top w:val="none" w:sz="6" w:space="0" w:color="7F7F7F" w:themeColor="text1" w:themeTint="80"/>
              <w:left w:val="nil"/>
              <w:bottom w:val="single" w:sz="6" w:space="0" w:color="7F7F7F" w:themeColor="text1" w:themeTint="80"/>
              <w:right w:val="nil"/>
            </w:tcBorders>
            <w:shd w:val="clear" w:color="auto" w:fill="auto"/>
            <w:hideMark/>
          </w:tcPr>
          <w:p w14:paraId="4D2E2315" w14:textId="6B8F7389" w:rsidR="10E59120" w:rsidRDefault="10E59120" w:rsidP="4892AC2D">
            <w:pPr>
              <w:pStyle w:val="paragraph"/>
              <w:spacing w:line="360" w:lineRule="auto"/>
              <w:rPr>
                <w:rStyle w:val="normaltextrun"/>
              </w:rPr>
            </w:pPr>
            <w:r w:rsidRPr="4892AC2D">
              <w:rPr>
                <w:rStyle w:val="normaltextrun"/>
              </w:rPr>
              <w:t>122.03</w:t>
            </w:r>
          </w:p>
        </w:tc>
        <w:tc>
          <w:tcPr>
            <w:tcW w:w="1005" w:type="dxa"/>
            <w:tcBorders>
              <w:top w:val="none" w:sz="6" w:space="0" w:color="7F7F7F" w:themeColor="text1" w:themeTint="80"/>
              <w:left w:val="nil"/>
              <w:bottom w:val="single" w:sz="6" w:space="0" w:color="7F7F7F" w:themeColor="text1" w:themeTint="80"/>
              <w:right w:val="nil"/>
            </w:tcBorders>
            <w:shd w:val="clear" w:color="auto" w:fill="auto"/>
            <w:hideMark/>
          </w:tcPr>
          <w:p w14:paraId="4A25E3D5" w14:textId="7625527D" w:rsidR="10E59120" w:rsidRDefault="10E59120" w:rsidP="4892AC2D">
            <w:pPr>
              <w:pStyle w:val="paragraph"/>
              <w:spacing w:line="360" w:lineRule="auto"/>
              <w:rPr>
                <w:rStyle w:val="normaltextrun"/>
              </w:rPr>
            </w:pPr>
            <w:r w:rsidRPr="4892AC2D">
              <w:rPr>
                <w:rStyle w:val="normaltextrun"/>
              </w:rPr>
              <w:t>0</w:t>
            </w:r>
          </w:p>
        </w:tc>
        <w:tc>
          <w:tcPr>
            <w:tcW w:w="990" w:type="dxa"/>
            <w:tcBorders>
              <w:top w:val="none" w:sz="6" w:space="0" w:color="7F7F7F" w:themeColor="text1" w:themeTint="80"/>
              <w:left w:val="nil"/>
              <w:bottom w:val="single" w:sz="6" w:space="0" w:color="7F7F7F" w:themeColor="text1" w:themeTint="80"/>
              <w:right w:val="nil"/>
            </w:tcBorders>
            <w:shd w:val="clear" w:color="auto" w:fill="auto"/>
            <w:hideMark/>
          </w:tcPr>
          <w:p w14:paraId="432F1580" w14:textId="42CAC93B" w:rsidR="10E59120" w:rsidRDefault="10E59120" w:rsidP="4892AC2D">
            <w:pPr>
              <w:pStyle w:val="paragraph"/>
              <w:spacing w:line="360" w:lineRule="auto"/>
              <w:rPr>
                <w:rStyle w:val="normaltextrun"/>
              </w:rPr>
            </w:pPr>
            <w:r w:rsidRPr="4892AC2D">
              <w:rPr>
                <w:rStyle w:val="normaltextrun"/>
              </w:rPr>
              <w:t>1460.2</w:t>
            </w:r>
          </w:p>
        </w:tc>
      </w:tr>
    </w:tbl>
    <w:p w14:paraId="060E0E33" w14:textId="77777777" w:rsidR="006D08B9" w:rsidRPr="006D08B9" w:rsidRDefault="006D08B9" w:rsidP="006D08B9">
      <w:pPr>
        <w:spacing w:line="360" w:lineRule="auto"/>
        <w:ind w:firstLine="720"/>
      </w:pPr>
      <w:r w:rsidRPr="006D08B9">
        <w:t>To explore the connection between organic farming and greenhouse gas (GHG) emissions, I construct the following econometric model: </w:t>
      </w:r>
    </w:p>
    <w:p w14:paraId="5E768358" w14:textId="2363E0C7" w:rsidR="006D08B9" w:rsidRDefault="00E10B1F">
      <w:pPr>
        <w:spacing w:line="360" w:lineRule="auto"/>
        <w:ind w:firstLine="720"/>
      </w:pPr>
      <m:oMath>
        <m:r>
          <w:rPr>
            <w:rFonts w:ascii="Cambria Math" w:hAnsi="Cambria Math"/>
          </w:rPr>
          <m:t>totalCO</m:t>
        </m:r>
        <m:sSub>
          <m:sSubPr>
            <m:ctrlPr>
              <w:rPr>
                <w:rFonts w:ascii="Cambria Math" w:hAnsi="Cambria Math"/>
              </w:rPr>
            </m:ctrlPr>
          </m:sSubPr>
          <m:e>
            <m:r>
              <w:rPr>
                <w:rFonts w:ascii="Cambria Math" w:hAnsi="Cambria Math"/>
              </w:rPr>
              <m:t>2</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ins w:id="36" w:author="Mac, Mia" w:date="2024-05-06T20:40:00Z">
                <w:rPr>
                  <w:rFonts w:ascii="Cambria Math" w:hAnsi="Cambria Math"/>
                  <w:i/>
                </w:rPr>
              </w:ins>
            </m:ctrlPr>
          </m:sSubPr>
          <m:e>
            <m:r>
              <w:ins w:id="37" w:author="Mac, Mia" w:date="2024-05-06T20:40:00Z">
                <w:rPr>
                  <w:rFonts w:ascii="Cambria Math" w:hAnsi="Cambria Math"/>
                </w:rPr>
                <m:t>tota</m:t>
              </w:ins>
            </m:r>
            <m:r>
              <w:ins w:id="38" w:author="Mac, Mia" w:date="2024-05-06T20:41:00Z">
                <m:rPr>
                  <m:sty m:val="p"/>
                </m:rPr>
                <w:rPr>
                  <w:rFonts w:ascii="Cambria Math" w:hAnsi="Cambria Math"/>
                </w:rPr>
                <m:t>l_organic_thousands_of_acres</m:t>
              </w:ins>
            </m:r>
          </m:e>
          <m:sub>
            <m:r>
              <w:ins w:id="39" w:author="Mac, Mia" w:date="2024-05-06T20:41:00Z">
                <w:rPr>
                  <w:rFonts w:ascii="Cambria Math" w:hAnsi="Cambria Math"/>
                </w:rPr>
                <m:t>it</m:t>
              </w:ins>
            </m:r>
          </m:sub>
        </m:sSub>
        <m:r>
          <w:del w:id="40" w:author="Mac, Mia" w:date="2024-05-06T20:40:00Z">
            <w:rPr>
              <w:rFonts w:ascii="Cambria Math" w:hAnsi="Cambria Math"/>
            </w:rPr>
            <m:t>tota</m:t>
          </w:del>
        </m:r>
        <m:sSub>
          <m:sSubPr>
            <m:ctrlPr>
              <w:del w:id="41" w:author="Mac, Mia" w:date="2024-05-06T20:40:00Z">
                <w:rPr>
                  <w:rFonts w:ascii="Cambria Math" w:hAnsi="Cambria Math"/>
                </w:rPr>
              </w:del>
            </m:ctrlPr>
          </m:sSubPr>
          <m:e>
            <m:r>
              <w:del w:id="42" w:author="Mac, Mia" w:date="2024-05-06T20:40:00Z">
                <w:rPr>
                  <w:rFonts w:ascii="Cambria Math" w:hAnsi="Cambria Math"/>
                </w:rPr>
                <m:t>l</m:t>
              </w:del>
            </m:r>
          </m:e>
          <m:sub>
            <m:r>
              <w:del w:id="43" w:author="Mac, Mia" w:date="2024-05-06T20:40:00Z">
                <w:rPr>
                  <w:rFonts w:ascii="Cambria Math" w:hAnsi="Cambria Math"/>
                </w:rPr>
                <m:t>o</m:t>
              </w:del>
            </m:r>
          </m:sub>
        </m:sSub>
        <m:r>
          <w:del w:id="44" w:author="Mac, Mia" w:date="2024-05-06T20:40:00Z">
            <w:rPr>
              <w:rFonts w:ascii="Cambria Math" w:hAnsi="Cambria Math"/>
            </w:rPr>
            <m:t>rgani</m:t>
          </w:del>
        </m:r>
        <m:sSub>
          <m:sSubPr>
            <m:ctrlPr>
              <w:del w:id="45" w:author="Mac, Mia" w:date="2024-05-06T20:40:00Z">
                <w:rPr>
                  <w:rFonts w:ascii="Cambria Math" w:hAnsi="Cambria Math"/>
                </w:rPr>
              </w:del>
            </m:ctrlPr>
          </m:sSubPr>
          <m:e>
            <m:r>
              <w:del w:id="46" w:author="Mac, Mia" w:date="2024-05-06T20:40:00Z">
                <w:rPr>
                  <w:rFonts w:ascii="Cambria Math" w:hAnsi="Cambria Math"/>
                </w:rPr>
                <m:t>c</m:t>
              </w:del>
            </m:r>
          </m:e>
          <m:sub>
            <m:r>
              <w:del w:id="47" w:author="Mac, Mia" w:date="2024-05-06T20:40:00Z">
                <w:rPr>
                  <w:rFonts w:ascii="Cambria Math" w:hAnsi="Cambria Math"/>
                </w:rPr>
                <m:t>t</m:t>
              </w:del>
            </m:r>
          </m:sub>
        </m:sSub>
        <m:r>
          <w:del w:id="48" w:author="Mac, Mia" w:date="2024-05-06T20:40:00Z">
            <w:rPr>
              <w:rFonts w:ascii="Cambria Math" w:hAnsi="Cambria Math"/>
            </w:rPr>
            <m:t>housand</m:t>
          </w:del>
        </m:r>
        <m:sSub>
          <m:sSubPr>
            <m:ctrlPr>
              <w:del w:id="49" w:author="Mac, Mia" w:date="2024-05-06T20:40:00Z">
                <w:rPr>
                  <w:rFonts w:ascii="Cambria Math" w:hAnsi="Cambria Math"/>
                </w:rPr>
              </w:del>
            </m:ctrlPr>
          </m:sSubPr>
          <m:e>
            <m:r>
              <w:del w:id="50" w:author="Mac, Mia" w:date="2024-05-06T20:40:00Z">
                <w:rPr>
                  <w:rFonts w:ascii="Cambria Math" w:hAnsi="Cambria Math"/>
                </w:rPr>
                <m:t>s</m:t>
              </w:del>
            </m:r>
          </m:e>
          <m:sub>
            <m:r>
              <w:del w:id="51" w:author="Mac, Mia" w:date="2024-05-06T20:40:00Z">
                <w:rPr>
                  <w:rFonts w:ascii="Cambria Math" w:hAnsi="Cambria Math"/>
                </w:rPr>
                <m:t>o</m:t>
              </w:del>
            </m:r>
          </m:sub>
        </m:sSub>
        <m:sSub>
          <m:sSubPr>
            <m:ctrlPr>
              <w:del w:id="52" w:author="Mac, Mia" w:date="2024-05-06T20:40:00Z">
                <w:rPr>
                  <w:rFonts w:ascii="Cambria Math" w:hAnsi="Cambria Math"/>
                </w:rPr>
              </w:del>
            </m:ctrlPr>
          </m:sSubPr>
          <m:e>
            <m:r>
              <w:del w:id="53" w:author="Mac, Mia" w:date="2024-05-06T20:40:00Z">
                <w:rPr>
                  <w:rFonts w:ascii="Cambria Math" w:hAnsi="Cambria Math"/>
                </w:rPr>
                <m:t>f</m:t>
              </w:del>
            </m:r>
          </m:e>
          <m:sub>
            <m:r>
              <w:del w:id="54" w:author="Mac, Mia" w:date="2024-05-06T20:40:00Z">
                <w:rPr>
                  <w:rFonts w:ascii="Cambria Math" w:hAnsi="Cambria Math"/>
                </w:rPr>
                <m:t>a</m:t>
              </w:del>
            </m:r>
          </m:sub>
        </m:sSub>
        <m:r>
          <w:del w:id="55" w:author="Mac, Mia" w:date="2024-05-06T20:40:00Z">
            <w:rPr>
              <w:rFonts w:ascii="Cambria Math" w:hAnsi="Cambria Math"/>
            </w:rPr>
            <m:t>cre</m:t>
          </w:del>
        </m:r>
        <m:sSub>
          <m:sSubPr>
            <m:ctrlPr>
              <w:del w:id="56" w:author="Mac, Mia" w:date="2024-05-06T20:40:00Z">
                <w:rPr>
                  <w:rFonts w:ascii="Cambria Math" w:hAnsi="Cambria Math"/>
                </w:rPr>
              </w:del>
            </m:ctrlPr>
          </m:sSubPr>
          <m:e>
            <m:r>
              <w:del w:id="57" w:author="Mac, Mia" w:date="2024-05-06T20:40:00Z">
                <w:rPr>
                  <w:rFonts w:ascii="Cambria Math" w:hAnsi="Cambria Math"/>
                </w:rPr>
                <m:t>s</m:t>
              </w:del>
            </m:r>
          </m:e>
          <m:sub>
            <m:r>
              <w:del w:id="58" w:author="Mac, Mia" w:date="2024-05-06T20:40:00Z">
                <w:rPr>
                  <w:rFonts w:ascii="Cambria Math" w:hAnsi="Cambria Math"/>
                </w:rPr>
                <m:t>it</m:t>
              </w:del>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ins w:id="59" w:author="Mac, Mia" w:date="2024-05-06T20:41:00Z">
                <w:rPr>
                  <w:rFonts w:ascii="Cambria Math" w:hAnsi="Cambria Math"/>
                  <w:i/>
                </w:rPr>
              </w:ins>
            </m:ctrlPr>
          </m:sSubPr>
          <m:e>
            <m:r>
              <w:ins w:id="60" w:author="Mac, Mia" w:date="2024-05-06T20:41:00Z">
                <w:rPr>
                  <w:rFonts w:ascii="Cambria Math" w:hAnsi="Cambria Math"/>
                </w:rPr>
                <m:t>state_gdp</m:t>
              </w:ins>
            </m:r>
          </m:e>
          <m:sub>
            <m:r>
              <w:ins w:id="61" w:author="Mac, Mia" w:date="2024-05-06T20:41:00Z">
                <w:rPr>
                  <w:rFonts w:ascii="Cambria Math" w:hAnsi="Cambria Math"/>
                </w:rPr>
                <m:t>it</m:t>
              </w:ins>
            </m:r>
          </m:sub>
        </m:sSub>
        <m:r>
          <w:del w:id="62" w:author="Mac, Mia" w:date="2024-05-06T20:41:00Z">
            <w:rPr>
              <w:rFonts w:ascii="Cambria Math" w:hAnsi="Cambria Math"/>
            </w:rPr>
            <m:t>stat</m:t>
          </w:del>
        </m:r>
        <m:sSub>
          <m:sSubPr>
            <m:ctrlPr>
              <w:del w:id="63" w:author="Mac, Mia" w:date="2024-05-06T20:41:00Z">
                <w:rPr>
                  <w:rFonts w:ascii="Cambria Math" w:hAnsi="Cambria Math"/>
                </w:rPr>
              </w:del>
            </m:ctrlPr>
          </m:sSubPr>
          <m:e>
            <m:r>
              <w:del w:id="64" w:author="Mac, Mia" w:date="2024-05-06T20:41:00Z">
                <w:rPr>
                  <w:rFonts w:ascii="Cambria Math" w:hAnsi="Cambria Math"/>
                </w:rPr>
                <m:t>e</m:t>
              </w:del>
            </m:r>
          </m:e>
          <m:sub>
            <m:r>
              <w:del w:id="65" w:author="Mac, Mia" w:date="2024-05-06T20:41:00Z">
                <w:rPr>
                  <w:rFonts w:ascii="Cambria Math" w:hAnsi="Cambria Math"/>
                </w:rPr>
                <m:t>g</m:t>
              </w:del>
            </m:r>
          </m:sub>
        </m:sSub>
        <m:r>
          <w:del w:id="66" w:author="Mac, Mia" w:date="2024-05-06T20:41:00Z">
            <w:rPr>
              <w:rFonts w:ascii="Cambria Math" w:hAnsi="Cambria Math"/>
            </w:rPr>
            <m:t>d</m:t>
          </w:del>
        </m:r>
        <m:sSub>
          <m:sSubPr>
            <m:ctrlPr>
              <w:del w:id="67" w:author="Mac, Mia" w:date="2024-05-06T20:41:00Z">
                <w:rPr>
                  <w:rFonts w:ascii="Cambria Math" w:hAnsi="Cambria Math"/>
                </w:rPr>
              </w:del>
            </m:ctrlPr>
          </m:sSubPr>
          <m:e>
            <m:r>
              <w:del w:id="68" w:author="Mac, Mia" w:date="2024-05-06T20:41:00Z">
                <w:rPr>
                  <w:rFonts w:ascii="Cambria Math" w:hAnsi="Cambria Math"/>
                </w:rPr>
                <m:t>p</m:t>
              </w:del>
            </m:r>
          </m:e>
          <m:sub>
            <m:r>
              <w:del w:id="69" w:author="Mac, Mia" w:date="2024-05-06T20:41:00Z">
                <w:rPr>
                  <w:rFonts w:ascii="Cambria Math" w:hAnsi="Cambria Math"/>
                </w:rPr>
                <m:t>it</m:t>
              </w:del>
            </m:r>
          </m:sub>
        </m:sSub>
        <m:r>
          <w:rPr>
            <w:rFonts w:ascii="Cambria Math" w:hAnsi="Cambria Math"/>
          </w:rPr>
          <m:t>+</m:t>
        </m:r>
        <m:sSub>
          <m:sSubPr>
            <m:ctrlPr>
              <w:rPr>
                <w:rFonts w:ascii="Cambria Math" w:hAnsi="Cambria Math"/>
              </w:rPr>
            </m:ctrlPr>
          </m:sSubPr>
          <m:e>
            <m:r>
              <w:ins w:id="70" w:author="Mac, Mia" w:date="2024-05-06T20:41:00Z">
                <w:rPr>
                  <w:rFonts w:ascii="Cambria Math" w:hAnsi="Cambria Math"/>
                </w:rPr>
                <m:t xml:space="preserve">                                       </m:t>
              </w:ins>
            </m:r>
            <m:r>
              <w:ins w:id="71" w:author="Mac, Mia" w:date="2024-05-06T20:42:00Z">
                <w:rPr>
                  <w:rFonts w:ascii="Cambria Math" w:hAnsi="Cambria Math"/>
                </w:rPr>
                <m:t xml:space="preserve">  </m:t>
              </w:ins>
            </m:r>
            <m:r>
              <w:rPr>
                <w:rFonts w:ascii="Cambria Math" w:hAnsi="Cambria Math"/>
              </w:rPr>
              <m:t>B</m:t>
            </m:r>
          </m:e>
          <m:sub>
            <m:r>
              <w:rPr>
                <w:rFonts w:ascii="Cambria Math" w:hAnsi="Cambria Math"/>
              </w:rPr>
              <m:t>3</m:t>
            </m:r>
          </m:sub>
        </m:sSub>
        <m:r>
          <w:rPr>
            <w:rFonts w:ascii="Cambria Math" w:hAnsi="Cambria Math"/>
          </w:rPr>
          <m:t>populatio</m:t>
        </m:r>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ins w:id="72" w:author="Mac, Mia" w:date="2024-05-06T20:42:00Z">
                <w:rPr>
                  <w:rFonts w:ascii="Cambria Math" w:hAnsi="Cambria Math"/>
                  <w:i/>
                </w:rPr>
              </w:ins>
            </m:ctrlPr>
          </m:sSubPr>
          <m:e>
            <m:r>
              <w:ins w:id="73" w:author="Mac, Mia" w:date="2024-05-06T20:42:00Z">
                <w:rPr>
                  <w:rFonts w:ascii="Cambria Math" w:hAnsi="Cambria Math"/>
                </w:rPr>
                <m:t>v</m:t>
              </w:ins>
            </m:r>
          </m:e>
          <m:sub>
            <m:r>
              <w:ins w:id="74" w:author="Mac, Mia" w:date="2024-05-06T20:42:00Z">
                <w:rPr>
                  <w:rFonts w:ascii="Cambria Math" w:hAnsi="Cambria Math"/>
                </w:rPr>
                <m:t>it</m:t>
              </w:ins>
            </m:r>
          </m:sub>
        </m:sSub>
        <m:r>
          <w:del w:id="75" w:author="Mac, Mia" w:date="2024-05-06T20:42:00Z">
            <w:rPr>
              <w:rFonts w:ascii="Cambria Math" w:hAnsi="Cambria Math"/>
            </w:rPr>
            <m:t> </m:t>
          </w:del>
        </m:r>
        <m:sSub>
          <m:sSubPr>
            <m:ctrlPr>
              <w:del w:id="76" w:author="Mac, Mia" w:date="2024-05-06T20:42:00Z">
                <w:rPr>
                  <w:rFonts w:ascii="Cambria Math" w:hAnsi="Cambria Math"/>
                </w:rPr>
              </w:del>
            </m:ctrlPr>
          </m:sSubPr>
          <m:e>
            <m:r>
              <w:del w:id="77" w:author="Mac, Mia" w:date="2024-05-06T20:42:00Z">
                <w:rPr>
                  <w:rFonts w:ascii="Cambria Math" w:hAnsi="Cambria Math"/>
                </w:rPr>
                <m:t>v</m:t>
              </w:del>
            </m:r>
          </m:e>
          <m:sub>
            <m:eqArr>
              <m:eqArrPr>
                <m:ctrlPr>
                  <w:del w:id="78" w:author="Mac, Mia" w:date="2024-05-06T20:42:00Z">
                    <w:rPr>
                      <w:rFonts w:ascii="Cambria Math" w:hAnsi="Cambria Math"/>
                      <w:i/>
                    </w:rPr>
                  </w:del>
                </m:ctrlPr>
              </m:eqArrPr>
              <m:e>
                <m:r>
                  <w:del w:id="79" w:author="Mac, Mia" w:date="2024-05-06T20:42:00Z">
                    <w:rPr>
                      <w:rFonts w:ascii="Cambria Math" w:hAnsi="Cambria Math"/>
                    </w:rPr>
                    <m:t>it</m:t>
                  </w:del>
                </m:r>
              </m:e>
              <m:e/>
            </m:eqArr>
          </m:sub>
        </m:sSub>
      </m:oMath>
      <w:del w:id="80" w:author="Mac, Mia" w:date="2024-05-06T00:32:00Z">
        <w:r w:rsidDel="006D08B9">
          <w:delText xml:space="preserve"> </w:delText>
        </w:r>
      </w:del>
    </w:p>
    <w:p w14:paraId="3812E17A" w14:textId="77777777" w:rsidR="002C7B1A" w:rsidRPr="006D08B9" w:rsidRDefault="002C7B1A" w:rsidP="002C7B1A">
      <w:pPr>
        <w:spacing w:line="360" w:lineRule="auto"/>
        <w:rPr>
          <w:del w:id="81" w:author="Mac, Mia" w:date="2024-05-06T00:32:00Z"/>
        </w:rPr>
      </w:pPr>
    </w:p>
    <w:p w14:paraId="210FFE19" w14:textId="7BA97738" w:rsidR="006D08B9" w:rsidRPr="006D08B9" w:rsidRDefault="006D08B9">
      <w:pPr>
        <w:spacing w:line="360" w:lineRule="auto"/>
        <w:ind w:firstLine="720"/>
        <w:pPrChange w:id="82" w:author="Mac, Mia" w:date="2024-05-06T00:32:00Z">
          <w:pPr>
            <w:spacing w:line="360" w:lineRule="auto"/>
          </w:pPr>
        </w:pPrChange>
      </w:pPr>
      <w:r w:rsidRPr="006D08B9">
        <w:t xml:space="preserve">Here, </w:t>
      </w:r>
      <m:oMath>
        <m:r>
          <w:rPr>
            <w:rFonts w:ascii="Cambria Math" w:hAnsi="Cambria Math"/>
          </w:rPr>
          <m:t>i</m:t>
        </m:r>
      </m:oMath>
      <w:r w:rsidRPr="006D08B9">
        <w:t xml:space="preserve"> indexes each </w:t>
      </w:r>
      <w:del w:id="83" w:author="Mac, Mia" w:date="2024-05-06T20:42:00Z">
        <w:r w:rsidRPr="006D08B9" w:rsidDel="008978CE">
          <w:delText>states</w:delText>
        </w:r>
      </w:del>
      <w:ins w:id="84" w:author="Mac, Mia" w:date="2024-05-06T20:42:00Z">
        <w:r w:rsidR="008978CE" w:rsidRPr="006D08B9">
          <w:t>state</w:t>
        </w:r>
      </w:ins>
      <w:r w:rsidRPr="006D08B9">
        <w:t xml:space="preserve"> and </w:t>
      </w:r>
      <m:oMath>
        <m:r>
          <w:rPr>
            <w:rFonts w:ascii="Cambria Math" w:hAnsi="Cambria Math"/>
          </w:rPr>
          <m:t>t</m:t>
        </m:r>
      </m:oMath>
      <w:r w:rsidRPr="006D08B9">
        <w:t xml:space="preserve"> indexes each year. The variable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6D08B9">
        <w:t xml:space="preserve"> captures the time-fixed effect while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6D08B9">
        <w:t xml:space="preserve"> captures the state fixed effect. The dependent variable of my model is totalCO2, measures the total carbon emissions, and our primary explanatory variable of interests is </w:t>
      </w:r>
      <w:proofErr w:type="spellStart"/>
      <w:r w:rsidRPr="006D08B9">
        <w:t>total_organic_acres</w:t>
      </w:r>
      <w:proofErr w:type="spellEnd"/>
      <w:r w:rsidRPr="006D08B9">
        <w:t xml:space="preserve">, the acreage devoted to organic farming, is re-scaled to </w:t>
      </w:r>
      <w:proofErr w:type="spellStart"/>
      <w:r w:rsidRPr="006D08B9">
        <w:t>total_organic_thousands_of_arces</w:t>
      </w:r>
      <w:proofErr w:type="spellEnd"/>
      <w:r w:rsidRPr="006D08B9">
        <w:t xml:space="preserve"> to make it easier to keep track and interpret. I also include states</w:t>
      </w:r>
      <w:del w:id="85" w:author="Mac, Mia" w:date="2024-05-06T20:21:00Z">
        <w:r w:rsidRPr="006D08B9" w:rsidDel="00943982">
          <w:delText>’</w:delText>
        </w:r>
      </w:del>
      <w:r w:rsidRPr="006D08B9">
        <w:t xml:space="preserve"> GDP</w:t>
      </w:r>
      <w:ins w:id="86" w:author="Mac, Mia" w:date="2024-05-06T20:21:00Z">
        <w:r w:rsidR="00943982">
          <w:t xml:space="preserve"> and</w:t>
        </w:r>
      </w:ins>
      <w:del w:id="87" w:author="Mac, Mia" w:date="2024-05-06T20:21:00Z">
        <w:r w:rsidRPr="006D08B9" w:rsidDel="00943982">
          <w:delText>,</w:delText>
        </w:r>
      </w:del>
      <w:r w:rsidRPr="006D08B9">
        <w:t xml:space="preserve"> population</w:t>
      </w:r>
      <w:del w:id="88" w:author="Mac, Mia" w:date="2024-05-06T20:21:00Z">
        <w:r w:rsidRPr="006D08B9" w:rsidDel="00943982">
          <w:delText>, and energy consumption</w:delText>
        </w:r>
      </w:del>
      <w:r w:rsidRPr="006D08B9">
        <w:t xml:space="preserve"> as explanatory variables, due to their established correlation with total GHG emissions (McGee, 2014). Based on the paper hypothesis, I expect that the coefficient on total organic acres to be negative, suggesting that an expansion in one organic farming acreage correlates with a MtCO2e decrease in total GHG emissions.</w:t>
      </w:r>
    </w:p>
    <w:p w14:paraId="60E4F47D" w14:textId="185E59B7" w:rsidR="006D08B9" w:rsidRPr="006D08B9" w:rsidRDefault="006D08B9" w:rsidP="006D08B9">
      <w:pPr>
        <w:spacing w:line="360" w:lineRule="auto"/>
        <w:rPr>
          <w:b/>
          <w:bCs/>
        </w:rPr>
      </w:pPr>
      <w:r w:rsidRPr="006D08B9">
        <w:rPr>
          <w:b/>
          <w:bCs/>
        </w:rPr>
        <w:t>Results</w:t>
      </w:r>
    </w:p>
    <w:p w14:paraId="3B55F095" w14:textId="61391B9C" w:rsidR="006D08B9" w:rsidDel="00943982" w:rsidRDefault="00943982" w:rsidP="00C705D6">
      <w:pPr>
        <w:pStyle w:val="paragraph"/>
        <w:spacing w:before="0" w:beforeAutospacing="0" w:after="0" w:afterAutospacing="0" w:line="360" w:lineRule="auto"/>
        <w:ind w:firstLine="720"/>
        <w:textAlignment w:val="baseline"/>
        <w:rPr>
          <w:del w:id="89" w:author="Mac, Mia" w:date="2024-05-06T20:22:00Z"/>
          <w:rStyle w:val="normaltextrun"/>
        </w:rPr>
      </w:pPr>
      <w:ins w:id="90" w:author="Mac, Mia" w:date="2024-05-06T20:22:00Z">
        <w:r w:rsidRPr="00943982">
          <w:rPr>
            <w:rStyle w:val="normaltextrun"/>
          </w:rPr>
          <w:t xml:space="preserve">Table 3 displays regression results across three distinct model specifications: pooled Ordinary Least Squares (OLS) and two fixed effects models for panel data, incorporating state GDP and population as control variables. The initial fixed effects model incorporates only state-fixed effects, while the third model additionally includes year-fixed effects. Given the </w:t>
        </w:r>
      </w:ins>
      <w:ins w:id="91" w:author="Mac, Mia" w:date="2024-05-06T20:23:00Z">
        <w:r>
          <w:rPr>
            <w:rStyle w:val="normaltextrun"/>
          </w:rPr>
          <w:t>use</w:t>
        </w:r>
      </w:ins>
      <w:ins w:id="92" w:author="Mac, Mia" w:date="2024-05-06T20:22:00Z">
        <w:r w:rsidRPr="00943982">
          <w:rPr>
            <w:rStyle w:val="normaltextrun"/>
          </w:rPr>
          <w:t xml:space="preserve"> of </w:t>
        </w:r>
        <w:r w:rsidRPr="00943982">
          <w:rPr>
            <w:rStyle w:val="normaltextrun"/>
          </w:rPr>
          <w:lastRenderedPageBreak/>
          <w:t xml:space="preserve">pooled OLS in multi-year panel data </w:t>
        </w:r>
      </w:ins>
      <w:ins w:id="93" w:author="Mac, Mia" w:date="2024-05-06T20:23:00Z">
        <w:r>
          <w:rPr>
            <w:rStyle w:val="normaltextrun"/>
          </w:rPr>
          <w:t>can produce</w:t>
        </w:r>
      </w:ins>
      <w:ins w:id="94" w:author="Mac, Mia" w:date="2024-05-06T20:22:00Z">
        <w:r w:rsidRPr="00943982">
          <w:rPr>
            <w:rStyle w:val="normaltextrun"/>
          </w:rPr>
          <w:t xml:space="preserve"> endogeneity, leading to biased estimates, the analysis primarily focuses on the fixed effects models.</w:t>
        </w:r>
        <w:r>
          <w:rPr>
            <w:rStyle w:val="normaltextrun"/>
          </w:rPr>
          <w:t xml:space="preserve"> </w:t>
        </w:r>
      </w:ins>
      <w:del w:id="95" w:author="Mac, Mia" w:date="2024-05-06T20:22:00Z">
        <w:r w:rsidR="006D08B9" w:rsidRPr="006D08B9" w:rsidDel="00943982">
          <w:rPr>
            <w:rStyle w:val="normaltextrun"/>
          </w:rPr>
          <w:delText xml:space="preserve">Table 3 represents my regression result using </w:delText>
        </w:r>
        <w:r w:rsidR="0062449E" w:rsidDel="00943982">
          <w:rPr>
            <w:rStyle w:val="normaltextrun"/>
          </w:rPr>
          <w:delText>three</w:delText>
        </w:r>
        <w:r w:rsidR="0062449E" w:rsidDel="00943982">
          <w:rPr>
            <w:rStyle w:val="normaltextrun"/>
            <w:lang w:val="vi-VN"/>
          </w:rPr>
          <w:delText xml:space="preserve"> different model specifications. The first column </w:delText>
        </w:r>
        <w:r w:rsidR="00987293" w:rsidDel="00943982">
          <w:rPr>
            <w:rStyle w:val="normaltextrun"/>
          </w:rPr>
          <w:delText>is pooled</w:delText>
        </w:r>
        <w:r w:rsidR="0062449E" w:rsidDel="00943982">
          <w:rPr>
            <w:rStyle w:val="normaltextrun"/>
            <w:lang w:val="vi-VN"/>
          </w:rPr>
          <w:delText xml:space="preserve">OLS coefficient and the other </w:delText>
        </w:r>
        <w:r w:rsidR="0062449E" w:rsidDel="00943982">
          <w:rPr>
            <w:rStyle w:val="normaltextrun"/>
          </w:rPr>
          <w:delText xml:space="preserve">two are fixed effects coefficients for panel data. In each type of model, I include state GDP and population as controlled variables. The first fixed effect model only includes state-fixed effect. Year-fixed effect is later included in model 3. </w:delText>
        </w:r>
        <w:r w:rsidR="00EE72FC" w:rsidDel="00943982">
          <w:rPr>
            <w:rStyle w:val="normaltextrun"/>
          </w:rPr>
          <w:delText xml:space="preserve">Since the use of pooled OLS for panel data of many years is very likely to create endogeneity which leads to biased coefficients, I will focus mainly on the results of fixed effects models. </w:delText>
        </w:r>
      </w:del>
    </w:p>
    <w:p w14:paraId="204F17EB" w14:textId="77777777" w:rsidR="00943982" w:rsidRDefault="00943982" w:rsidP="00C705D6">
      <w:pPr>
        <w:pStyle w:val="paragraph"/>
        <w:spacing w:before="0" w:beforeAutospacing="0" w:after="0" w:afterAutospacing="0" w:line="360" w:lineRule="auto"/>
        <w:ind w:firstLine="720"/>
        <w:textAlignment w:val="baseline"/>
        <w:rPr>
          <w:ins w:id="96" w:author="Mac, Mia" w:date="2024-05-06T20:22:00Z"/>
          <w:rStyle w:val="normaltextrun"/>
        </w:rPr>
      </w:pPr>
    </w:p>
    <w:p w14:paraId="3198A395" w14:textId="205F978A" w:rsidR="0057704A" w:rsidDel="00FE65A7" w:rsidRDefault="00EE72FC">
      <w:pPr>
        <w:pStyle w:val="paragraph"/>
        <w:spacing w:before="0" w:beforeAutospacing="0" w:after="0" w:afterAutospacing="0" w:line="360" w:lineRule="auto"/>
        <w:ind w:firstLine="720"/>
        <w:textAlignment w:val="baseline"/>
        <w:rPr>
          <w:del w:id="97" w:author="Mac, Mia" w:date="2024-05-06T20:25:00Z"/>
        </w:rPr>
      </w:pPr>
      <w:r>
        <w:rPr>
          <w:rStyle w:val="normaltextrun"/>
        </w:rPr>
        <w:t xml:space="preserve">According to pooled OLS model, </w:t>
      </w:r>
      <w:ins w:id="98" w:author="Mac, Mia" w:date="2024-05-06T20:23:00Z">
        <w:r w:rsidR="00943982">
          <w:rPr>
            <w:rStyle w:val="normaltextrun"/>
          </w:rPr>
          <w:t xml:space="preserve">the result </w:t>
        </w:r>
      </w:ins>
      <w:ins w:id="99" w:author="Mac, Mia" w:date="2024-05-06T20:24:00Z">
        <w:r w:rsidR="00943982">
          <w:rPr>
            <w:rStyle w:val="normaltextrun"/>
          </w:rPr>
          <w:t>shows</w:t>
        </w:r>
      </w:ins>
      <w:ins w:id="100" w:author="Mac, Mia" w:date="2024-05-06T20:23:00Z">
        <w:r w:rsidR="00943982">
          <w:rPr>
            <w:rStyle w:val="normaltextrun"/>
          </w:rPr>
          <w:t xml:space="preserve"> a significant correlation between the total </w:t>
        </w:r>
      </w:ins>
      <w:ins w:id="101" w:author="Mac, Mia" w:date="2024-05-06T20:24:00Z">
        <w:r w:rsidR="00943982">
          <w:rPr>
            <w:rStyle w:val="normaltextrun"/>
          </w:rPr>
          <w:t xml:space="preserve">thousands of acreages of certified organic and total greenhouse gas emission. This indicated </w:t>
        </w:r>
      </w:ins>
      <w:r w:rsidR="006468E7">
        <w:rPr>
          <w:rStyle w:val="normaltextrun"/>
        </w:rPr>
        <w:t>an</w:t>
      </w:r>
      <w:r>
        <w:rPr>
          <w:rStyle w:val="normaltextrun"/>
        </w:rPr>
        <w:t xml:space="preserve"> increase </w:t>
      </w:r>
      <w:r w:rsidR="00987293">
        <w:rPr>
          <w:rStyle w:val="normaltextrun"/>
        </w:rPr>
        <w:t xml:space="preserve">of one thousand acres </w:t>
      </w:r>
      <w:r>
        <w:rPr>
          <w:rStyle w:val="normaltextrun"/>
        </w:rPr>
        <w:t xml:space="preserve">in the total thousands of acreages of certified organic is associated with a 0.088 </w:t>
      </w:r>
      <w:r>
        <w:t>m</w:t>
      </w:r>
      <w:r w:rsidRPr="006D08B9">
        <w:t>illion metric tons of carbon dioxide</w:t>
      </w:r>
      <w:r>
        <w:t xml:space="preserve"> in total greenhouse gas emission. This result goes the opposite side of my prediction as increase in organic farming led to increase in greenhouse gas </w:t>
      </w:r>
      <w:del w:id="102" w:author="Mac, Mia" w:date="2024-05-06T20:43:00Z">
        <w:r w:rsidDel="008978CE">
          <w:delText>emission</w:delText>
        </w:r>
      </w:del>
      <w:ins w:id="103" w:author="Mac, Mia" w:date="2024-05-06T20:43:00Z">
        <w:r w:rsidR="008978CE">
          <w:t>emission.</w:t>
        </w:r>
        <w:r w:rsidR="008978CE" w:rsidRPr="00FE65A7">
          <w:t xml:space="preserve"> The</w:t>
        </w:r>
      </w:ins>
      <w:ins w:id="104" w:author="Mac, Mia" w:date="2024-05-06T20:25:00Z">
        <w:r w:rsidR="00FE65A7" w:rsidRPr="00FE65A7">
          <w:t xml:space="preserve"> state GDP is positively linked with emissions, where a one million USD increase correlates with a 0.0007 million metric ton rise in carbon dioxide emissions. Similarly, population growth shows a significant positive correlation, with each million USD increase associated with a 4.80e-05 million metric ton increase in emissions</w:t>
        </w:r>
      </w:ins>
      <w:del w:id="105" w:author="Mac, Mia" w:date="2024-05-06T20:25:00Z">
        <w:r w:rsidDel="00FE65A7">
          <w:delText xml:space="preserve">. </w:delText>
        </w:r>
        <w:r w:rsidR="0057704A" w:rsidRPr="0057704A" w:rsidDel="00FE65A7">
          <w:delText xml:space="preserve">State GDP appears to be significantly positively correlated with the total of greenhouse gas, indicating that an increase of one million of US dollars is associated with an increase of </w:delText>
        </w:r>
        <w:r w:rsidR="0057704A" w:rsidDel="00FE65A7">
          <w:delText>0.0007</w:delText>
        </w:r>
        <w:r w:rsidR="0057704A" w:rsidRPr="0057704A" w:rsidDel="00FE65A7">
          <w:delText xml:space="preserve"> million metric tons of carbon dioxide</w:delText>
        </w:r>
        <w:r w:rsidR="0057704A" w:rsidDel="00FE65A7">
          <w:delText>.</w:delText>
        </w:r>
        <w:r w:rsidDel="00FE65A7">
          <w:delText xml:space="preserve"> </w:delText>
        </w:r>
        <w:r w:rsidR="0057704A" w:rsidDel="00FE65A7">
          <w:delText>Population also</w:delText>
        </w:r>
        <w:r w:rsidR="0057704A" w:rsidRPr="0057704A" w:rsidDel="00FE65A7">
          <w:delText xml:space="preserve"> appears to be significantly positively correlated with the total of greenhouse gas, indicating that an increase of one million of US dollars is associated with a</w:delText>
        </w:r>
        <w:r w:rsidR="002C7B1A" w:rsidDel="00FE65A7">
          <w:delText>n</w:delText>
        </w:r>
        <w:r w:rsidR="0057704A" w:rsidRPr="0057704A" w:rsidDel="00FE65A7">
          <w:delText xml:space="preserve"> increase of </w:delText>
        </w:r>
        <w:r w:rsidR="0057704A" w:rsidRPr="00C76B16" w:rsidDel="00FE65A7">
          <w:rPr>
            <w:rFonts w:asciiTheme="majorBidi" w:hAnsiTheme="majorBidi" w:cstheme="majorBidi"/>
            <w:rPrChange w:id="106" w:author="Mac, Mia" w:date="2024-05-03T14:29:00Z">
              <w:rPr>
                <w:rFonts w:ascii="Calibri" w:hAnsi="Calibri" w:cs="Calibri"/>
                <w:sz w:val="20"/>
                <w:szCs w:val="20"/>
              </w:rPr>
            </w:rPrChange>
          </w:rPr>
          <w:delText>4.80e-05</w:delText>
        </w:r>
        <w:r w:rsidR="0057704A" w:rsidDel="00FE65A7">
          <w:rPr>
            <w:rFonts w:asciiTheme="majorBidi" w:hAnsiTheme="majorBidi" w:cstheme="majorBidi"/>
          </w:rPr>
          <w:delText xml:space="preserve"> </w:delText>
        </w:r>
        <w:r w:rsidR="0057704A" w:rsidRPr="0057704A" w:rsidDel="00FE65A7">
          <w:delText>million metric tons of carbon dioxide</w:delText>
        </w:r>
        <w:r w:rsidR="0057704A" w:rsidDel="00FE65A7">
          <w:delText xml:space="preserve">. </w:delText>
        </w:r>
      </w:del>
    </w:p>
    <w:p w14:paraId="389976DC" w14:textId="1324FF53" w:rsidR="00FE65A7" w:rsidRDefault="00FE65A7" w:rsidP="00FE65A7">
      <w:pPr>
        <w:pStyle w:val="paragraph"/>
        <w:spacing w:before="0" w:beforeAutospacing="0" w:after="0" w:afterAutospacing="0" w:line="360" w:lineRule="auto"/>
        <w:ind w:firstLine="720"/>
        <w:textAlignment w:val="baseline"/>
        <w:rPr>
          <w:ins w:id="107" w:author="Mac, Mia" w:date="2024-05-06T20:25:00Z"/>
        </w:rPr>
      </w:pPr>
      <w:ins w:id="108" w:author="Mac, Mia" w:date="2024-05-06T20:25:00Z">
        <w:r>
          <w:t>.</w:t>
        </w:r>
      </w:ins>
    </w:p>
    <w:p w14:paraId="4FEFDC9B" w14:textId="6209E7FB" w:rsidR="00FE65A7" w:rsidRDefault="00FE65A7">
      <w:pPr>
        <w:pStyle w:val="paragraph"/>
        <w:spacing w:before="0" w:beforeAutospacing="0" w:after="0" w:afterAutospacing="0" w:line="360" w:lineRule="auto"/>
        <w:ind w:firstLine="720"/>
        <w:textAlignment w:val="baseline"/>
        <w:rPr>
          <w:ins w:id="109" w:author="Mac, Mia" w:date="2024-05-06T20:26:00Z"/>
        </w:rPr>
        <w:pPrChange w:id="110" w:author="Mac, Mia" w:date="2024-05-06T20:26:00Z">
          <w:pPr>
            <w:pStyle w:val="paragraph"/>
            <w:spacing w:line="360" w:lineRule="auto"/>
            <w:ind w:firstLine="720"/>
            <w:textAlignment w:val="baseline"/>
          </w:pPr>
        </w:pPrChange>
      </w:pPr>
      <w:ins w:id="111" w:author="Mac, Mia" w:date="2024-05-06T20:26:00Z">
        <w:r>
          <w:t>The first fixed effects model, which controls for state-fixed effects, shows that the earlier positive association between organic farming acreage and emissions becomes statistically insignificant, indicating that controlling for unobserved state-level effects renders the initial observed impact undetectable. Both state GDP and population also turn insignificant in this model. The R-squared of 0.021 suggests that a minimal variation in emissions is explained by this model when accounting for state-level effects.</w:t>
        </w:r>
      </w:ins>
    </w:p>
    <w:p w14:paraId="1BE5F0B5" w14:textId="3FEEF728" w:rsidR="002C7B1A" w:rsidDel="00FE65A7" w:rsidRDefault="00FE65A7">
      <w:pPr>
        <w:pStyle w:val="paragraph"/>
        <w:spacing w:before="0" w:beforeAutospacing="0" w:after="0" w:afterAutospacing="0" w:line="360" w:lineRule="auto"/>
        <w:ind w:firstLine="720"/>
        <w:textAlignment w:val="baseline"/>
        <w:rPr>
          <w:del w:id="112" w:author="Mac, Mia" w:date="2024-05-06T20:26:00Z"/>
        </w:rPr>
      </w:pPr>
      <w:ins w:id="113" w:author="Mac, Mia" w:date="2024-05-06T20:26:00Z">
        <w:r>
          <w:t>With the inclusion of year-fixed effects, the coefficient for organic acreage shifts towards the expected negative direction, though it remains insignificant, implying that organic acreage does not statistically predict emissions levels when holding other factors constant. The slight increase in R-squared to 0.132 still indicates a minimal explanatory power of the model concerning variations in greenhouse gas emissions.</w:t>
        </w:r>
      </w:ins>
      <w:del w:id="114" w:author="Mac, Mia" w:date="2024-05-06T20:26:00Z">
        <w:r w:rsidR="00EE72FC" w:rsidDel="00FE65A7">
          <w:delText xml:space="preserve">When controlling for state-fixed effect, </w:delText>
        </w:r>
        <w:r w:rsidR="0057704A" w:rsidDel="00FE65A7">
          <w:delText xml:space="preserve">the correlation between the total thousands of acreages of certified organic and total greenhouse gas emission remains positive but insignificant. </w:delText>
        </w:r>
        <w:r w:rsidR="00987293" w:rsidDel="00FE65A7">
          <w:delText xml:space="preserve">This suggests that </w:delText>
        </w:r>
        <w:r w:rsidR="00987293" w:rsidRPr="00987293" w:rsidDel="00FE65A7">
          <w:delText>that when controlling for unobserved state-level effects, the earlier observed positive impact of organic farming on emissions is no longer detectable</w:delText>
        </w:r>
        <w:r w:rsidR="00987293" w:rsidDel="00FE65A7">
          <w:delText>.</w:delText>
        </w:r>
        <w:r w:rsidR="002C7B1A" w:rsidDel="00FE65A7">
          <w:delText xml:space="preserve"> At the same time, state GDP and Population also become insignificant. R-squared equals 0.021 indicates a very small variation in total greenhouse gas emission is explained by this model when control for state.</w:delText>
        </w:r>
        <w:r w:rsidR="00987293" w:rsidDel="00FE65A7">
          <w:delText xml:space="preserve"> </w:delText>
        </w:r>
      </w:del>
    </w:p>
    <w:p w14:paraId="32F48E56" w14:textId="7475EC27" w:rsidR="00EE72FC" w:rsidRPr="006468E7" w:rsidRDefault="002C7B1A" w:rsidP="00FE65A7">
      <w:pPr>
        <w:pStyle w:val="paragraph"/>
        <w:spacing w:before="0" w:beforeAutospacing="0" w:after="0" w:afterAutospacing="0" w:line="360" w:lineRule="auto"/>
        <w:ind w:firstLine="720"/>
        <w:textAlignment w:val="baseline"/>
        <w:rPr>
          <w:rStyle w:val="eop"/>
        </w:rPr>
      </w:pPr>
      <w:del w:id="115" w:author="Mac, Mia" w:date="2024-05-06T20:26:00Z">
        <w:r w:rsidDel="00FE65A7">
          <w:delText xml:space="preserve">When </w:delText>
        </w:r>
        <w:r w:rsidR="00987293" w:rsidDel="00FE65A7">
          <w:delText>adding in year-fixed effect</w:delText>
        </w:r>
        <w:r w:rsidDel="00FE65A7">
          <w:delText xml:space="preserve">, the coefficient of total of thousands of acreages of certified organic turn to the expected direction – negative – however, still remain </w:delText>
        </w:r>
        <w:r w:rsidR="006468E7" w:rsidDel="00FE65A7">
          <w:delText>insignificant</w:delText>
        </w:r>
        <w:r w:rsidDel="00FE65A7">
          <w:delText xml:space="preserve">. </w:delText>
        </w:r>
        <w:r w:rsidR="00C705D6" w:rsidRPr="00C705D6" w:rsidDel="00FE65A7">
          <w:delText xml:space="preserve">The result </w:delText>
        </w:r>
        <w:r w:rsidR="00C705D6" w:rsidDel="00FE65A7">
          <w:delText>suggests</w:delText>
        </w:r>
        <w:r w:rsidR="00C705D6" w:rsidRPr="00C705D6" w:rsidDel="00FE65A7">
          <w:delText xml:space="preserve"> that the total of thousand acreages of certified organic pasture and cropland does not statistically predict the total of greenhouse gas emission, holding other factor constant</w:delText>
        </w:r>
        <w:r w:rsidR="00C705D6" w:rsidDel="00FE65A7">
          <w:delText xml:space="preserve">. R-squared slightly increase to </w:delText>
        </w:r>
        <w:r w:rsidR="006468E7" w:rsidDel="00FE65A7">
          <w:delText>0.</w:delText>
        </w:r>
        <w:r w:rsidR="00C705D6" w:rsidDel="00FE65A7">
          <w:delText xml:space="preserve">132 but still indicates a very small variation in total greenhouse gas emission is explained by this model when control for state. </w:delText>
        </w:r>
      </w:del>
    </w:p>
    <w:p w14:paraId="5C749007" w14:textId="5940B283" w:rsidR="006D08B9" w:rsidRPr="00C76B16" w:rsidRDefault="006D08B9" w:rsidP="00C76B16">
      <w:pPr>
        <w:pStyle w:val="paragraph"/>
        <w:spacing w:before="0" w:beforeAutospacing="0" w:after="0" w:afterAutospacing="0" w:line="360" w:lineRule="auto"/>
        <w:textAlignment w:val="baseline"/>
        <w:rPr>
          <w:rStyle w:val="eop"/>
          <w:rFonts w:asciiTheme="majorBidi" w:hAnsiTheme="majorBidi" w:cstheme="majorBidi"/>
          <w:rPrChange w:id="116" w:author="Mac, Mia" w:date="2024-05-03T14:29:00Z">
            <w:rPr>
              <w:rStyle w:val="eop"/>
            </w:rPr>
          </w:rPrChange>
        </w:rPr>
      </w:pPr>
      <w:commentRangeStart w:id="117"/>
      <w:commentRangeStart w:id="118"/>
      <w:r w:rsidRPr="00C76B16">
        <w:rPr>
          <w:rStyle w:val="eop"/>
          <w:rFonts w:asciiTheme="majorBidi" w:hAnsiTheme="majorBidi" w:cstheme="majorBidi"/>
          <w:rPrChange w:id="119" w:author="Mac, Mia" w:date="2024-05-03T14:29:00Z">
            <w:rPr>
              <w:rStyle w:val="eop"/>
            </w:rPr>
          </w:rPrChange>
        </w:rPr>
        <w:t>Table 3. Result Table</w:t>
      </w:r>
      <w:commentRangeEnd w:id="117"/>
      <w:r w:rsidR="000B2E79" w:rsidRPr="00C76B16">
        <w:rPr>
          <w:rStyle w:val="CommentReference"/>
          <w:rFonts w:asciiTheme="majorBidi" w:hAnsiTheme="majorBidi" w:cstheme="majorBidi"/>
          <w:sz w:val="24"/>
          <w:szCs w:val="24"/>
          <w:rPrChange w:id="120" w:author="Mac, Mia" w:date="2024-05-03T14:29:00Z">
            <w:rPr>
              <w:rStyle w:val="CommentReference"/>
            </w:rPr>
          </w:rPrChange>
        </w:rPr>
        <w:commentReference w:id="117"/>
      </w:r>
      <w:commentRangeEnd w:id="118"/>
      <w:r w:rsidR="001A1571">
        <w:rPr>
          <w:rStyle w:val="CommentReference"/>
        </w:rPr>
        <w:commentReference w:id="118"/>
      </w:r>
    </w:p>
    <w:tbl>
      <w:tblPr>
        <w:tblW w:w="8280" w:type="dxa"/>
        <w:tblLook w:val="04A0" w:firstRow="1" w:lastRow="0" w:firstColumn="1" w:lastColumn="0" w:noHBand="0" w:noVBand="1"/>
      </w:tblPr>
      <w:tblGrid>
        <w:gridCol w:w="3840"/>
        <w:gridCol w:w="1476"/>
        <w:gridCol w:w="1344"/>
        <w:gridCol w:w="1620"/>
        <w:tblGridChange w:id="121">
          <w:tblGrid>
            <w:gridCol w:w="3840"/>
            <w:gridCol w:w="1476"/>
            <w:gridCol w:w="1344"/>
            <w:gridCol w:w="1156"/>
            <w:gridCol w:w="464"/>
          </w:tblGrid>
        </w:tblGridChange>
      </w:tblGrid>
      <w:tr w:rsidR="004C2F77" w:rsidRPr="004C2F77" w14:paraId="25E87202" w14:textId="77777777" w:rsidTr="004C2F77">
        <w:trPr>
          <w:trHeight w:val="255"/>
        </w:trPr>
        <w:tc>
          <w:tcPr>
            <w:tcW w:w="3840" w:type="dxa"/>
            <w:tcBorders>
              <w:top w:val="single" w:sz="4" w:space="0" w:color="000000"/>
              <w:left w:val="nil"/>
              <w:bottom w:val="nil"/>
              <w:right w:val="nil"/>
            </w:tcBorders>
            <w:shd w:val="clear" w:color="auto" w:fill="auto"/>
            <w:noWrap/>
            <w:vAlign w:val="bottom"/>
            <w:hideMark/>
          </w:tcPr>
          <w:p w14:paraId="7995EF3B" w14:textId="77777777" w:rsidR="00C76B16" w:rsidRPr="00C76B16" w:rsidRDefault="00C76B16">
            <w:pPr>
              <w:spacing w:line="360" w:lineRule="auto"/>
              <w:rPr>
                <w:rFonts w:asciiTheme="majorBidi" w:hAnsiTheme="majorBidi" w:cstheme="majorBidi"/>
                <w:rPrChange w:id="122" w:author="Mac, Mia" w:date="2024-05-03T14:29:00Z">
                  <w:rPr>
                    <w:rFonts w:ascii="Calibri" w:hAnsi="Calibri" w:cs="Calibri"/>
                    <w:sz w:val="20"/>
                    <w:szCs w:val="20"/>
                  </w:rPr>
                </w:rPrChange>
              </w:rPr>
              <w:pPrChange w:id="123" w:author="Mac, Mia" w:date="2024-05-03T14:29:00Z">
                <w:pPr/>
              </w:pPrChange>
            </w:pPr>
            <w:r w:rsidRPr="00C76B16">
              <w:rPr>
                <w:rFonts w:asciiTheme="majorBidi" w:hAnsiTheme="majorBidi" w:cstheme="majorBidi"/>
                <w:rPrChange w:id="124" w:author="Mac, Mia" w:date="2024-05-03T14:29:00Z">
                  <w:rPr>
                    <w:rFonts w:ascii="Calibri" w:hAnsi="Calibri" w:cs="Calibri"/>
                    <w:sz w:val="20"/>
                    <w:szCs w:val="20"/>
                  </w:rPr>
                </w:rPrChange>
              </w:rPr>
              <w:t> </w:t>
            </w:r>
          </w:p>
        </w:tc>
        <w:tc>
          <w:tcPr>
            <w:tcW w:w="4440" w:type="dxa"/>
            <w:gridSpan w:val="3"/>
            <w:tcBorders>
              <w:top w:val="single" w:sz="4" w:space="0" w:color="000000"/>
              <w:left w:val="nil"/>
              <w:bottom w:val="nil"/>
              <w:right w:val="nil"/>
            </w:tcBorders>
            <w:shd w:val="clear" w:color="auto" w:fill="auto"/>
            <w:noWrap/>
            <w:vAlign w:val="bottom"/>
            <w:hideMark/>
          </w:tcPr>
          <w:p w14:paraId="080794E9" w14:textId="77777777" w:rsidR="00C76B16" w:rsidRPr="00C76B16" w:rsidRDefault="00C76B16">
            <w:pPr>
              <w:spacing w:line="360" w:lineRule="auto"/>
              <w:jc w:val="center"/>
              <w:rPr>
                <w:rFonts w:asciiTheme="majorBidi" w:hAnsiTheme="majorBidi" w:cstheme="majorBidi"/>
                <w:rPrChange w:id="125" w:author="Mac, Mia" w:date="2024-05-03T14:29:00Z">
                  <w:rPr>
                    <w:rFonts w:ascii="Calibri" w:hAnsi="Calibri" w:cs="Calibri"/>
                    <w:sz w:val="20"/>
                    <w:szCs w:val="20"/>
                  </w:rPr>
                </w:rPrChange>
              </w:rPr>
              <w:pPrChange w:id="126" w:author="Mac, Mia" w:date="2024-05-03T14:29:00Z">
                <w:pPr>
                  <w:jc w:val="center"/>
                </w:pPr>
              </w:pPrChange>
            </w:pPr>
            <w:r w:rsidRPr="00C76B16">
              <w:rPr>
                <w:rFonts w:asciiTheme="majorBidi" w:hAnsiTheme="majorBidi" w:cstheme="majorBidi"/>
                <w:rPrChange w:id="127" w:author="Mac, Mia" w:date="2024-05-03T14:29:00Z">
                  <w:rPr>
                    <w:rFonts w:ascii="Calibri" w:hAnsi="Calibri" w:cs="Calibri"/>
                    <w:sz w:val="20"/>
                    <w:szCs w:val="20"/>
                  </w:rPr>
                </w:rPrChange>
              </w:rPr>
              <w:t>Total Greenhouse Gas Emission</w:t>
            </w:r>
          </w:p>
        </w:tc>
      </w:tr>
      <w:tr w:rsidR="004C2F77" w:rsidRPr="004C2F77" w14:paraId="224EF7DF" w14:textId="77777777" w:rsidTr="004C2F77">
        <w:tblPrEx>
          <w:tblW w:w="8280" w:type="dxa"/>
          <w:tblPrExChange w:id="128" w:author="Mac, Mia" w:date="2024-05-03T14:29:00Z">
            <w:tblPrEx>
              <w:tblW w:w="7628" w:type="dxa"/>
            </w:tblPrEx>
          </w:tblPrExChange>
        </w:tblPrEx>
        <w:trPr>
          <w:trHeight w:val="255"/>
          <w:trPrChange w:id="129"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130" w:author="Mac, Mia" w:date="2024-05-03T14:29:00Z">
              <w:tcPr>
                <w:tcW w:w="3840" w:type="dxa"/>
                <w:tcBorders>
                  <w:top w:val="nil"/>
                  <w:left w:val="nil"/>
                  <w:bottom w:val="nil"/>
                  <w:right w:val="nil"/>
                </w:tcBorders>
                <w:shd w:val="clear" w:color="auto" w:fill="auto"/>
                <w:noWrap/>
                <w:vAlign w:val="bottom"/>
                <w:hideMark/>
              </w:tcPr>
            </w:tcPrChange>
          </w:tcPr>
          <w:p w14:paraId="616A7584" w14:textId="77777777" w:rsidR="00C76B16" w:rsidRPr="00C76B16" w:rsidRDefault="00C76B16">
            <w:pPr>
              <w:spacing w:line="360" w:lineRule="auto"/>
              <w:rPr>
                <w:rFonts w:asciiTheme="majorBidi" w:hAnsiTheme="majorBidi" w:cstheme="majorBidi"/>
                <w:rPrChange w:id="131" w:author="Mac, Mia" w:date="2024-05-03T14:29:00Z">
                  <w:rPr>
                    <w:rFonts w:ascii="Calibri" w:hAnsi="Calibri" w:cs="Calibri"/>
                    <w:sz w:val="20"/>
                    <w:szCs w:val="20"/>
                  </w:rPr>
                </w:rPrChange>
              </w:rPr>
              <w:pPrChange w:id="132" w:author="Mac, Mia" w:date="2024-05-03T14:29:00Z">
                <w:pPr/>
              </w:pPrChange>
            </w:pPr>
            <w:r w:rsidRPr="00C76B16">
              <w:rPr>
                <w:rFonts w:asciiTheme="majorBidi" w:hAnsiTheme="majorBidi" w:cstheme="majorBidi"/>
                <w:rPrChange w:id="133" w:author="Mac, Mia" w:date="2024-05-03T14:29:00Z">
                  <w:rPr>
                    <w:rFonts w:ascii="Calibri" w:hAnsi="Calibri" w:cs="Calibri"/>
                    <w:sz w:val="20"/>
                    <w:szCs w:val="20"/>
                  </w:rPr>
                </w:rPrChange>
              </w:rPr>
              <w:t>VARIABLES</w:t>
            </w:r>
          </w:p>
        </w:tc>
        <w:tc>
          <w:tcPr>
            <w:tcW w:w="1476" w:type="dxa"/>
            <w:tcBorders>
              <w:top w:val="nil"/>
              <w:left w:val="nil"/>
              <w:bottom w:val="nil"/>
              <w:right w:val="nil"/>
            </w:tcBorders>
            <w:shd w:val="clear" w:color="auto" w:fill="auto"/>
            <w:noWrap/>
            <w:vAlign w:val="bottom"/>
            <w:hideMark/>
            <w:tcPrChange w:id="134" w:author="Mac, Mia" w:date="2024-05-03T14:29:00Z">
              <w:tcPr>
                <w:tcW w:w="1476" w:type="dxa"/>
                <w:tcBorders>
                  <w:top w:val="nil"/>
                  <w:left w:val="nil"/>
                  <w:bottom w:val="nil"/>
                  <w:right w:val="nil"/>
                </w:tcBorders>
                <w:shd w:val="clear" w:color="auto" w:fill="auto"/>
                <w:noWrap/>
                <w:vAlign w:val="bottom"/>
                <w:hideMark/>
              </w:tcPr>
            </w:tcPrChange>
          </w:tcPr>
          <w:p w14:paraId="4C2B2B09" w14:textId="77777777" w:rsidR="00C76B16" w:rsidRPr="00C76B16" w:rsidRDefault="00C76B16">
            <w:pPr>
              <w:spacing w:line="360" w:lineRule="auto"/>
              <w:jc w:val="center"/>
              <w:rPr>
                <w:rFonts w:asciiTheme="majorBidi" w:hAnsiTheme="majorBidi" w:cstheme="majorBidi"/>
                <w:rPrChange w:id="135" w:author="Mac, Mia" w:date="2024-05-03T14:29:00Z">
                  <w:rPr>
                    <w:rFonts w:ascii="Calibri" w:hAnsi="Calibri" w:cs="Calibri"/>
                    <w:sz w:val="20"/>
                    <w:szCs w:val="20"/>
                  </w:rPr>
                </w:rPrChange>
              </w:rPr>
              <w:pPrChange w:id="136" w:author="Mac, Mia" w:date="2024-05-03T14:29:00Z">
                <w:pPr>
                  <w:jc w:val="center"/>
                </w:pPr>
              </w:pPrChange>
            </w:pPr>
            <w:r w:rsidRPr="00C76B16">
              <w:rPr>
                <w:rFonts w:asciiTheme="majorBidi" w:hAnsiTheme="majorBidi" w:cstheme="majorBidi"/>
                <w:rPrChange w:id="137" w:author="Mac, Mia" w:date="2024-05-03T14:29:00Z">
                  <w:rPr>
                    <w:rFonts w:ascii="Calibri" w:hAnsi="Calibri" w:cs="Calibri"/>
                    <w:sz w:val="20"/>
                    <w:szCs w:val="20"/>
                  </w:rPr>
                </w:rPrChange>
              </w:rPr>
              <w:t>OLS</w:t>
            </w:r>
          </w:p>
        </w:tc>
        <w:tc>
          <w:tcPr>
            <w:tcW w:w="1344" w:type="dxa"/>
            <w:tcBorders>
              <w:top w:val="nil"/>
              <w:left w:val="nil"/>
              <w:bottom w:val="nil"/>
              <w:right w:val="nil"/>
            </w:tcBorders>
            <w:shd w:val="clear" w:color="auto" w:fill="auto"/>
            <w:noWrap/>
            <w:vAlign w:val="bottom"/>
            <w:hideMark/>
            <w:tcPrChange w:id="138" w:author="Mac, Mia" w:date="2024-05-03T14:29:00Z">
              <w:tcPr>
                <w:tcW w:w="1344" w:type="dxa"/>
                <w:tcBorders>
                  <w:top w:val="nil"/>
                  <w:left w:val="nil"/>
                  <w:bottom w:val="nil"/>
                  <w:right w:val="nil"/>
                </w:tcBorders>
                <w:shd w:val="clear" w:color="auto" w:fill="auto"/>
                <w:noWrap/>
                <w:vAlign w:val="bottom"/>
                <w:hideMark/>
              </w:tcPr>
            </w:tcPrChange>
          </w:tcPr>
          <w:p w14:paraId="2F1EC932" w14:textId="77777777" w:rsidR="00C76B16" w:rsidRPr="00C76B16" w:rsidRDefault="00C76B16">
            <w:pPr>
              <w:spacing w:line="360" w:lineRule="auto"/>
              <w:jc w:val="center"/>
              <w:rPr>
                <w:rFonts w:asciiTheme="majorBidi" w:hAnsiTheme="majorBidi" w:cstheme="majorBidi"/>
                <w:rPrChange w:id="139" w:author="Mac, Mia" w:date="2024-05-03T14:29:00Z">
                  <w:rPr>
                    <w:rFonts w:ascii="Calibri" w:hAnsi="Calibri" w:cs="Calibri"/>
                    <w:sz w:val="20"/>
                    <w:szCs w:val="20"/>
                  </w:rPr>
                </w:rPrChange>
              </w:rPr>
              <w:pPrChange w:id="140" w:author="Mac, Mia" w:date="2024-05-03T14:29:00Z">
                <w:pPr>
                  <w:jc w:val="center"/>
                </w:pPr>
              </w:pPrChange>
            </w:pPr>
            <w:r w:rsidRPr="00C76B16">
              <w:rPr>
                <w:rFonts w:asciiTheme="majorBidi" w:hAnsiTheme="majorBidi" w:cstheme="majorBidi"/>
                <w:rPrChange w:id="141" w:author="Mac, Mia" w:date="2024-05-03T14:29:00Z">
                  <w:rPr>
                    <w:rFonts w:ascii="Calibri" w:hAnsi="Calibri" w:cs="Calibri"/>
                    <w:sz w:val="20"/>
                    <w:szCs w:val="20"/>
                  </w:rPr>
                </w:rPrChange>
              </w:rPr>
              <w:t>FE-1</w:t>
            </w:r>
          </w:p>
        </w:tc>
        <w:tc>
          <w:tcPr>
            <w:tcW w:w="1620" w:type="dxa"/>
            <w:tcBorders>
              <w:top w:val="nil"/>
              <w:left w:val="nil"/>
              <w:bottom w:val="nil"/>
              <w:right w:val="nil"/>
            </w:tcBorders>
            <w:shd w:val="clear" w:color="auto" w:fill="auto"/>
            <w:noWrap/>
            <w:vAlign w:val="bottom"/>
            <w:hideMark/>
            <w:tcPrChange w:id="142" w:author="Mac, Mia" w:date="2024-05-03T14:29:00Z">
              <w:tcPr>
                <w:tcW w:w="968" w:type="dxa"/>
                <w:tcBorders>
                  <w:top w:val="nil"/>
                  <w:left w:val="nil"/>
                  <w:bottom w:val="nil"/>
                  <w:right w:val="nil"/>
                </w:tcBorders>
                <w:shd w:val="clear" w:color="auto" w:fill="auto"/>
                <w:noWrap/>
                <w:vAlign w:val="bottom"/>
                <w:hideMark/>
              </w:tcPr>
            </w:tcPrChange>
          </w:tcPr>
          <w:p w14:paraId="4B193D3C" w14:textId="77777777" w:rsidR="00C76B16" w:rsidRPr="00C76B16" w:rsidRDefault="00C76B16">
            <w:pPr>
              <w:spacing w:line="360" w:lineRule="auto"/>
              <w:jc w:val="center"/>
              <w:rPr>
                <w:rFonts w:asciiTheme="majorBidi" w:hAnsiTheme="majorBidi" w:cstheme="majorBidi"/>
                <w:rPrChange w:id="143" w:author="Mac, Mia" w:date="2024-05-03T14:29:00Z">
                  <w:rPr>
                    <w:rFonts w:ascii="Calibri" w:hAnsi="Calibri" w:cs="Calibri"/>
                    <w:sz w:val="20"/>
                    <w:szCs w:val="20"/>
                  </w:rPr>
                </w:rPrChange>
              </w:rPr>
              <w:pPrChange w:id="144" w:author="Mac, Mia" w:date="2024-05-03T14:29:00Z">
                <w:pPr>
                  <w:jc w:val="center"/>
                </w:pPr>
              </w:pPrChange>
            </w:pPr>
            <w:r w:rsidRPr="00C76B16">
              <w:rPr>
                <w:rFonts w:asciiTheme="majorBidi" w:hAnsiTheme="majorBidi" w:cstheme="majorBidi"/>
                <w:rPrChange w:id="145" w:author="Mac, Mia" w:date="2024-05-03T14:29:00Z">
                  <w:rPr>
                    <w:rFonts w:ascii="Calibri" w:hAnsi="Calibri" w:cs="Calibri"/>
                    <w:sz w:val="20"/>
                    <w:szCs w:val="20"/>
                  </w:rPr>
                </w:rPrChange>
              </w:rPr>
              <w:t>FE-2</w:t>
            </w:r>
          </w:p>
        </w:tc>
      </w:tr>
      <w:tr w:rsidR="004C2F77" w:rsidRPr="004C2F77" w14:paraId="6004ABDA" w14:textId="77777777" w:rsidTr="004C2F77">
        <w:tblPrEx>
          <w:tblW w:w="8280" w:type="dxa"/>
          <w:tblPrExChange w:id="146" w:author="Mac, Mia" w:date="2024-05-03T14:29:00Z">
            <w:tblPrEx>
              <w:tblW w:w="7628" w:type="dxa"/>
            </w:tblPrEx>
          </w:tblPrExChange>
        </w:tblPrEx>
        <w:trPr>
          <w:trHeight w:val="255"/>
          <w:trPrChange w:id="147" w:author="Mac, Mia" w:date="2024-05-03T14:29:00Z">
            <w:trPr>
              <w:gridAfter w:val="0"/>
              <w:trHeight w:val="255"/>
            </w:trPr>
          </w:trPrChange>
        </w:trPr>
        <w:tc>
          <w:tcPr>
            <w:tcW w:w="3840" w:type="dxa"/>
            <w:tcBorders>
              <w:top w:val="single" w:sz="4" w:space="0" w:color="000000"/>
              <w:left w:val="nil"/>
              <w:bottom w:val="nil"/>
              <w:right w:val="nil"/>
            </w:tcBorders>
            <w:shd w:val="clear" w:color="auto" w:fill="auto"/>
            <w:noWrap/>
            <w:vAlign w:val="bottom"/>
            <w:hideMark/>
            <w:tcPrChange w:id="148" w:author="Mac, Mia" w:date="2024-05-03T14:29:00Z">
              <w:tcPr>
                <w:tcW w:w="3840" w:type="dxa"/>
                <w:tcBorders>
                  <w:top w:val="single" w:sz="4" w:space="0" w:color="000000"/>
                  <w:left w:val="nil"/>
                  <w:bottom w:val="nil"/>
                  <w:right w:val="nil"/>
                </w:tcBorders>
                <w:shd w:val="clear" w:color="auto" w:fill="auto"/>
                <w:noWrap/>
                <w:vAlign w:val="bottom"/>
                <w:hideMark/>
              </w:tcPr>
            </w:tcPrChange>
          </w:tcPr>
          <w:p w14:paraId="4A87EE04" w14:textId="77777777" w:rsidR="00C76B16" w:rsidRPr="00C76B16" w:rsidRDefault="00C76B16">
            <w:pPr>
              <w:spacing w:line="360" w:lineRule="auto"/>
              <w:rPr>
                <w:rFonts w:asciiTheme="majorBidi" w:hAnsiTheme="majorBidi" w:cstheme="majorBidi"/>
                <w:rPrChange w:id="149" w:author="Mac, Mia" w:date="2024-05-03T14:29:00Z">
                  <w:rPr>
                    <w:rFonts w:ascii="Calibri" w:hAnsi="Calibri" w:cs="Calibri"/>
                    <w:sz w:val="20"/>
                    <w:szCs w:val="20"/>
                  </w:rPr>
                </w:rPrChange>
              </w:rPr>
              <w:pPrChange w:id="150" w:author="Mac, Mia" w:date="2024-05-03T14:29:00Z">
                <w:pPr/>
              </w:pPrChange>
            </w:pPr>
            <w:r w:rsidRPr="00C76B16">
              <w:rPr>
                <w:rFonts w:asciiTheme="majorBidi" w:hAnsiTheme="majorBidi" w:cstheme="majorBidi"/>
                <w:rPrChange w:id="151" w:author="Mac, Mia" w:date="2024-05-03T14:29:00Z">
                  <w:rPr>
                    <w:rFonts w:ascii="Calibri" w:hAnsi="Calibri" w:cs="Calibri"/>
                    <w:sz w:val="20"/>
                    <w:szCs w:val="20"/>
                  </w:rPr>
                </w:rPrChange>
              </w:rPr>
              <w:t> </w:t>
            </w:r>
          </w:p>
        </w:tc>
        <w:tc>
          <w:tcPr>
            <w:tcW w:w="1476" w:type="dxa"/>
            <w:tcBorders>
              <w:top w:val="single" w:sz="4" w:space="0" w:color="000000"/>
              <w:left w:val="nil"/>
              <w:bottom w:val="nil"/>
              <w:right w:val="nil"/>
            </w:tcBorders>
            <w:shd w:val="clear" w:color="auto" w:fill="auto"/>
            <w:noWrap/>
            <w:vAlign w:val="bottom"/>
            <w:hideMark/>
            <w:tcPrChange w:id="152" w:author="Mac, Mia" w:date="2024-05-03T14:29:00Z">
              <w:tcPr>
                <w:tcW w:w="1476" w:type="dxa"/>
                <w:tcBorders>
                  <w:top w:val="single" w:sz="4" w:space="0" w:color="000000"/>
                  <w:left w:val="nil"/>
                  <w:bottom w:val="nil"/>
                  <w:right w:val="nil"/>
                </w:tcBorders>
                <w:shd w:val="clear" w:color="auto" w:fill="auto"/>
                <w:noWrap/>
                <w:vAlign w:val="bottom"/>
                <w:hideMark/>
              </w:tcPr>
            </w:tcPrChange>
          </w:tcPr>
          <w:p w14:paraId="5BC2FEA5" w14:textId="77777777" w:rsidR="00C76B16" w:rsidRPr="00C76B16" w:rsidRDefault="00C76B16">
            <w:pPr>
              <w:spacing w:line="360" w:lineRule="auto"/>
              <w:jc w:val="center"/>
              <w:rPr>
                <w:rFonts w:asciiTheme="majorBidi" w:hAnsiTheme="majorBidi" w:cstheme="majorBidi"/>
                <w:rPrChange w:id="153" w:author="Mac, Mia" w:date="2024-05-03T14:29:00Z">
                  <w:rPr>
                    <w:rFonts w:ascii="Calibri" w:hAnsi="Calibri" w:cs="Calibri"/>
                    <w:sz w:val="20"/>
                    <w:szCs w:val="20"/>
                  </w:rPr>
                </w:rPrChange>
              </w:rPr>
              <w:pPrChange w:id="154" w:author="Mac, Mia" w:date="2024-05-03T14:29:00Z">
                <w:pPr>
                  <w:jc w:val="center"/>
                </w:pPr>
              </w:pPrChange>
            </w:pPr>
            <w:r w:rsidRPr="00C76B16">
              <w:rPr>
                <w:rFonts w:asciiTheme="majorBidi" w:hAnsiTheme="majorBidi" w:cstheme="majorBidi"/>
                <w:rPrChange w:id="155" w:author="Mac, Mia" w:date="2024-05-03T14:29:00Z">
                  <w:rPr>
                    <w:rFonts w:ascii="Calibri" w:hAnsi="Calibri" w:cs="Calibri"/>
                    <w:sz w:val="20"/>
                    <w:szCs w:val="20"/>
                  </w:rPr>
                </w:rPrChange>
              </w:rPr>
              <w:t> </w:t>
            </w:r>
          </w:p>
        </w:tc>
        <w:tc>
          <w:tcPr>
            <w:tcW w:w="1344" w:type="dxa"/>
            <w:tcBorders>
              <w:top w:val="single" w:sz="4" w:space="0" w:color="000000"/>
              <w:left w:val="nil"/>
              <w:bottom w:val="nil"/>
              <w:right w:val="nil"/>
            </w:tcBorders>
            <w:shd w:val="clear" w:color="auto" w:fill="auto"/>
            <w:noWrap/>
            <w:vAlign w:val="bottom"/>
            <w:hideMark/>
            <w:tcPrChange w:id="156" w:author="Mac, Mia" w:date="2024-05-03T14:29:00Z">
              <w:tcPr>
                <w:tcW w:w="1344" w:type="dxa"/>
                <w:tcBorders>
                  <w:top w:val="single" w:sz="4" w:space="0" w:color="000000"/>
                  <w:left w:val="nil"/>
                  <w:bottom w:val="nil"/>
                  <w:right w:val="nil"/>
                </w:tcBorders>
                <w:shd w:val="clear" w:color="auto" w:fill="auto"/>
                <w:noWrap/>
                <w:vAlign w:val="bottom"/>
                <w:hideMark/>
              </w:tcPr>
            </w:tcPrChange>
          </w:tcPr>
          <w:p w14:paraId="62AFEF0F" w14:textId="77777777" w:rsidR="00C76B16" w:rsidRPr="00C76B16" w:rsidRDefault="00C76B16">
            <w:pPr>
              <w:spacing w:line="360" w:lineRule="auto"/>
              <w:jc w:val="center"/>
              <w:rPr>
                <w:rFonts w:asciiTheme="majorBidi" w:hAnsiTheme="majorBidi" w:cstheme="majorBidi"/>
                <w:rPrChange w:id="157" w:author="Mac, Mia" w:date="2024-05-03T14:29:00Z">
                  <w:rPr>
                    <w:rFonts w:ascii="Calibri" w:hAnsi="Calibri" w:cs="Calibri"/>
                    <w:sz w:val="20"/>
                    <w:szCs w:val="20"/>
                  </w:rPr>
                </w:rPrChange>
              </w:rPr>
              <w:pPrChange w:id="158" w:author="Mac, Mia" w:date="2024-05-03T14:29:00Z">
                <w:pPr>
                  <w:jc w:val="center"/>
                </w:pPr>
              </w:pPrChange>
            </w:pPr>
            <w:r w:rsidRPr="00C76B16">
              <w:rPr>
                <w:rFonts w:asciiTheme="majorBidi" w:hAnsiTheme="majorBidi" w:cstheme="majorBidi"/>
                <w:rPrChange w:id="159" w:author="Mac, Mia" w:date="2024-05-03T14:29:00Z">
                  <w:rPr>
                    <w:rFonts w:ascii="Calibri" w:hAnsi="Calibri" w:cs="Calibri"/>
                    <w:sz w:val="20"/>
                    <w:szCs w:val="20"/>
                  </w:rPr>
                </w:rPrChange>
              </w:rPr>
              <w:t> </w:t>
            </w:r>
          </w:p>
        </w:tc>
        <w:tc>
          <w:tcPr>
            <w:tcW w:w="1620" w:type="dxa"/>
            <w:tcBorders>
              <w:top w:val="single" w:sz="4" w:space="0" w:color="000000"/>
              <w:left w:val="nil"/>
              <w:bottom w:val="nil"/>
              <w:right w:val="nil"/>
            </w:tcBorders>
            <w:shd w:val="clear" w:color="auto" w:fill="auto"/>
            <w:noWrap/>
            <w:vAlign w:val="bottom"/>
            <w:hideMark/>
            <w:tcPrChange w:id="160" w:author="Mac, Mia" w:date="2024-05-03T14:29:00Z">
              <w:tcPr>
                <w:tcW w:w="968" w:type="dxa"/>
                <w:tcBorders>
                  <w:top w:val="single" w:sz="4" w:space="0" w:color="000000"/>
                  <w:left w:val="nil"/>
                  <w:bottom w:val="nil"/>
                  <w:right w:val="nil"/>
                </w:tcBorders>
                <w:shd w:val="clear" w:color="auto" w:fill="auto"/>
                <w:noWrap/>
                <w:vAlign w:val="bottom"/>
                <w:hideMark/>
              </w:tcPr>
            </w:tcPrChange>
          </w:tcPr>
          <w:p w14:paraId="1272FA9A" w14:textId="77777777" w:rsidR="00C76B16" w:rsidRPr="00C76B16" w:rsidRDefault="00C76B16">
            <w:pPr>
              <w:spacing w:line="360" w:lineRule="auto"/>
              <w:jc w:val="center"/>
              <w:rPr>
                <w:rFonts w:asciiTheme="majorBidi" w:hAnsiTheme="majorBidi" w:cstheme="majorBidi"/>
                <w:rPrChange w:id="161" w:author="Mac, Mia" w:date="2024-05-03T14:29:00Z">
                  <w:rPr>
                    <w:rFonts w:ascii="Calibri" w:hAnsi="Calibri" w:cs="Calibri"/>
                    <w:sz w:val="20"/>
                    <w:szCs w:val="20"/>
                  </w:rPr>
                </w:rPrChange>
              </w:rPr>
              <w:pPrChange w:id="162" w:author="Mac, Mia" w:date="2024-05-03T14:29:00Z">
                <w:pPr>
                  <w:jc w:val="center"/>
                </w:pPr>
              </w:pPrChange>
            </w:pPr>
            <w:r w:rsidRPr="00C76B16">
              <w:rPr>
                <w:rFonts w:asciiTheme="majorBidi" w:hAnsiTheme="majorBidi" w:cstheme="majorBidi"/>
                <w:rPrChange w:id="163" w:author="Mac, Mia" w:date="2024-05-03T14:29:00Z">
                  <w:rPr>
                    <w:rFonts w:ascii="Calibri" w:hAnsi="Calibri" w:cs="Calibri"/>
                    <w:sz w:val="20"/>
                    <w:szCs w:val="20"/>
                  </w:rPr>
                </w:rPrChange>
              </w:rPr>
              <w:t> </w:t>
            </w:r>
          </w:p>
        </w:tc>
      </w:tr>
      <w:tr w:rsidR="004C2F77" w:rsidRPr="004C2F77" w14:paraId="67F5990C" w14:textId="77777777" w:rsidTr="004C2F77">
        <w:tblPrEx>
          <w:tblW w:w="8280" w:type="dxa"/>
          <w:tblPrExChange w:id="164" w:author="Mac, Mia" w:date="2024-05-03T14:29:00Z">
            <w:tblPrEx>
              <w:tblW w:w="7628" w:type="dxa"/>
            </w:tblPrEx>
          </w:tblPrExChange>
        </w:tblPrEx>
        <w:trPr>
          <w:trHeight w:val="510"/>
          <w:trPrChange w:id="165" w:author="Mac, Mia" w:date="2024-05-03T14:29:00Z">
            <w:trPr>
              <w:gridAfter w:val="0"/>
              <w:trHeight w:val="510"/>
            </w:trPr>
          </w:trPrChange>
        </w:trPr>
        <w:tc>
          <w:tcPr>
            <w:tcW w:w="3840" w:type="dxa"/>
            <w:tcBorders>
              <w:top w:val="nil"/>
              <w:left w:val="nil"/>
              <w:bottom w:val="nil"/>
              <w:right w:val="nil"/>
            </w:tcBorders>
            <w:shd w:val="clear" w:color="auto" w:fill="auto"/>
            <w:vAlign w:val="bottom"/>
            <w:hideMark/>
            <w:tcPrChange w:id="166" w:author="Mac, Mia" w:date="2024-05-03T14:29:00Z">
              <w:tcPr>
                <w:tcW w:w="3840" w:type="dxa"/>
                <w:tcBorders>
                  <w:top w:val="nil"/>
                  <w:left w:val="nil"/>
                  <w:bottom w:val="nil"/>
                  <w:right w:val="nil"/>
                </w:tcBorders>
                <w:shd w:val="clear" w:color="auto" w:fill="auto"/>
                <w:vAlign w:val="bottom"/>
                <w:hideMark/>
              </w:tcPr>
            </w:tcPrChange>
          </w:tcPr>
          <w:p w14:paraId="2E41B618" w14:textId="483CA036" w:rsidR="00C76B16" w:rsidRPr="00C76B16" w:rsidRDefault="00C76B16">
            <w:pPr>
              <w:spacing w:line="360" w:lineRule="auto"/>
              <w:rPr>
                <w:rFonts w:asciiTheme="majorBidi" w:hAnsiTheme="majorBidi" w:cstheme="majorBidi"/>
                <w:rPrChange w:id="167" w:author="Mac, Mia" w:date="2024-05-03T14:29:00Z">
                  <w:rPr>
                    <w:rFonts w:ascii="Calibri" w:hAnsi="Calibri" w:cs="Calibri"/>
                    <w:sz w:val="20"/>
                    <w:szCs w:val="20"/>
                  </w:rPr>
                </w:rPrChange>
              </w:rPr>
              <w:pPrChange w:id="168" w:author="Mac, Mia" w:date="2024-05-03T14:29:00Z">
                <w:pPr/>
              </w:pPrChange>
            </w:pPr>
            <w:r w:rsidRPr="00C76B16">
              <w:rPr>
                <w:rFonts w:asciiTheme="majorBidi" w:hAnsiTheme="majorBidi" w:cstheme="majorBidi"/>
                <w:rPrChange w:id="169" w:author="Mac, Mia" w:date="2024-05-03T14:29:00Z">
                  <w:rPr>
                    <w:rFonts w:ascii="Calibri" w:hAnsi="Calibri" w:cs="Calibri"/>
                    <w:sz w:val="20"/>
                    <w:szCs w:val="20"/>
                  </w:rPr>
                </w:rPrChange>
              </w:rPr>
              <w:t>The total of thousands of acreages of certified organic</w:t>
            </w:r>
          </w:p>
        </w:tc>
        <w:tc>
          <w:tcPr>
            <w:tcW w:w="1476" w:type="dxa"/>
            <w:tcBorders>
              <w:top w:val="nil"/>
              <w:left w:val="nil"/>
              <w:bottom w:val="nil"/>
              <w:right w:val="nil"/>
            </w:tcBorders>
            <w:shd w:val="clear" w:color="auto" w:fill="auto"/>
            <w:noWrap/>
            <w:vAlign w:val="bottom"/>
            <w:hideMark/>
            <w:tcPrChange w:id="170" w:author="Mac, Mia" w:date="2024-05-03T14:29:00Z">
              <w:tcPr>
                <w:tcW w:w="1476" w:type="dxa"/>
                <w:tcBorders>
                  <w:top w:val="nil"/>
                  <w:left w:val="nil"/>
                  <w:bottom w:val="nil"/>
                  <w:right w:val="nil"/>
                </w:tcBorders>
                <w:shd w:val="clear" w:color="auto" w:fill="auto"/>
                <w:noWrap/>
                <w:vAlign w:val="bottom"/>
                <w:hideMark/>
              </w:tcPr>
            </w:tcPrChange>
          </w:tcPr>
          <w:p w14:paraId="29F37FC7" w14:textId="77777777" w:rsidR="00C76B16" w:rsidRPr="00C76B16" w:rsidRDefault="00C76B16">
            <w:pPr>
              <w:spacing w:line="360" w:lineRule="auto"/>
              <w:jc w:val="center"/>
              <w:rPr>
                <w:rFonts w:asciiTheme="majorBidi" w:hAnsiTheme="majorBidi" w:cstheme="majorBidi"/>
                <w:rPrChange w:id="171" w:author="Mac, Mia" w:date="2024-05-03T14:29:00Z">
                  <w:rPr>
                    <w:rFonts w:ascii="Calibri" w:hAnsi="Calibri" w:cs="Calibri"/>
                    <w:sz w:val="20"/>
                    <w:szCs w:val="20"/>
                  </w:rPr>
                </w:rPrChange>
              </w:rPr>
              <w:pPrChange w:id="172" w:author="Mac, Mia" w:date="2024-05-03T14:29:00Z">
                <w:pPr>
                  <w:jc w:val="center"/>
                </w:pPr>
              </w:pPrChange>
            </w:pPr>
            <w:r w:rsidRPr="00C76B16">
              <w:rPr>
                <w:rFonts w:asciiTheme="majorBidi" w:hAnsiTheme="majorBidi" w:cstheme="majorBidi"/>
                <w:rPrChange w:id="173" w:author="Mac, Mia" w:date="2024-05-03T14:29:00Z">
                  <w:rPr>
                    <w:rFonts w:ascii="Calibri" w:hAnsi="Calibri" w:cs="Calibri"/>
                    <w:sz w:val="20"/>
                    <w:szCs w:val="20"/>
                  </w:rPr>
                </w:rPrChange>
              </w:rPr>
              <w:t>0.0882**</w:t>
            </w:r>
          </w:p>
        </w:tc>
        <w:tc>
          <w:tcPr>
            <w:tcW w:w="1344" w:type="dxa"/>
            <w:tcBorders>
              <w:top w:val="nil"/>
              <w:left w:val="nil"/>
              <w:bottom w:val="nil"/>
              <w:right w:val="nil"/>
            </w:tcBorders>
            <w:shd w:val="clear" w:color="auto" w:fill="auto"/>
            <w:noWrap/>
            <w:vAlign w:val="bottom"/>
            <w:hideMark/>
            <w:tcPrChange w:id="174" w:author="Mac, Mia" w:date="2024-05-03T14:29:00Z">
              <w:tcPr>
                <w:tcW w:w="1344" w:type="dxa"/>
                <w:tcBorders>
                  <w:top w:val="nil"/>
                  <w:left w:val="nil"/>
                  <w:bottom w:val="nil"/>
                  <w:right w:val="nil"/>
                </w:tcBorders>
                <w:shd w:val="clear" w:color="auto" w:fill="auto"/>
                <w:noWrap/>
                <w:vAlign w:val="bottom"/>
                <w:hideMark/>
              </w:tcPr>
            </w:tcPrChange>
          </w:tcPr>
          <w:p w14:paraId="7D79AC96" w14:textId="77777777" w:rsidR="00C76B16" w:rsidRPr="00C76B16" w:rsidRDefault="00C76B16">
            <w:pPr>
              <w:spacing w:line="360" w:lineRule="auto"/>
              <w:jc w:val="center"/>
              <w:rPr>
                <w:rFonts w:asciiTheme="majorBidi" w:hAnsiTheme="majorBidi" w:cstheme="majorBidi"/>
                <w:rPrChange w:id="175" w:author="Mac, Mia" w:date="2024-05-03T14:29:00Z">
                  <w:rPr>
                    <w:rFonts w:ascii="Calibri" w:hAnsi="Calibri" w:cs="Calibri"/>
                    <w:sz w:val="20"/>
                    <w:szCs w:val="20"/>
                  </w:rPr>
                </w:rPrChange>
              </w:rPr>
              <w:pPrChange w:id="176" w:author="Mac, Mia" w:date="2024-05-03T14:29:00Z">
                <w:pPr>
                  <w:jc w:val="center"/>
                </w:pPr>
              </w:pPrChange>
            </w:pPr>
            <w:r w:rsidRPr="00C76B16">
              <w:rPr>
                <w:rFonts w:asciiTheme="majorBidi" w:hAnsiTheme="majorBidi" w:cstheme="majorBidi"/>
                <w:rPrChange w:id="177" w:author="Mac, Mia" w:date="2024-05-03T14:29:00Z">
                  <w:rPr>
                    <w:rFonts w:ascii="Calibri" w:hAnsi="Calibri" w:cs="Calibri"/>
                    <w:sz w:val="20"/>
                    <w:szCs w:val="20"/>
                  </w:rPr>
                </w:rPrChange>
              </w:rPr>
              <w:t>0.000587</w:t>
            </w:r>
          </w:p>
        </w:tc>
        <w:tc>
          <w:tcPr>
            <w:tcW w:w="1620" w:type="dxa"/>
            <w:tcBorders>
              <w:top w:val="nil"/>
              <w:left w:val="nil"/>
              <w:bottom w:val="nil"/>
              <w:right w:val="nil"/>
            </w:tcBorders>
            <w:shd w:val="clear" w:color="auto" w:fill="auto"/>
            <w:noWrap/>
            <w:vAlign w:val="bottom"/>
            <w:hideMark/>
            <w:tcPrChange w:id="178" w:author="Mac, Mia" w:date="2024-05-03T14:29:00Z">
              <w:tcPr>
                <w:tcW w:w="968" w:type="dxa"/>
                <w:tcBorders>
                  <w:top w:val="nil"/>
                  <w:left w:val="nil"/>
                  <w:bottom w:val="nil"/>
                  <w:right w:val="nil"/>
                </w:tcBorders>
                <w:shd w:val="clear" w:color="auto" w:fill="auto"/>
                <w:noWrap/>
                <w:vAlign w:val="bottom"/>
                <w:hideMark/>
              </w:tcPr>
            </w:tcPrChange>
          </w:tcPr>
          <w:p w14:paraId="3FDEF8A5" w14:textId="77777777" w:rsidR="00C76B16" w:rsidRPr="00C76B16" w:rsidRDefault="00C76B16">
            <w:pPr>
              <w:spacing w:line="360" w:lineRule="auto"/>
              <w:jc w:val="center"/>
              <w:rPr>
                <w:rFonts w:asciiTheme="majorBidi" w:hAnsiTheme="majorBidi" w:cstheme="majorBidi"/>
                <w:rPrChange w:id="179" w:author="Mac, Mia" w:date="2024-05-03T14:29:00Z">
                  <w:rPr>
                    <w:rFonts w:ascii="Calibri" w:hAnsi="Calibri" w:cs="Calibri"/>
                    <w:sz w:val="20"/>
                    <w:szCs w:val="20"/>
                  </w:rPr>
                </w:rPrChange>
              </w:rPr>
              <w:pPrChange w:id="180" w:author="Mac, Mia" w:date="2024-05-03T14:29:00Z">
                <w:pPr>
                  <w:jc w:val="center"/>
                </w:pPr>
              </w:pPrChange>
            </w:pPr>
            <w:r w:rsidRPr="00C76B16">
              <w:rPr>
                <w:rFonts w:asciiTheme="majorBidi" w:hAnsiTheme="majorBidi" w:cstheme="majorBidi"/>
                <w:rPrChange w:id="181" w:author="Mac, Mia" w:date="2024-05-03T14:29:00Z">
                  <w:rPr>
                    <w:rFonts w:ascii="Calibri" w:hAnsi="Calibri" w:cs="Calibri"/>
                    <w:sz w:val="20"/>
                    <w:szCs w:val="20"/>
                  </w:rPr>
                </w:rPrChange>
              </w:rPr>
              <w:t>-1.51e-05</w:t>
            </w:r>
          </w:p>
        </w:tc>
      </w:tr>
      <w:tr w:rsidR="004C2F77" w:rsidRPr="004C2F77" w14:paraId="5C05868D" w14:textId="77777777" w:rsidTr="004C2F77">
        <w:tblPrEx>
          <w:tblW w:w="8280" w:type="dxa"/>
          <w:tblPrExChange w:id="182" w:author="Mac, Mia" w:date="2024-05-03T14:29:00Z">
            <w:tblPrEx>
              <w:tblW w:w="7628" w:type="dxa"/>
            </w:tblPrEx>
          </w:tblPrExChange>
        </w:tblPrEx>
        <w:trPr>
          <w:trHeight w:val="255"/>
          <w:trPrChange w:id="183"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184" w:author="Mac, Mia" w:date="2024-05-03T14:29:00Z">
              <w:tcPr>
                <w:tcW w:w="3840" w:type="dxa"/>
                <w:tcBorders>
                  <w:top w:val="nil"/>
                  <w:left w:val="nil"/>
                  <w:bottom w:val="nil"/>
                  <w:right w:val="nil"/>
                </w:tcBorders>
                <w:shd w:val="clear" w:color="auto" w:fill="auto"/>
                <w:noWrap/>
                <w:vAlign w:val="bottom"/>
                <w:hideMark/>
              </w:tcPr>
            </w:tcPrChange>
          </w:tcPr>
          <w:p w14:paraId="53FD49A9" w14:textId="77777777" w:rsidR="00C76B16" w:rsidRPr="00C76B16" w:rsidRDefault="00C76B16">
            <w:pPr>
              <w:spacing w:line="360" w:lineRule="auto"/>
              <w:jc w:val="center"/>
              <w:rPr>
                <w:rFonts w:asciiTheme="majorBidi" w:hAnsiTheme="majorBidi" w:cstheme="majorBidi"/>
                <w:rPrChange w:id="185" w:author="Mac, Mia" w:date="2024-05-03T14:29:00Z">
                  <w:rPr>
                    <w:rFonts w:ascii="Calibri" w:hAnsi="Calibri" w:cs="Calibri"/>
                    <w:sz w:val="20"/>
                    <w:szCs w:val="20"/>
                  </w:rPr>
                </w:rPrChange>
              </w:rPr>
              <w:pPrChange w:id="186"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187" w:author="Mac, Mia" w:date="2024-05-03T14:29:00Z">
              <w:tcPr>
                <w:tcW w:w="1476" w:type="dxa"/>
                <w:tcBorders>
                  <w:top w:val="nil"/>
                  <w:left w:val="nil"/>
                  <w:bottom w:val="nil"/>
                  <w:right w:val="nil"/>
                </w:tcBorders>
                <w:shd w:val="clear" w:color="auto" w:fill="auto"/>
                <w:noWrap/>
                <w:vAlign w:val="bottom"/>
                <w:hideMark/>
              </w:tcPr>
            </w:tcPrChange>
          </w:tcPr>
          <w:p w14:paraId="36FFAC3D" w14:textId="77777777" w:rsidR="00C76B16" w:rsidRPr="00C76B16" w:rsidRDefault="00C76B16">
            <w:pPr>
              <w:spacing w:line="360" w:lineRule="auto"/>
              <w:jc w:val="center"/>
              <w:rPr>
                <w:rFonts w:asciiTheme="majorBidi" w:hAnsiTheme="majorBidi" w:cstheme="majorBidi"/>
                <w:rPrChange w:id="188" w:author="Mac, Mia" w:date="2024-05-03T14:29:00Z">
                  <w:rPr>
                    <w:rFonts w:ascii="Calibri" w:hAnsi="Calibri" w:cs="Calibri"/>
                    <w:sz w:val="20"/>
                    <w:szCs w:val="20"/>
                  </w:rPr>
                </w:rPrChange>
              </w:rPr>
              <w:pPrChange w:id="189" w:author="Mac, Mia" w:date="2024-05-03T14:29:00Z">
                <w:pPr>
                  <w:jc w:val="center"/>
                </w:pPr>
              </w:pPrChange>
            </w:pPr>
            <w:r w:rsidRPr="00C76B16">
              <w:rPr>
                <w:rFonts w:asciiTheme="majorBidi" w:hAnsiTheme="majorBidi" w:cstheme="majorBidi"/>
                <w:rPrChange w:id="190" w:author="Mac, Mia" w:date="2024-05-03T14:29:00Z">
                  <w:rPr>
                    <w:rFonts w:ascii="Calibri" w:hAnsi="Calibri" w:cs="Calibri"/>
                    <w:sz w:val="20"/>
                    <w:szCs w:val="20"/>
                  </w:rPr>
                </w:rPrChange>
              </w:rPr>
              <w:t>(0.0401)</w:t>
            </w:r>
          </w:p>
        </w:tc>
        <w:tc>
          <w:tcPr>
            <w:tcW w:w="1344" w:type="dxa"/>
            <w:tcBorders>
              <w:top w:val="nil"/>
              <w:left w:val="nil"/>
              <w:bottom w:val="nil"/>
              <w:right w:val="nil"/>
            </w:tcBorders>
            <w:shd w:val="clear" w:color="auto" w:fill="auto"/>
            <w:noWrap/>
            <w:vAlign w:val="bottom"/>
            <w:hideMark/>
            <w:tcPrChange w:id="191" w:author="Mac, Mia" w:date="2024-05-03T14:29:00Z">
              <w:tcPr>
                <w:tcW w:w="1344" w:type="dxa"/>
                <w:tcBorders>
                  <w:top w:val="nil"/>
                  <w:left w:val="nil"/>
                  <w:bottom w:val="nil"/>
                  <w:right w:val="nil"/>
                </w:tcBorders>
                <w:shd w:val="clear" w:color="auto" w:fill="auto"/>
                <w:noWrap/>
                <w:vAlign w:val="bottom"/>
                <w:hideMark/>
              </w:tcPr>
            </w:tcPrChange>
          </w:tcPr>
          <w:p w14:paraId="097F83D2" w14:textId="77777777" w:rsidR="00C76B16" w:rsidRPr="00C76B16" w:rsidRDefault="00C76B16">
            <w:pPr>
              <w:spacing w:line="360" w:lineRule="auto"/>
              <w:jc w:val="center"/>
              <w:rPr>
                <w:rFonts w:asciiTheme="majorBidi" w:hAnsiTheme="majorBidi" w:cstheme="majorBidi"/>
                <w:rPrChange w:id="192" w:author="Mac, Mia" w:date="2024-05-03T14:29:00Z">
                  <w:rPr>
                    <w:rFonts w:ascii="Calibri" w:hAnsi="Calibri" w:cs="Calibri"/>
                    <w:sz w:val="20"/>
                    <w:szCs w:val="20"/>
                  </w:rPr>
                </w:rPrChange>
              </w:rPr>
              <w:pPrChange w:id="193" w:author="Mac, Mia" w:date="2024-05-03T14:29:00Z">
                <w:pPr>
                  <w:jc w:val="center"/>
                </w:pPr>
              </w:pPrChange>
            </w:pPr>
            <w:r w:rsidRPr="00C76B16">
              <w:rPr>
                <w:rFonts w:asciiTheme="majorBidi" w:hAnsiTheme="majorBidi" w:cstheme="majorBidi"/>
                <w:rPrChange w:id="194" w:author="Mac, Mia" w:date="2024-05-03T14:29:00Z">
                  <w:rPr>
                    <w:rFonts w:ascii="Calibri" w:hAnsi="Calibri" w:cs="Calibri"/>
                    <w:sz w:val="20"/>
                    <w:szCs w:val="20"/>
                  </w:rPr>
                </w:rPrChange>
              </w:rPr>
              <w:t>(0.00331)</w:t>
            </w:r>
          </w:p>
        </w:tc>
        <w:tc>
          <w:tcPr>
            <w:tcW w:w="1620" w:type="dxa"/>
            <w:tcBorders>
              <w:top w:val="nil"/>
              <w:left w:val="nil"/>
              <w:bottom w:val="nil"/>
              <w:right w:val="nil"/>
            </w:tcBorders>
            <w:shd w:val="clear" w:color="auto" w:fill="auto"/>
            <w:noWrap/>
            <w:vAlign w:val="bottom"/>
            <w:hideMark/>
            <w:tcPrChange w:id="195" w:author="Mac, Mia" w:date="2024-05-03T14:29:00Z">
              <w:tcPr>
                <w:tcW w:w="968" w:type="dxa"/>
                <w:tcBorders>
                  <w:top w:val="nil"/>
                  <w:left w:val="nil"/>
                  <w:bottom w:val="nil"/>
                  <w:right w:val="nil"/>
                </w:tcBorders>
                <w:shd w:val="clear" w:color="auto" w:fill="auto"/>
                <w:noWrap/>
                <w:vAlign w:val="bottom"/>
                <w:hideMark/>
              </w:tcPr>
            </w:tcPrChange>
          </w:tcPr>
          <w:p w14:paraId="7BF0B2BA" w14:textId="77777777" w:rsidR="00C76B16" w:rsidRPr="00C76B16" w:rsidRDefault="00C76B16">
            <w:pPr>
              <w:spacing w:line="360" w:lineRule="auto"/>
              <w:jc w:val="center"/>
              <w:rPr>
                <w:rFonts w:asciiTheme="majorBidi" w:hAnsiTheme="majorBidi" w:cstheme="majorBidi"/>
                <w:rPrChange w:id="196" w:author="Mac, Mia" w:date="2024-05-03T14:29:00Z">
                  <w:rPr>
                    <w:rFonts w:ascii="Calibri" w:hAnsi="Calibri" w:cs="Calibri"/>
                    <w:sz w:val="20"/>
                    <w:szCs w:val="20"/>
                  </w:rPr>
                </w:rPrChange>
              </w:rPr>
              <w:pPrChange w:id="197" w:author="Mac, Mia" w:date="2024-05-03T14:29:00Z">
                <w:pPr>
                  <w:jc w:val="center"/>
                </w:pPr>
              </w:pPrChange>
            </w:pPr>
            <w:r w:rsidRPr="00C76B16">
              <w:rPr>
                <w:rFonts w:asciiTheme="majorBidi" w:hAnsiTheme="majorBidi" w:cstheme="majorBidi"/>
                <w:rPrChange w:id="198" w:author="Mac, Mia" w:date="2024-05-03T14:29:00Z">
                  <w:rPr>
                    <w:rFonts w:ascii="Calibri" w:hAnsi="Calibri" w:cs="Calibri"/>
                    <w:sz w:val="20"/>
                    <w:szCs w:val="20"/>
                  </w:rPr>
                </w:rPrChange>
              </w:rPr>
              <w:t>(0.00274)</w:t>
            </w:r>
          </w:p>
        </w:tc>
      </w:tr>
      <w:tr w:rsidR="004C2F77" w:rsidRPr="004C2F77" w14:paraId="6110AC55" w14:textId="77777777" w:rsidTr="004C2F77">
        <w:tblPrEx>
          <w:tblW w:w="8280" w:type="dxa"/>
          <w:tblPrExChange w:id="199" w:author="Mac, Mia" w:date="2024-05-03T14:29:00Z">
            <w:tblPrEx>
              <w:tblW w:w="7628" w:type="dxa"/>
            </w:tblPrEx>
          </w:tblPrExChange>
        </w:tblPrEx>
        <w:trPr>
          <w:trHeight w:val="255"/>
          <w:trPrChange w:id="200"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201" w:author="Mac, Mia" w:date="2024-05-03T14:29:00Z">
              <w:tcPr>
                <w:tcW w:w="3840" w:type="dxa"/>
                <w:tcBorders>
                  <w:top w:val="nil"/>
                  <w:left w:val="nil"/>
                  <w:bottom w:val="nil"/>
                  <w:right w:val="nil"/>
                </w:tcBorders>
                <w:shd w:val="clear" w:color="auto" w:fill="auto"/>
                <w:noWrap/>
                <w:vAlign w:val="bottom"/>
                <w:hideMark/>
              </w:tcPr>
            </w:tcPrChange>
          </w:tcPr>
          <w:p w14:paraId="5B07A829" w14:textId="77777777" w:rsidR="00C76B16" w:rsidRPr="00C76B16" w:rsidRDefault="00C76B16">
            <w:pPr>
              <w:spacing w:line="360" w:lineRule="auto"/>
              <w:rPr>
                <w:rFonts w:asciiTheme="majorBidi" w:hAnsiTheme="majorBidi" w:cstheme="majorBidi"/>
                <w:rPrChange w:id="202" w:author="Mac, Mia" w:date="2024-05-03T14:29:00Z">
                  <w:rPr>
                    <w:rFonts w:ascii="Calibri" w:hAnsi="Calibri" w:cs="Calibri"/>
                    <w:sz w:val="20"/>
                    <w:szCs w:val="20"/>
                  </w:rPr>
                </w:rPrChange>
              </w:rPr>
              <w:pPrChange w:id="203" w:author="Mac, Mia" w:date="2024-05-03T14:29:00Z">
                <w:pPr/>
              </w:pPrChange>
            </w:pPr>
            <w:r w:rsidRPr="00C76B16">
              <w:rPr>
                <w:rFonts w:asciiTheme="majorBidi" w:hAnsiTheme="majorBidi" w:cstheme="majorBidi"/>
                <w:rPrChange w:id="204" w:author="Mac, Mia" w:date="2024-05-03T14:29:00Z">
                  <w:rPr>
                    <w:rFonts w:ascii="Calibri" w:hAnsi="Calibri" w:cs="Calibri"/>
                    <w:sz w:val="20"/>
                    <w:szCs w:val="20"/>
                  </w:rPr>
                </w:rPrChange>
              </w:rPr>
              <w:t>State GDP</w:t>
            </w:r>
          </w:p>
        </w:tc>
        <w:tc>
          <w:tcPr>
            <w:tcW w:w="1476" w:type="dxa"/>
            <w:tcBorders>
              <w:top w:val="nil"/>
              <w:left w:val="nil"/>
              <w:bottom w:val="nil"/>
              <w:right w:val="nil"/>
            </w:tcBorders>
            <w:shd w:val="clear" w:color="auto" w:fill="auto"/>
            <w:noWrap/>
            <w:vAlign w:val="bottom"/>
            <w:hideMark/>
            <w:tcPrChange w:id="205" w:author="Mac, Mia" w:date="2024-05-03T14:29:00Z">
              <w:tcPr>
                <w:tcW w:w="1476" w:type="dxa"/>
                <w:tcBorders>
                  <w:top w:val="nil"/>
                  <w:left w:val="nil"/>
                  <w:bottom w:val="nil"/>
                  <w:right w:val="nil"/>
                </w:tcBorders>
                <w:shd w:val="clear" w:color="auto" w:fill="auto"/>
                <w:noWrap/>
                <w:vAlign w:val="bottom"/>
                <w:hideMark/>
              </w:tcPr>
            </w:tcPrChange>
          </w:tcPr>
          <w:p w14:paraId="4FCB1E09" w14:textId="77777777" w:rsidR="00C76B16" w:rsidRPr="00C76B16" w:rsidRDefault="00C76B16">
            <w:pPr>
              <w:spacing w:line="360" w:lineRule="auto"/>
              <w:jc w:val="center"/>
              <w:rPr>
                <w:rFonts w:asciiTheme="majorBidi" w:hAnsiTheme="majorBidi" w:cstheme="majorBidi"/>
                <w:rPrChange w:id="206" w:author="Mac, Mia" w:date="2024-05-03T14:29:00Z">
                  <w:rPr>
                    <w:rFonts w:ascii="Calibri" w:hAnsi="Calibri" w:cs="Calibri"/>
                    <w:sz w:val="20"/>
                    <w:szCs w:val="20"/>
                  </w:rPr>
                </w:rPrChange>
              </w:rPr>
              <w:pPrChange w:id="207" w:author="Mac, Mia" w:date="2024-05-03T14:29:00Z">
                <w:pPr>
                  <w:jc w:val="center"/>
                </w:pPr>
              </w:pPrChange>
            </w:pPr>
            <w:del w:id="208" w:author="Mac, Mia" w:date="2024-05-03T14:30:00Z">
              <w:r w:rsidRPr="00C76B16" w:rsidDel="006E054D">
                <w:rPr>
                  <w:rFonts w:asciiTheme="majorBidi" w:hAnsiTheme="majorBidi" w:cstheme="majorBidi"/>
                  <w:rPrChange w:id="209" w:author="Mac, Mia" w:date="2024-05-03T14:29:00Z">
                    <w:rPr>
                      <w:rFonts w:ascii="Calibri" w:hAnsi="Calibri" w:cs="Calibri"/>
                      <w:sz w:val="20"/>
                      <w:szCs w:val="20"/>
                    </w:rPr>
                  </w:rPrChange>
                </w:rPr>
                <w:delText>-</w:delText>
              </w:r>
            </w:del>
            <w:r w:rsidRPr="00C76B16">
              <w:rPr>
                <w:rFonts w:asciiTheme="majorBidi" w:hAnsiTheme="majorBidi" w:cstheme="majorBidi"/>
                <w:rPrChange w:id="210" w:author="Mac, Mia" w:date="2024-05-03T14:29:00Z">
                  <w:rPr>
                    <w:rFonts w:ascii="Calibri" w:hAnsi="Calibri" w:cs="Calibri"/>
                    <w:sz w:val="20"/>
                    <w:szCs w:val="20"/>
                  </w:rPr>
                </w:rPrChange>
              </w:rPr>
              <w:t>0.000746***</w:t>
            </w:r>
          </w:p>
        </w:tc>
        <w:tc>
          <w:tcPr>
            <w:tcW w:w="1344" w:type="dxa"/>
            <w:tcBorders>
              <w:top w:val="nil"/>
              <w:left w:val="nil"/>
              <w:bottom w:val="nil"/>
              <w:right w:val="nil"/>
            </w:tcBorders>
            <w:shd w:val="clear" w:color="auto" w:fill="auto"/>
            <w:noWrap/>
            <w:vAlign w:val="bottom"/>
            <w:hideMark/>
            <w:tcPrChange w:id="211" w:author="Mac, Mia" w:date="2024-05-03T14:29:00Z">
              <w:tcPr>
                <w:tcW w:w="1344" w:type="dxa"/>
                <w:tcBorders>
                  <w:top w:val="nil"/>
                  <w:left w:val="nil"/>
                  <w:bottom w:val="nil"/>
                  <w:right w:val="nil"/>
                </w:tcBorders>
                <w:shd w:val="clear" w:color="auto" w:fill="auto"/>
                <w:noWrap/>
                <w:vAlign w:val="bottom"/>
                <w:hideMark/>
              </w:tcPr>
            </w:tcPrChange>
          </w:tcPr>
          <w:p w14:paraId="3E4C23C0" w14:textId="77777777" w:rsidR="00C76B16" w:rsidRPr="00C76B16" w:rsidRDefault="00C76B16">
            <w:pPr>
              <w:spacing w:line="360" w:lineRule="auto"/>
              <w:jc w:val="center"/>
              <w:rPr>
                <w:rFonts w:asciiTheme="majorBidi" w:hAnsiTheme="majorBidi" w:cstheme="majorBidi"/>
                <w:rPrChange w:id="212" w:author="Mac, Mia" w:date="2024-05-03T14:29:00Z">
                  <w:rPr>
                    <w:rFonts w:ascii="Calibri" w:hAnsi="Calibri" w:cs="Calibri"/>
                    <w:sz w:val="20"/>
                    <w:szCs w:val="20"/>
                  </w:rPr>
                </w:rPrChange>
              </w:rPr>
              <w:pPrChange w:id="213" w:author="Mac, Mia" w:date="2024-05-03T14:29:00Z">
                <w:pPr>
                  <w:jc w:val="center"/>
                </w:pPr>
              </w:pPrChange>
            </w:pPr>
            <w:r w:rsidRPr="00C76B16">
              <w:rPr>
                <w:rFonts w:asciiTheme="majorBidi" w:hAnsiTheme="majorBidi" w:cstheme="majorBidi"/>
                <w:rPrChange w:id="214" w:author="Mac, Mia" w:date="2024-05-03T14:29:00Z">
                  <w:rPr>
                    <w:rFonts w:ascii="Calibri" w:hAnsi="Calibri" w:cs="Calibri"/>
                    <w:sz w:val="20"/>
                    <w:szCs w:val="20"/>
                  </w:rPr>
                </w:rPrChange>
              </w:rPr>
              <w:t>5.55e-05</w:t>
            </w:r>
          </w:p>
        </w:tc>
        <w:tc>
          <w:tcPr>
            <w:tcW w:w="1620" w:type="dxa"/>
            <w:tcBorders>
              <w:top w:val="nil"/>
              <w:left w:val="nil"/>
              <w:bottom w:val="nil"/>
              <w:right w:val="nil"/>
            </w:tcBorders>
            <w:shd w:val="clear" w:color="auto" w:fill="auto"/>
            <w:noWrap/>
            <w:vAlign w:val="bottom"/>
            <w:hideMark/>
            <w:tcPrChange w:id="215" w:author="Mac, Mia" w:date="2024-05-03T14:29:00Z">
              <w:tcPr>
                <w:tcW w:w="968" w:type="dxa"/>
                <w:tcBorders>
                  <w:top w:val="nil"/>
                  <w:left w:val="nil"/>
                  <w:bottom w:val="nil"/>
                  <w:right w:val="nil"/>
                </w:tcBorders>
                <w:shd w:val="clear" w:color="auto" w:fill="auto"/>
                <w:noWrap/>
                <w:vAlign w:val="bottom"/>
                <w:hideMark/>
              </w:tcPr>
            </w:tcPrChange>
          </w:tcPr>
          <w:p w14:paraId="0A04467C" w14:textId="77777777" w:rsidR="00C76B16" w:rsidRPr="00C76B16" w:rsidRDefault="00C76B16">
            <w:pPr>
              <w:spacing w:line="360" w:lineRule="auto"/>
              <w:jc w:val="center"/>
              <w:rPr>
                <w:rFonts w:asciiTheme="majorBidi" w:hAnsiTheme="majorBidi" w:cstheme="majorBidi"/>
                <w:rPrChange w:id="216" w:author="Mac, Mia" w:date="2024-05-03T14:29:00Z">
                  <w:rPr>
                    <w:rFonts w:ascii="Calibri" w:hAnsi="Calibri" w:cs="Calibri"/>
                    <w:sz w:val="20"/>
                    <w:szCs w:val="20"/>
                  </w:rPr>
                </w:rPrChange>
              </w:rPr>
              <w:pPrChange w:id="217" w:author="Mac, Mia" w:date="2024-05-03T14:29:00Z">
                <w:pPr>
                  <w:jc w:val="center"/>
                </w:pPr>
              </w:pPrChange>
            </w:pPr>
            <w:r w:rsidRPr="00C76B16">
              <w:rPr>
                <w:rFonts w:asciiTheme="majorBidi" w:hAnsiTheme="majorBidi" w:cstheme="majorBidi"/>
                <w:rPrChange w:id="218" w:author="Mac, Mia" w:date="2024-05-03T14:29:00Z">
                  <w:rPr>
                    <w:rFonts w:ascii="Calibri" w:hAnsi="Calibri" w:cs="Calibri"/>
                    <w:sz w:val="20"/>
                    <w:szCs w:val="20"/>
                  </w:rPr>
                </w:rPrChange>
              </w:rPr>
              <w:t>2.67e-05</w:t>
            </w:r>
          </w:p>
        </w:tc>
      </w:tr>
      <w:tr w:rsidR="004C2F77" w:rsidRPr="004C2F77" w14:paraId="1E9FCBC9" w14:textId="77777777" w:rsidTr="004C2F77">
        <w:tblPrEx>
          <w:tblW w:w="8280" w:type="dxa"/>
          <w:tblPrExChange w:id="219" w:author="Mac, Mia" w:date="2024-05-03T14:29:00Z">
            <w:tblPrEx>
              <w:tblW w:w="7628" w:type="dxa"/>
            </w:tblPrEx>
          </w:tblPrExChange>
        </w:tblPrEx>
        <w:trPr>
          <w:trHeight w:val="255"/>
          <w:trPrChange w:id="220"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221" w:author="Mac, Mia" w:date="2024-05-03T14:29:00Z">
              <w:tcPr>
                <w:tcW w:w="3840" w:type="dxa"/>
                <w:tcBorders>
                  <w:top w:val="nil"/>
                  <w:left w:val="nil"/>
                  <w:bottom w:val="nil"/>
                  <w:right w:val="nil"/>
                </w:tcBorders>
                <w:shd w:val="clear" w:color="auto" w:fill="auto"/>
                <w:noWrap/>
                <w:vAlign w:val="bottom"/>
                <w:hideMark/>
              </w:tcPr>
            </w:tcPrChange>
          </w:tcPr>
          <w:p w14:paraId="57B015F0" w14:textId="77777777" w:rsidR="00C76B16" w:rsidRPr="00C76B16" w:rsidRDefault="00C76B16">
            <w:pPr>
              <w:spacing w:line="360" w:lineRule="auto"/>
              <w:jc w:val="center"/>
              <w:rPr>
                <w:rFonts w:asciiTheme="majorBidi" w:hAnsiTheme="majorBidi" w:cstheme="majorBidi"/>
                <w:rPrChange w:id="222" w:author="Mac, Mia" w:date="2024-05-03T14:29:00Z">
                  <w:rPr>
                    <w:rFonts w:ascii="Calibri" w:hAnsi="Calibri" w:cs="Calibri"/>
                    <w:sz w:val="20"/>
                    <w:szCs w:val="20"/>
                  </w:rPr>
                </w:rPrChange>
              </w:rPr>
              <w:pPrChange w:id="223"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224" w:author="Mac, Mia" w:date="2024-05-03T14:29:00Z">
              <w:tcPr>
                <w:tcW w:w="1476" w:type="dxa"/>
                <w:tcBorders>
                  <w:top w:val="nil"/>
                  <w:left w:val="nil"/>
                  <w:bottom w:val="nil"/>
                  <w:right w:val="nil"/>
                </w:tcBorders>
                <w:shd w:val="clear" w:color="auto" w:fill="auto"/>
                <w:noWrap/>
                <w:vAlign w:val="bottom"/>
                <w:hideMark/>
              </w:tcPr>
            </w:tcPrChange>
          </w:tcPr>
          <w:p w14:paraId="194688F5" w14:textId="77777777" w:rsidR="00C76B16" w:rsidRPr="00C76B16" w:rsidRDefault="00C76B16">
            <w:pPr>
              <w:spacing w:line="360" w:lineRule="auto"/>
              <w:jc w:val="center"/>
              <w:rPr>
                <w:rFonts w:asciiTheme="majorBidi" w:hAnsiTheme="majorBidi" w:cstheme="majorBidi"/>
                <w:rPrChange w:id="225" w:author="Mac, Mia" w:date="2024-05-03T14:29:00Z">
                  <w:rPr>
                    <w:rFonts w:ascii="Calibri" w:hAnsi="Calibri" w:cs="Calibri"/>
                    <w:sz w:val="20"/>
                    <w:szCs w:val="20"/>
                  </w:rPr>
                </w:rPrChange>
              </w:rPr>
              <w:pPrChange w:id="226" w:author="Mac, Mia" w:date="2024-05-03T14:29:00Z">
                <w:pPr>
                  <w:jc w:val="center"/>
                </w:pPr>
              </w:pPrChange>
            </w:pPr>
            <w:r w:rsidRPr="00C76B16">
              <w:rPr>
                <w:rFonts w:asciiTheme="majorBidi" w:hAnsiTheme="majorBidi" w:cstheme="majorBidi"/>
                <w:rPrChange w:id="227" w:author="Mac, Mia" w:date="2024-05-03T14:29:00Z">
                  <w:rPr>
                    <w:rFonts w:ascii="Calibri" w:hAnsi="Calibri" w:cs="Calibri"/>
                    <w:sz w:val="20"/>
                    <w:szCs w:val="20"/>
                  </w:rPr>
                </w:rPrChange>
              </w:rPr>
              <w:t>(0.000103)</w:t>
            </w:r>
          </w:p>
        </w:tc>
        <w:tc>
          <w:tcPr>
            <w:tcW w:w="1344" w:type="dxa"/>
            <w:tcBorders>
              <w:top w:val="nil"/>
              <w:left w:val="nil"/>
              <w:bottom w:val="nil"/>
              <w:right w:val="nil"/>
            </w:tcBorders>
            <w:shd w:val="clear" w:color="auto" w:fill="auto"/>
            <w:noWrap/>
            <w:vAlign w:val="bottom"/>
            <w:hideMark/>
            <w:tcPrChange w:id="228" w:author="Mac, Mia" w:date="2024-05-03T14:29:00Z">
              <w:tcPr>
                <w:tcW w:w="1344" w:type="dxa"/>
                <w:tcBorders>
                  <w:top w:val="nil"/>
                  <w:left w:val="nil"/>
                  <w:bottom w:val="nil"/>
                  <w:right w:val="nil"/>
                </w:tcBorders>
                <w:shd w:val="clear" w:color="auto" w:fill="auto"/>
                <w:noWrap/>
                <w:vAlign w:val="bottom"/>
                <w:hideMark/>
              </w:tcPr>
            </w:tcPrChange>
          </w:tcPr>
          <w:p w14:paraId="4200E0A4" w14:textId="77777777" w:rsidR="00C76B16" w:rsidRPr="00C76B16" w:rsidRDefault="00C76B16">
            <w:pPr>
              <w:spacing w:line="360" w:lineRule="auto"/>
              <w:jc w:val="center"/>
              <w:rPr>
                <w:rFonts w:asciiTheme="majorBidi" w:hAnsiTheme="majorBidi" w:cstheme="majorBidi"/>
                <w:rPrChange w:id="229" w:author="Mac, Mia" w:date="2024-05-03T14:29:00Z">
                  <w:rPr>
                    <w:rFonts w:ascii="Calibri" w:hAnsi="Calibri" w:cs="Calibri"/>
                    <w:sz w:val="20"/>
                    <w:szCs w:val="20"/>
                  </w:rPr>
                </w:rPrChange>
              </w:rPr>
              <w:pPrChange w:id="230" w:author="Mac, Mia" w:date="2024-05-03T14:29:00Z">
                <w:pPr>
                  <w:jc w:val="center"/>
                </w:pPr>
              </w:pPrChange>
            </w:pPr>
            <w:r w:rsidRPr="00C76B16">
              <w:rPr>
                <w:rFonts w:asciiTheme="majorBidi" w:hAnsiTheme="majorBidi" w:cstheme="majorBidi"/>
                <w:rPrChange w:id="231" w:author="Mac, Mia" w:date="2024-05-03T14:29:00Z">
                  <w:rPr>
                    <w:rFonts w:ascii="Calibri" w:hAnsi="Calibri" w:cs="Calibri"/>
                    <w:sz w:val="20"/>
                    <w:szCs w:val="20"/>
                  </w:rPr>
                </w:rPrChange>
              </w:rPr>
              <w:t>(7.17e-05)</w:t>
            </w:r>
          </w:p>
        </w:tc>
        <w:tc>
          <w:tcPr>
            <w:tcW w:w="1620" w:type="dxa"/>
            <w:tcBorders>
              <w:top w:val="nil"/>
              <w:left w:val="nil"/>
              <w:bottom w:val="nil"/>
              <w:right w:val="nil"/>
            </w:tcBorders>
            <w:shd w:val="clear" w:color="auto" w:fill="auto"/>
            <w:noWrap/>
            <w:vAlign w:val="bottom"/>
            <w:hideMark/>
            <w:tcPrChange w:id="232" w:author="Mac, Mia" w:date="2024-05-03T14:29:00Z">
              <w:tcPr>
                <w:tcW w:w="968" w:type="dxa"/>
                <w:tcBorders>
                  <w:top w:val="nil"/>
                  <w:left w:val="nil"/>
                  <w:bottom w:val="nil"/>
                  <w:right w:val="nil"/>
                </w:tcBorders>
                <w:shd w:val="clear" w:color="auto" w:fill="auto"/>
                <w:noWrap/>
                <w:vAlign w:val="bottom"/>
                <w:hideMark/>
              </w:tcPr>
            </w:tcPrChange>
          </w:tcPr>
          <w:p w14:paraId="36B6D1EA" w14:textId="77777777" w:rsidR="00C76B16" w:rsidRPr="00C76B16" w:rsidRDefault="00C76B16">
            <w:pPr>
              <w:spacing w:line="360" w:lineRule="auto"/>
              <w:jc w:val="center"/>
              <w:rPr>
                <w:rFonts w:asciiTheme="majorBidi" w:hAnsiTheme="majorBidi" w:cstheme="majorBidi"/>
                <w:rPrChange w:id="233" w:author="Mac, Mia" w:date="2024-05-03T14:29:00Z">
                  <w:rPr>
                    <w:rFonts w:ascii="Calibri" w:hAnsi="Calibri" w:cs="Calibri"/>
                    <w:sz w:val="20"/>
                    <w:szCs w:val="20"/>
                  </w:rPr>
                </w:rPrChange>
              </w:rPr>
              <w:pPrChange w:id="234" w:author="Mac, Mia" w:date="2024-05-03T14:29:00Z">
                <w:pPr>
                  <w:jc w:val="center"/>
                </w:pPr>
              </w:pPrChange>
            </w:pPr>
            <w:r w:rsidRPr="00C76B16">
              <w:rPr>
                <w:rFonts w:asciiTheme="majorBidi" w:hAnsiTheme="majorBidi" w:cstheme="majorBidi"/>
                <w:rPrChange w:id="235" w:author="Mac, Mia" w:date="2024-05-03T14:29:00Z">
                  <w:rPr>
                    <w:rFonts w:ascii="Calibri" w:hAnsi="Calibri" w:cs="Calibri"/>
                    <w:sz w:val="20"/>
                    <w:szCs w:val="20"/>
                  </w:rPr>
                </w:rPrChange>
              </w:rPr>
              <w:t>(7.39e-05)</w:t>
            </w:r>
          </w:p>
        </w:tc>
      </w:tr>
      <w:tr w:rsidR="004C2F77" w:rsidRPr="004C2F77" w14:paraId="600810F6" w14:textId="77777777" w:rsidTr="004C2F77">
        <w:tblPrEx>
          <w:tblW w:w="8280" w:type="dxa"/>
          <w:tblPrExChange w:id="236" w:author="Mac, Mia" w:date="2024-05-03T14:29:00Z">
            <w:tblPrEx>
              <w:tblW w:w="7628" w:type="dxa"/>
            </w:tblPrEx>
          </w:tblPrExChange>
        </w:tblPrEx>
        <w:trPr>
          <w:trHeight w:val="255"/>
          <w:trPrChange w:id="237"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238" w:author="Mac, Mia" w:date="2024-05-03T14:29:00Z">
              <w:tcPr>
                <w:tcW w:w="3840" w:type="dxa"/>
                <w:tcBorders>
                  <w:top w:val="nil"/>
                  <w:left w:val="nil"/>
                  <w:bottom w:val="nil"/>
                  <w:right w:val="nil"/>
                </w:tcBorders>
                <w:shd w:val="clear" w:color="auto" w:fill="auto"/>
                <w:noWrap/>
                <w:vAlign w:val="bottom"/>
                <w:hideMark/>
              </w:tcPr>
            </w:tcPrChange>
          </w:tcPr>
          <w:p w14:paraId="7359A653" w14:textId="77777777" w:rsidR="00C76B16" w:rsidRPr="00C76B16" w:rsidRDefault="00C76B16">
            <w:pPr>
              <w:spacing w:line="360" w:lineRule="auto"/>
              <w:rPr>
                <w:rFonts w:asciiTheme="majorBidi" w:hAnsiTheme="majorBidi" w:cstheme="majorBidi"/>
                <w:rPrChange w:id="239" w:author="Mac, Mia" w:date="2024-05-03T14:29:00Z">
                  <w:rPr>
                    <w:rFonts w:ascii="Calibri" w:hAnsi="Calibri" w:cs="Calibri"/>
                    <w:sz w:val="20"/>
                    <w:szCs w:val="20"/>
                  </w:rPr>
                </w:rPrChange>
              </w:rPr>
              <w:pPrChange w:id="240" w:author="Mac, Mia" w:date="2024-05-03T14:29:00Z">
                <w:pPr/>
              </w:pPrChange>
            </w:pPr>
            <w:r w:rsidRPr="00C76B16">
              <w:rPr>
                <w:rFonts w:asciiTheme="majorBidi" w:hAnsiTheme="majorBidi" w:cstheme="majorBidi"/>
                <w:rPrChange w:id="241" w:author="Mac, Mia" w:date="2024-05-03T14:29:00Z">
                  <w:rPr>
                    <w:rFonts w:ascii="Calibri" w:hAnsi="Calibri" w:cs="Calibri"/>
                    <w:sz w:val="20"/>
                    <w:szCs w:val="20"/>
                  </w:rPr>
                </w:rPrChange>
              </w:rPr>
              <w:lastRenderedPageBreak/>
              <w:t>Population</w:t>
            </w:r>
          </w:p>
        </w:tc>
        <w:tc>
          <w:tcPr>
            <w:tcW w:w="1476" w:type="dxa"/>
            <w:tcBorders>
              <w:top w:val="nil"/>
              <w:left w:val="nil"/>
              <w:bottom w:val="nil"/>
              <w:right w:val="nil"/>
            </w:tcBorders>
            <w:shd w:val="clear" w:color="auto" w:fill="auto"/>
            <w:noWrap/>
            <w:vAlign w:val="bottom"/>
            <w:hideMark/>
            <w:tcPrChange w:id="242" w:author="Mac, Mia" w:date="2024-05-03T14:29:00Z">
              <w:tcPr>
                <w:tcW w:w="1476" w:type="dxa"/>
                <w:tcBorders>
                  <w:top w:val="nil"/>
                  <w:left w:val="nil"/>
                  <w:bottom w:val="nil"/>
                  <w:right w:val="nil"/>
                </w:tcBorders>
                <w:shd w:val="clear" w:color="auto" w:fill="auto"/>
                <w:noWrap/>
                <w:vAlign w:val="bottom"/>
                <w:hideMark/>
              </w:tcPr>
            </w:tcPrChange>
          </w:tcPr>
          <w:p w14:paraId="514EA2DB" w14:textId="77777777" w:rsidR="00C76B16" w:rsidRPr="00C76B16" w:rsidRDefault="00C76B16">
            <w:pPr>
              <w:spacing w:line="360" w:lineRule="auto"/>
              <w:jc w:val="center"/>
              <w:rPr>
                <w:rFonts w:asciiTheme="majorBidi" w:hAnsiTheme="majorBidi" w:cstheme="majorBidi"/>
                <w:rPrChange w:id="243" w:author="Mac, Mia" w:date="2024-05-03T14:29:00Z">
                  <w:rPr>
                    <w:rFonts w:ascii="Calibri" w:hAnsi="Calibri" w:cs="Calibri"/>
                    <w:sz w:val="20"/>
                    <w:szCs w:val="20"/>
                  </w:rPr>
                </w:rPrChange>
              </w:rPr>
              <w:pPrChange w:id="244" w:author="Mac, Mia" w:date="2024-05-03T14:29:00Z">
                <w:pPr>
                  <w:jc w:val="center"/>
                </w:pPr>
              </w:pPrChange>
            </w:pPr>
            <w:r w:rsidRPr="00C76B16">
              <w:rPr>
                <w:rFonts w:asciiTheme="majorBidi" w:hAnsiTheme="majorBidi" w:cstheme="majorBidi"/>
                <w:rPrChange w:id="245" w:author="Mac, Mia" w:date="2024-05-03T14:29:00Z">
                  <w:rPr>
                    <w:rFonts w:ascii="Calibri" w:hAnsi="Calibri" w:cs="Calibri"/>
                    <w:sz w:val="20"/>
                    <w:szCs w:val="20"/>
                  </w:rPr>
                </w:rPrChange>
              </w:rPr>
              <w:t>4.80e-05***</w:t>
            </w:r>
          </w:p>
        </w:tc>
        <w:tc>
          <w:tcPr>
            <w:tcW w:w="1344" w:type="dxa"/>
            <w:tcBorders>
              <w:top w:val="nil"/>
              <w:left w:val="nil"/>
              <w:bottom w:val="nil"/>
              <w:right w:val="nil"/>
            </w:tcBorders>
            <w:shd w:val="clear" w:color="auto" w:fill="auto"/>
            <w:noWrap/>
            <w:vAlign w:val="bottom"/>
            <w:hideMark/>
            <w:tcPrChange w:id="246" w:author="Mac, Mia" w:date="2024-05-03T14:29:00Z">
              <w:tcPr>
                <w:tcW w:w="1344" w:type="dxa"/>
                <w:tcBorders>
                  <w:top w:val="nil"/>
                  <w:left w:val="nil"/>
                  <w:bottom w:val="nil"/>
                  <w:right w:val="nil"/>
                </w:tcBorders>
                <w:shd w:val="clear" w:color="auto" w:fill="auto"/>
                <w:noWrap/>
                <w:vAlign w:val="bottom"/>
                <w:hideMark/>
              </w:tcPr>
            </w:tcPrChange>
          </w:tcPr>
          <w:p w14:paraId="50CA8A31" w14:textId="77777777" w:rsidR="00C76B16" w:rsidRPr="00C76B16" w:rsidRDefault="00C76B16">
            <w:pPr>
              <w:spacing w:line="360" w:lineRule="auto"/>
              <w:jc w:val="center"/>
              <w:rPr>
                <w:rFonts w:asciiTheme="majorBidi" w:hAnsiTheme="majorBidi" w:cstheme="majorBidi"/>
                <w:rPrChange w:id="247" w:author="Mac, Mia" w:date="2024-05-03T14:29:00Z">
                  <w:rPr>
                    <w:rFonts w:ascii="Calibri" w:hAnsi="Calibri" w:cs="Calibri"/>
                    <w:sz w:val="20"/>
                    <w:szCs w:val="20"/>
                  </w:rPr>
                </w:rPrChange>
              </w:rPr>
              <w:pPrChange w:id="248" w:author="Mac, Mia" w:date="2024-05-03T14:29:00Z">
                <w:pPr>
                  <w:jc w:val="center"/>
                </w:pPr>
              </w:pPrChange>
            </w:pPr>
            <w:r w:rsidRPr="00C76B16">
              <w:rPr>
                <w:rFonts w:asciiTheme="majorBidi" w:hAnsiTheme="majorBidi" w:cstheme="majorBidi"/>
                <w:rPrChange w:id="249" w:author="Mac, Mia" w:date="2024-05-03T14:29:00Z">
                  <w:rPr>
                    <w:rFonts w:ascii="Calibri" w:hAnsi="Calibri" w:cs="Calibri"/>
                    <w:sz w:val="20"/>
                    <w:szCs w:val="20"/>
                  </w:rPr>
                </w:rPrChange>
              </w:rPr>
              <w:t>-4.94e-06</w:t>
            </w:r>
          </w:p>
        </w:tc>
        <w:tc>
          <w:tcPr>
            <w:tcW w:w="1620" w:type="dxa"/>
            <w:tcBorders>
              <w:top w:val="nil"/>
              <w:left w:val="nil"/>
              <w:bottom w:val="nil"/>
              <w:right w:val="nil"/>
            </w:tcBorders>
            <w:shd w:val="clear" w:color="auto" w:fill="auto"/>
            <w:noWrap/>
            <w:vAlign w:val="bottom"/>
            <w:hideMark/>
            <w:tcPrChange w:id="250" w:author="Mac, Mia" w:date="2024-05-03T14:29:00Z">
              <w:tcPr>
                <w:tcW w:w="968" w:type="dxa"/>
                <w:tcBorders>
                  <w:top w:val="nil"/>
                  <w:left w:val="nil"/>
                  <w:bottom w:val="nil"/>
                  <w:right w:val="nil"/>
                </w:tcBorders>
                <w:shd w:val="clear" w:color="auto" w:fill="auto"/>
                <w:noWrap/>
                <w:vAlign w:val="bottom"/>
                <w:hideMark/>
              </w:tcPr>
            </w:tcPrChange>
          </w:tcPr>
          <w:p w14:paraId="05246374" w14:textId="77777777" w:rsidR="00C76B16" w:rsidRPr="00C76B16" w:rsidRDefault="00C76B16">
            <w:pPr>
              <w:spacing w:line="360" w:lineRule="auto"/>
              <w:jc w:val="center"/>
              <w:rPr>
                <w:rFonts w:asciiTheme="majorBidi" w:hAnsiTheme="majorBidi" w:cstheme="majorBidi"/>
                <w:rPrChange w:id="251" w:author="Mac, Mia" w:date="2024-05-03T14:29:00Z">
                  <w:rPr>
                    <w:rFonts w:ascii="Calibri" w:hAnsi="Calibri" w:cs="Calibri"/>
                    <w:sz w:val="20"/>
                    <w:szCs w:val="20"/>
                  </w:rPr>
                </w:rPrChange>
              </w:rPr>
              <w:pPrChange w:id="252" w:author="Mac, Mia" w:date="2024-05-03T14:29:00Z">
                <w:pPr>
                  <w:jc w:val="center"/>
                </w:pPr>
              </w:pPrChange>
            </w:pPr>
            <w:r w:rsidRPr="00C76B16">
              <w:rPr>
                <w:rFonts w:asciiTheme="majorBidi" w:hAnsiTheme="majorBidi" w:cstheme="majorBidi"/>
                <w:rPrChange w:id="253" w:author="Mac, Mia" w:date="2024-05-03T14:29:00Z">
                  <w:rPr>
                    <w:rFonts w:ascii="Calibri" w:hAnsi="Calibri" w:cs="Calibri"/>
                    <w:sz w:val="20"/>
                    <w:szCs w:val="20"/>
                  </w:rPr>
                </w:rPrChange>
              </w:rPr>
              <w:t>-4.26e-06</w:t>
            </w:r>
          </w:p>
        </w:tc>
      </w:tr>
      <w:tr w:rsidR="004C2F77" w:rsidRPr="004C2F77" w14:paraId="46A2D3DA" w14:textId="77777777" w:rsidTr="004C2F77">
        <w:tblPrEx>
          <w:tblW w:w="8280" w:type="dxa"/>
          <w:tblPrExChange w:id="254" w:author="Mac, Mia" w:date="2024-05-03T14:29:00Z">
            <w:tblPrEx>
              <w:tblW w:w="7628" w:type="dxa"/>
            </w:tblPrEx>
          </w:tblPrExChange>
        </w:tblPrEx>
        <w:trPr>
          <w:trHeight w:val="255"/>
          <w:trPrChange w:id="255"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256" w:author="Mac, Mia" w:date="2024-05-03T14:29:00Z">
              <w:tcPr>
                <w:tcW w:w="3840" w:type="dxa"/>
                <w:tcBorders>
                  <w:top w:val="nil"/>
                  <w:left w:val="nil"/>
                  <w:bottom w:val="nil"/>
                  <w:right w:val="nil"/>
                </w:tcBorders>
                <w:shd w:val="clear" w:color="auto" w:fill="auto"/>
                <w:noWrap/>
                <w:vAlign w:val="bottom"/>
                <w:hideMark/>
              </w:tcPr>
            </w:tcPrChange>
          </w:tcPr>
          <w:p w14:paraId="307F9392" w14:textId="77777777" w:rsidR="00C76B16" w:rsidRPr="00C76B16" w:rsidRDefault="00C76B16">
            <w:pPr>
              <w:spacing w:line="360" w:lineRule="auto"/>
              <w:jc w:val="center"/>
              <w:rPr>
                <w:rFonts w:asciiTheme="majorBidi" w:hAnsiTheme="majorBidi" w:cstheme="majorBidi"/>
                <w:rPrChange w:id="257" w:author="Mac, Mia" w:date="2024-05-03T14:29:00Z">
                  <w:rPr>
                    <w:rFonts w:ascii="Calibri" w:hAnsi="Calibri" w:cs="Calibri"/>
                    <w:sz w:val="20"/>
                    <w:szCs w:val="20"/>
                  </w:rPr>
                </w:rPrChange>
              </w:rPr>
              <w:pPrChange w:id="258"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259" w:author="Mac, Mia" w:date="2024-05-03T14:29:00Z">
              <w:tcPr>
                <w:tcW w:w="1476" w:type="dxa"/>
                <w:tcBorders>
                  <w:top w:val="nil"/>
                  <w:left w:val="nil"/>
                  <w:bottom w:val="nil"/>
                  <w:right w:val="nil"/>
                </w:tcBorders>
                <w:shd w:val="clear" w:color="auto" w:fill="auto"/>
                <w:noWrap/>
                <w:vAlign w:val="bottom"/>
                <w:hideMark/>
              </w:tcPr>
            </w:tcPrChange>
          </w:tcPr>
          <w:p w14:paraId="294D1897" w14:textId="77777777" w:rsidR="00C76B16" w:rsidRPr="00C76B16" w:rsidRDefault="00C76B16">
            <w:pPr>
              <w:spacing w:line="360" w:lineRule="auto"/>
              <w:jc w:val="center"/>
              <w:rPr>
                <w:rFonts w:asciiTheme="majorBidi" w:hAnsiTheme="majorBidi" w:cstheme="majorBidi"/>
                <w:rPrChange w:id="260" w:author="Mac, Mia" w:date="2024-05-03T14:29:00Z">
                  <w:rPr>
                    <w:rFonts w:ascii="Calibri" w:hAnsi="Calibri" w:cs="Calibri"/>
                    <w:sz w:val="20"/>
                    <w:szCs w:val="20"/>
                  </w:rPr>
                </w:rPrChange>
              </w:rPr>
              <w:pPrChange w:id="261" w:author="Mac, Mia" w:date="2024-05-03T14:29:00Z">
                <w:pPr>
                  <w:jc w:val="center"/>
                </w:pPr>
              </w:pPrChange>
            </w:pPr>
            <w:r w:rsidRPr="00C76B16">
              <w:rPr>
                <w:rFonts w:asciiTheme="majorBidi" w:hAnsiTheme="majorBidi" w:cstheme="majorBidi"/>
                <w:rPrChange w:id="262" w:author="Mac, Mia" w:date="2024-05-03T14:29:00Z">
                  <w:rPr>
                    <w:rFonts w:ascii="Calibri" w:hAnsi="Calibri" w:cs="Calibri"/>
                    <w:sz w:val="20"/>
                    <w:szCs w:val="20"/>
                  </w:rPr>
                </w:rPrChange>
              </w:rPr>
              <w:t>(5.08e-06)</w:t>
            </w:r>
          </w:p>
        </w:tc>
        <w:tc>
          <w:tcPr>
            <w:tcW w:w="1344" w:type="dxa"/>
            <w:tcBorders>
              <w:top w:val="nil"/>
              <w:left w:val="nil"/>
              <w:bottom w:val="nil"/>
              <w:right w:val="nil"/>
            </w:tcBorders>
            <w:shd w:val="clear" w:color="auto" w:fill="auto"/>
            <w:noWrap/>
            <w:vAlign w:val="bottom"/>
            <w:hideMark/>
            <w:tcPrChange w:id="263" w:author="Mac, Mia" w:date="2024-05-03T14:29:00Z">
              <w:tcPr>
                <w:tcW w:w="1344" w:type="dxa"/>
                <w:tcBorders>
                  <w:top w:val="nil"/>
                  <w:left w:val="nil"/>
                  <w:bottom w:val="nil"/>
                  <w:right w:val="nil"/>
                </w:tcBorders>
                <w:shd w:val="clear" w:color="auto" w:fill="auto"/>
                <w:noWrap/>
                <w:vAlign w:val="bottom"/>
                <w:hideMark/>
              </w:tcPr>
            </w:tcPrChange>
          </w:tcPr>
          <w:p w14:paraId="0DB51673" w14:textId="77777777" w:rsidR="00C76B16" w:rsidRPr="00C76B16" w:rsidRDefault="00C76B16">
            <w:pPr>
              <w:spacing w:line="360" w:lineRule="auto"/>
              <w:jc w:val="center"/>
              <w:rPr>
                <w:rFonts w:asciiTheme="majorBidi" w:hAnsiTheme="majorBidi" w:cstheme="majorBidi"/>
                <w:rPrChange w:id="264" w:author="Mac, Mia" w:date="2024-05-03T14:29:00Z">
                  <w:rPr>
                    <w:rFonts w:ascii="Calibri" w:hAnsi="Calibri" w:cs="Calibri"/>
                    <w:sz w:val="20"/>
                    <w:szCs w:val="20"/>
                  </w:rPr>
                </w:rPrChange>
              </w:rPr>
              <w:pPrChange w:id="265" w:author="Mac, Mia" w:date="2024-05-03T14:29:00Z">
                <w:pPr>
                  <w:jc w:val="center"/>
                </w:pPr>
              </w:pPrChange>
            </w:pPr>
            <w:r w:rsidRPr="00C76B16">
              <w:rPr>
                <w:rFonts w:asciiTheme="majorBidi" w:hAnsiTheme="majorBidi" w:cstheme="majorBidi"/>
                <w:rPrChange w:id="266" w:author="Mac, Mia" w:date="2024-05-03T14:29:00Z">
                  <w:rPr>
                    <w:rFonts w:ascii="Calibri" w:hAnsi="Calibri" w:cs="Calibri"/>
                    <w:sz w:val="20"/>
                    <w:szCs w:val="20"/>
                  </w:rPr>
                </w:rPrChange>
              </w:rPr>
              <w:t>(9.54e-06)</w:t>
            </w:r>
          </w:p>
        </w:tc>
        <w:tc>
          <w:tcPr>
            <w:tcW w:w="1620" w:type="dxa"/>
            <w:tcBorders>
              <w:top w:val="nil"/>
              <w:left w:val="nil"/>
              <w:bottom w:val="nil"/>
              <w:right w:val="nil"/>
            </w:tcBorders>
            <w:shd w:val="clear" w:color="auto" w:fill="auto"/>
            <w:noWrap/>
            <w:vAlign w:val="bottom"/>
            <w:hideMark/>
            <w:tcPrChange w:id="267" w:author="Mac, Mia" w:date="2024-05-03T14:29:00Z">
              <w:tcPr>
                <w:tcW w:w="968" w:type="dxa"/>
                <w:tcBorders>
                  <w:top w:val="nil"/>
                  <w:left w:val="nil"/>
                  <w:bottom w:val="nil"/>
                  <w:right w:val="nil"/>
                </w:tcBorders>
                <w:shd w:val="clear" w:color="auto" w:fill="auto"/>
                <w:noWrap/>
                <w:vAlign w:val="bottom"/>
                <w:hideMark/>
              </w:tcPr>
            </w:tcPrChange>
          </w:tcPr>
          <w:p w14:paraId="772AF917" w14:textId="77777777" w:rsidR="00C76B16" w:rsidRPr="00C76B16" w:rsidRDefault="00C76B16">
            <w:pPr>
              <w:spacing w:line="360" w:lineRule="auto"/>
              <w:jc w:val="center"/>
              <w:rPr>
                <w:rFonts w:asciiTheme="majorBidi" w:hAnsiTheme="majorBidi" w:cstheme="majorBidi"/>
                <w:rPrChange w:id="268" w:author="Mac, Mia" w:date="2024-05-03T14:29:00Z">
                  <w:rPr>
                    <w:rFonts w:ascii="Calibri" w:hAnsi="Calibri" w:cs="Calibri"/>
                    <w:sz w:val="20"/>
                    <w:szCs w:val="20"/>
                  </w:rPr>
                </w:rPrChange>
              </w:rPr>
              <w:pPrChange w:id="269" w:author="Mac, Mia" w:date="2024-05-03T14:29:00Z">
                <w:pPr>
                  <w:jc w:val="center"/>
                </w:pPr>
              </w:pPrChange>
            </w:pPr>
            <w:r w:rsidRPr="00C76B16">
              <w:rPr>
                <w:rFonts w:asciiTheme="majorBidi" w:hAnsiTheme="majorBidi" w:cstheme="majorBidi"/>
                <w:rPrChange w:id="270" w:author="Mac, Mia" w:date="2024-05-03T14:29:00Z">
                  <w:rPr>
                    <w:rFonts w:ascii="Calibri" w:hAnsi="Calibri" w:cs="Calibri"/>
                    <w:sz w:val="20"/>
                    <w:szCs w:val="20"/>
                  </w:rPr>
                </w:rPrChange>
              </w:rPr>
              <w:t>(9.94e-06)</w:t>
            </w:r>
          </w:p>
        </w:tc>
      </w:tr>
      <w:tr w:rsidR="004C2F77" w:rsidRPr="004C2F77" w14:paraId="11E96FC8" w14:textId="77777777" w:rsidTr="004C2F77">
        <w:tblPrEx>
          <w:tblW w:w="8280" w:type="dxa"/>
          <w:tblPrExChange w:id="271" w:author="Mac, Mia" w:date="2024-05-03T14:29:00Z">
            <w:tblPrEx>
              <w:tblW w:w="7628" w:type="dxa"/>
            </w:tblPrEx>
          </w:tblPrExChange>
        </w:tblPrEx>
        <w:trPr>
          <w:trHeight w:val="255"/>
          <w:trPrChange w:id="272"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273" w:author="Mac, Mia" w:date="2024-05-03T14:29:00Z">
              <w:tcPr>
                <w:tcW w:w="3840" w:type="dxa"/>
                <w:tcBorders>
                  <w:top w:val="nil"/>
                  <w:left w:val="nil"/>
                  <w:bottom w:val="nil"/>
                  <w:right w:val="nil"/>
                </w:tcBorders>
                <w:shd w:val="clear" w:color="auto" w:fill="auto"/>
                <w:noWrap/>
                <w:vAlign w:val="bottom"/>
                <w:hideMark/>
              </w:tcPr>
            </w:tcPrChange>
          </w:tcPr>
          <w:p w14:paraId="6FA62CA2" w14:textId="77777777" w:rsidR="00C76B16" w:rsidRPr="00C76B16" w:rsidRDefault="00C76B16">
            <w:pPr>
              <w:spacing w:line="360" w:lineRule="auto"/>
              <w:rPr>
                <w:rFonts w:asciiTheme="majorBidi" w:hAnsiTheme="majorBidi" w:cstheme="majorBidi"/>
                <w:rPrChange w:id="274" w:author="Mac, Mia" w:date="2024-05-03T14:29:00Z">
                  <w:rPr>
                    <w:rFonts w:ascii="Calibri" w:hAnsi="Calibri" w:cs="Calibri"/>
                    <w:sz w:val="20"/>
                    <w:szCs w:val="20"/>
                  </w:rPr>
                </w:rPrChange>
              </w:rPr>
              <w:pPrChange w:id="275" w:author="Mac, Mia" w:date="2024-05-03T14:29:00Z">
                <w:pPr/>
              </w:pPrChange>
            </w:pPr>
            <w:r w:rsidRPr="00C76B16">
              <w:rPr>
                <w:rFonts w:asciiTheme="majorBidi" w:hAnsiTheme="majorBidi" w:cstheme="majorBidi"/>
                <w:rPrChange w:id="276" w:author="Mac, Mia" w:date="2024-05-03T14:29:00Z">
                  <w:rPr>
                    <w:rFonts w:ascii="Calibri" w:hAnsi="Calibri" w:cs="Calibri"/>
                    <w:sz w:val="20"/>
                    <w:szCs w:val="20"/>
                  </w:rPr>
                </w:rPrChange>
              </w:rPr>
              <w:t>Year 2001</w:t>
            </w:r>
          </w:p>
        </w:tc>
        <w:tc>
          <w:tcPr>
            <w:tcW w:w="1476" w:type="dxa"/>
            <w:tcBorders>
              <w:top w:val="nil"/>
              <w:left w:val="nil"/>
              <w:bottom w:val="nil"/>
              <w:right w:val="nil"/>
            </w:tcBorders>
            <w:shd w:val="clear" w:color="auto" w:fill="auto"/>
            <w:noWrap/>
            <w:vAlign w:val="bottom"/>
            <w:hideMark/>
            <w:tcPrChange w:id="277" w:author="Mac, Mia" w:date="2024-05-03T14:29:00Z">
              <w:tcPr>
                <w:tcW w:w="1476" w:type="dxa"/>
                <w:tcBorders>
                  <w:top w:val="nil"/>
                  <w:left w:val="nil"/>
                  <w:bottom w:val="nil"/>
                  <w:right w:val="nil"/>
                </w:tcBorders>
                <w:shd w:val="clear" w:color="auto" w:fill="auto"/>
                <w:noWrap/>
                <w:vAlign w:val="bottom"/>
                <w:hideMark/>
              </w:tcPr>
            </w:tcPrChange>
          </w:tcPr>
          <w:p w14:paraId="550B25E8" w14:textId="77777777" w:rsidR="00C76B16" w:rsidRPr="00C76B16" w:rsidRDefault="00C76B16">
            <w:pPr>
              <w:spacing w:line="360" w:lineRule="auto"/>
              <w:rPr>
                <w:rFonts w:asciiTheme="majorBidi" w:hAnsiTheme="majorBidi" w:cstheme="majorBidi"/>
                <w:rPrChange w:id="278" w:author="Mac, Mia" w:date="2024-05-03T14:29:00Z">
                  <w:rPr>
                    <w:rFonts w:ascii="Calibri" w:hAnsi="Calibri" w:cs="Calibri"/>
                    <w:sz w:val="20"/>
                    <w:szCs w:val="20"/>
                  </w:rPr>
                </w:rPrChange>
              </w:rPr>
              <w:pPrChange w:id="279" w:author="Mac, Mia" w:date="2024-05-03T14:29:00Z">
                <w:pPr/>
              </w:pPrChange>
            </w:pPr>
          </w:p>
        </w:tc>
        <w:tc>
          <w:tcPr>
            <w:tcW w:w="1344" w:type="dxa"/>
            <w:tcBorders>
              <w:top w:val="nil"/>
              <w:left w:val="nil"/>
              <w:bottom w:val="nil"/>
              <w:right w:val="nil"/>
            </w:tcBorders>
            <w:shd w:val="clear" w:color="auto" w:fill="auto"/>
            <w:noWrap/>
            <w:vAlign w:val="bottom"/>
            <w:hideMark/>
            <w:tcPrChange w:id="280" w:author="Mac, Mia" w:date="2024-05-03T14:29:00Z">
              <w:tcPr>
                <w:tcW w:w="1344" w:type="dxa"/>
                <w:tcBorders>
                  <w:top w:val="nil"/>
                  <w:left w:val="nil"/>
                  <w:bottom w:val="nil"/>
                  <w:right w:val="nil"/>
                </w:tcBorders>
                <w:shd w:val="clear" w:color="auto" w:fill="auto"/>
                <w:noWrap/>
                <w:vAlign w:val="bottom"/>
                <w:hideMark/>
              </w:tcPr>
            </w:tcPrChange>
          </w:tcPr>
          <w:p w14:paraId="27BA1438" w14:textId="77777777" w:rsidR="00C76B16" w:rsidRPr="00C76B16" w:rsidRDefault="00C76B16">
            <w:pPr>
              <w:spacing w:line="360" w:lineRule="auto"/>
              <w:jc w:val="center"/>
              <w:rPr>
                <w:rFonts w:asciiTheme="majorBidi" w:hAnsiTheme="majorBidi" w:cstheme="majorBidi"/>
                <w:rPrChange w:id="281" w:author="Mac, Mia" w:date="2024-05-03T14:29:00Z">
                  <w:rPr>
                    <w:sz w:val="20"/>
                    <w:szCs w:val="20"/>
                  </w:rPr>
                </w:rPrChange>
              </w:rPr>
              <w:pPrChange w:id="282"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283" w:author="Mac, Mia" w:date="2024-05-03T14:29:00Z">
              <w:tcPr>
                <w:tcW w:w="968" w:type="dxa"/>
                <w:tcBorders>
                  <w:top w:val="nil"/>
                  <w:left w:val="nil"/>
                  <w:bottom w:val="nil"/>
                  <w:right w:val="nil"/>
                </w:tcBorders>
                <w:shd w:val="clear" w:color="auto" w:fill="auto"/>
                <w:noWrap/>
                <w:vAlign w:val="bottom"/>
                <w:hideMark/>
              </w:tcPr>
            </w:tcPrChange>
          </w:tcPr>
          <w:p w14:paraId="28A66124" w14:textId="77777777" w:rsidR="00C76B16" w:rsidRPr="00C76B16" w:rsidRDefault="00C76B16">
            <w:pPr>
              <w:spacing w:line="360" w:lineRule="auto"/>
              <w:jc w:val="center"/>
              <w:rPr>
                <w:rFonts w:asciiTheme="majorBidi" w:hAnsiTheme="majorBidi" w:cstheme="majorBidi"/>
                <w:rPrChange w:id="284" w:author="Mac, Mia" w:date="2024-05-03T14:29:00Z">
                  <w:rPr>
                    <w:rFonts w:ascii="Calibri" w:hAnsi="Calibri" w:cs="Calibri"/>
                    <w:sz w:val="20"/>
                    <w:szCs w:val="20"/>
                  </w:rPr>
                </w:rPrChange>
              </w:rPr>
              <w:pPrChange w:id="285" w:author="Mac, Mia" w:date="2024-05-03T14:29:00Z">
                <w:pPr>
                  <w:jc w:val="center"/>
                </w:pPr>
              </w:pPrChange>
            </w:pPr>
            <w:r w:rsidRPr="00C76B16">
              <w:rPr>
                <w:rFonts w:asciiTheme="majorBidi" w:hAnsiTheme="majorBidi" w:cstheme="majorBidi"/>
                <w:rPrChange w:id="286" w:author="Mac, Mia" w:date="2024-05-03T14:29:00Z">
                  <w:rPr>
                    <w:rFonts w:ascii="Calibri" w:hAnsi="Calibri" w:cs="Calibri"/>
                    <w:sz w:val="20"/>
                    <w:szCs w:val="20"/>
                  </w:rPr>
                </w:rPrChange>
              </w:rPr>
              <w:t>-2.269**</w:t>
            </w:r>
          </w:p>
        </w:tc>
      </w:tr>
      <w:tr w:rsidR="004C2F77" w:rsidRPr="004C2F77" w14:paraId="7D87EAB7" w14:textId="77777777" w:rsidTr="004C2F77">
        <w:tblPrEx>
          <w:tblW w:w="8280" w:type="dxa"/>
          <w:tblPrExChange w:id="287" w:author="Mac, Mia" w:date="2024-05-03T14:29:00Z">
            <w:tblPrEx>
              <w:tblW w:w="7628" w:type="dxa"/>
            </w:tblPrEx>
          </w:tblPrExChange>
        </w:tblPrEx>
        <w:trPr>
          <w:trHeight w:val="255"/>
          <w:trPrChange w:id="288"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289" w:author="Mac, Mia" w:date="2024-05-03T14:29:00Z">
              <w:tcPr>
                <w:tcW w:w="3840" w:type="dxa"/>
                <w:tcBorders>
                  <w:top w:val="nil"/>
                  <w:left w:val="nil"/>
                  <w:bottom w:val="nil"/>
                  <w:right w:val="nil"/>
                </w:tcBorders>
                <w:shd w:val="clear" w:color="auto" w:fill="auto"/>
                <w:noWrap/>
                <w:vAlign w:val="bottom"/>
                <w:hideMark/>
              </w:tcPr>
            </w:tcPrChange>
          </w:tcPr>
          <w:p w14:paraId="43720CFE" w14:textId="77777777" w:rsidR="00C76B16" w:rsidRPr="00C76B16" w:rsidRDefault="00C76B16">
            <w:pPr>
              <w:spacing w:line="360" w:lineRule="auto"/>
              <w:jc w:val="center"/>
              <w:rPr>
                <w:rFonts w:asciiTheme="majorBidi" w:hAnsiTheme="majorBidi" w:cstheme="majorBidi"/>
                <w:rPrChange w:id="290" w:author="Mac, Mia" w:date="2024-05-03T14:29:00Z">
                  <w:rPr>
                    <w:rFonts w:ascii="Calibri" w:hAnsi="Calibri" w:cs="Calibri"/>
                    <w:sz w:val="20"/>
                    <w:szCs w:val="20"/>
                  </w:rPr>
                </w:rPrChange>
              </w:rPr>
              <w:pPrChange w:id="291"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292" w:author="Mac, Mia" w:date="2024-05-03T14:29:00Z">
              <w:tcPr>
                <w:tcW w:w="1476" w:type="dxa"/>
                <w:tcBorders>
                  <w:top w:val="nil"/>
                  <w:left w:val="nil"/>
                  <w:bottom w:val="nil"/>
                  <w:right w:val="nil"/>
                </w:tcBorders>
                <w:shd w:val="clear" w:color="auto" w:fill="auto"/>
                <w:noWrap/>
                <w:vAlign w:val="bottom"/>
                <w:hideMark/>
              </w:tcPr>
            </w:tcPrChange>
          </w:tcPr>
          <w:p w14:paraId="0969551A" w14:textId="77777777" w:rsidR="00C76B16" w:rsidRPr="00C76B16" w:rsidRDefault="00C76B16">
            <w:pPr>
              <w:spacing w:line="360" w:lineRule="auto"/>
              <w:rPr>
                <w:rFonts w:asciiTheme="majorBidi" w:hAnsiTheme="majorBidi" w:cstheme="majorBidi"/>
                <w:rPrChange w:id="293" w:author="Mac, Mia" w:date="2024-05-03T14:29:00Z">
                  <w:rPr>
                    <w:sz w:val="20"/>
                    <w:szCs w:val="20"/>
                  </w:rPr>
                </w:rPrChange>
              </w:rPr>
              <w:pPrChange w:id="294" w:author="Mac, Mia" w:date="2024-05-03T14:29:00Z">
                <w:pPr/>
              </w:pPrChange>
            </w:pPr>
          </w:p>
        </w:tc>
        <w:tc>
          <w:tcPr>
            <w:tcW w:w="1344" w:type="dxa"/>
            <w:tcBorders>
              <w:top w:val="nil"/>
              <w:left w:val="nil"/>
              <w:bottom w:val="nil"/>
              <w:right w:val="nil"/>
            </w:tcBorders>
            <w:shd w:val="clear" w:color="auto" w:fill="auto"/>
            <w:noWrap/>
            <w:vAlign w:val="bottom"/>
            <w:hideMark/>
            <w:tcPrChange w:id="295" w:author="Mac, Mia" w:date="2024-05-03T14:29:00Z">
              <w:tcPr>
                <w:tcW w:w="1344" w:type="dxa"/>
                <w:tcBorders>
                  <w:top w:val="nil"/>
                  <w:left w:val="nil"/>
                  <w:bottom w:val="nil"/>
                  <w:right w:val="nil"/>
                </w:tcBorders>
                <w:shd w:val="clear" w:color="auto" w:fill="auto"/>
                <w:noWrap/>
                <w:vAlign w:val="bottom"/>
                <w:hideMark/>
              </w:tcPr>
            </w:tcPrChange>
          </w:tcPr>
          <w:p w14:paraId="28F27E58" w14:textId="77777777" w:rsidR="00C76B16" w:rsidRPr="00C76B16" w:rsidRDefault="00C76B16">
            <w:pPr>
              <w:spacing w:line="360" w:lineRule="auto"/>
              <w:jc w:val="center"/>
              <w:rPr>
                <w:rFonts w:asciiTheme="majorBidi" w:hAnsiTheme="majorBidi" w:cstheme="majorBidi"/>
                <w:rPrChange w:id="296" w:author="Mac, Mia" w:date="2024-05-03T14:29:00Z">
                  <w:rPr>
                    <w:sz w:val="20"/>
                    <w:szCs w:val="20"/>
                  </w:rPr>
                </w:rPrChange>
              </w:rPr>
              <w:pPrChange w:id="297"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298" w:author="Mac, Mia" w:date="2024-05-03T14:29:00Z">
              <w:tcPr>
                <w:tcW w:w="968" w:type="dxa"/>
                <w:tcBorders>
                  <w:top w:val="nil"/>
                  <w:left w:val="nil"/>
                  <w:bottom w:val="nil"/>
                  <w:right w:val="nil"/>
                </w:tcBorders>
                <w:shd w:val="clear" w:color="auto" w:fill="auto"/>
                <w:noWrap/>
                <w:vAlign w:val="bottom"/>
                <w:hideMark/>
              </w:tcPr>
            </w:tcPrChange>
          </w:tcPr>
          <w:p w14:paraId="79E5BCC6" w14:textId="77777777" w:rsidR="00C76B16" w:rsidRPr="00C76B16" w:rsidRDefault="00C76B16">
            <w:pPr>
              <w:spacing w:line="360" w:lineRule="auto"/>
              <w:jc w:val="center"/>
              <w:rPr>
                <w:rFonts w:asciiTheme="majorBidi" w:hAnsiTheme="majorBidi" w:cstheme="majorBidi"/>
                <w:rPrChange w:id="299" w:author="Mac, Mia" w:date="2024-05-03T14:29:00Z">
                  <w:rPr>
                    <w:rFonts w:ascii="Calibri" w:hAnsi="Calibri" w:cs="Calibri"/>
                    <w:sz w:val="20"/>
                    <w:szCs w:val="20"/>
                  </w:rPr>
                </w:rPrChange>
              </w:rPr>
              <w:pPrChange w:id="300" w:author="Mac, Mia" w:date="2024-05-03T14:29:00Z">
                <w:pPr>
                  <w:jc w:val="center"/>
                </w:pPr>
              </w:pPrChange>
            </w:pPr>
            <w:r w:rsidRPr="00C76B16">
              <w:rPr>
                <w:rFonts w:asciiTheme="majorBidi" w:hAnsiTheme="majorBidi" w:cstheme="majorBidi"/>
                <w:rPrChange w:id="301" w:author="Mac, Mia" w:date="2024-05-03T14:29:00Z">
                  <w:rPr>
                    <w:rFonts w:ascii="Calibri" w:hAnsi="Calibri" w:cs="Calibri"/>
                    <w:sz w:val="20"/>
                    <w:szCs w:val="20"/>
                  </w:rPr>
                </w:rPrChange>
              </w:rPr>
              <w:t>(0.872)</w:t>
            </w:r>
          </w:p>
        </w:tc>
      </w:tr>
      <w:tr w:rsidR="004C2F77" w:rsidRPr="004C2F77" w14:paraId="1B62EC2D" w14:textId="77777777" w:rsidTr="004C2F77">
        <w:tblPrEx>
          <w:tblW w:w="8280" w:type="dxa"/>
          <w:tblPrExChange w:id="302" w:author="Mac, Mia" w:date="2024-05-03T14:29:00Z">
            <w:tblPrEx>
              <w:tblW w:w="7628" w:type="dxa"/>
            </w:tblPrEx>
          </w:tblPrExChange>
        </w:tblPrEx>
        <w:trPr>
          <w:trHeight w:val="255"/>
          <w:trPrChange w:id="303"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304" w:author="Mac, Mia" w:date="2024-05-03T14:29:00Z">
              <w:tcPr>
                <w:tcW w:w="3840" w:type="dxa"/>
                <w:tcBorders>
                  <w:top w:val="nil"/>
                  <w:left w:val="nil"/>
                  <w:bottom w:val="nil"/>
                  <w:right w:val="nil"/>
                </w:tcBorders>
                <w:shd w:val="clear" w:color="auto" w:fill="auto"/>
                <w:noWrap/>
                <w:vAlign w:val="bottom"/>
                <w:hideMark/>
              </w:tcPr>
            </w:tcPrChange>
          </w:tcPr>
          <w:p w14:paraId="6244792C" w14:textId="77777777" w:rsidR="00C76B16" w:rsidRPr="00C76B16" w:rsidRDefault="00C76B16">
            <w:pPr>
              <w:spacing w:line="360" w:lineRule="auto"/>
              <w:rPr>
                <w:rFonts w:asciiTheme="majorBidi" w:hAnsiTheme="majorBidi" w:cstheme="majorBidi"/>
                <w:rPrChange w:id="305" w:author="Mac, Mia" w:date="2024-05-03T14:29:00Z">
                  <w:rPr>
                    <w:rFonts w:ascii="Calibri" w:hAnsi="Calibri" w:cs="Calibri"/>
                    <w:sz w:val="20"/>
                    <w:szCs w:val="20"/>
                  </w:rPr>
                </w:rPrChange>
              </w:rPr>
              <w:pPrChange w:id="306" w:author="Mac, Mia" w:date="2024-05-03T14:29:00Z">
                <w:pPr/>
              </w:pPrChange>
            </w:pPr>
            <w:r w:rsidRPr="00C76B16">
              <w:rPr>
                <w:rFonts w:asciiTheme="majorBidi" w:hAnsiTheme="majorBidi" w:cstheme="majorBidi"/>
                <w:rPrChange w:id="307" w:author="Mac, Mia" w:date="2024-05-03T14:29:00Z">
                  <w:rPr>
                    <w:rFonts w:ascii="Calibri" w:hAnsi="Calibri" w:cs="Calibri"/>
                    <w:sz w:val="20"/>
                    <w:szCs w:val="20"/>
                  </w:rPr>
                </w:rPrChange>
              </w:rPr>
              <w:t>Year 2002</w:t>
            </w:r>
          </w:p>
        </w:tc>
        <w:tc>
          <w:tcPr>
            <w:tcW w:w="1476" w:type="dxa"/>
            <w:tcBorders>
              <w:top w:val="nil"/>
              <w:left w:val="nil"/>
              <w:bottom w:val="nil"/>
              <w:right w:val="nil"/>
            </w:tcBorders>
            <w:shd w:val="clear" w:color="auto" w:fill="auto"/>
            <w:noWrap/>
            <w:vAlign w:val="bottom"/>
            <w:hideMark/>
            <w:tcPrChange w:id="308" w:author="Mac, Mia" w:date="2024-05-03T14:29:00Z">
              <w:tcPr>
                <w:tcW w:w="1476" w:type="dxa"/>
                <w:tcBorders>
                  <w:top w:val="nil"/>
                  <w:left w:val="nil"/>
                  <w:bottom w:val="nil"/>
                  <w:right w:val="nil"/>
                </w:tcBorders>
                <w:shd w:val="clear" w:color="auto" w:fill="auto"/>
                <w:noWrap/>
                <w:vAlign w:val="bottom"/>
                <w:hideMark/>
              </w:tcPr>
            </w:tcPrChange>
          </w:tcPr>
          <w:p w14:paraId="77E96F36" w14:textId="77777777" w:rsidR="00C76B16" w:rsidRPr="00C76B16" w:rsidRDefault="00C76B16">
            <w:pPr>
              <w:spacing w:line="360" w:lineRule="auto"/>
              <w:rPr>
                <w:rFonts w:asciiTheme="majorBidi" w:hAnsiTheme="majorBidi" w:cstheme="majorBidi"/>
                <w:rPrChange w:id="309" w:author="Mac, Mia" w:date="2024-05-03T14:29:00Z">
                  <w:rPr>
                    <w:rFonts w:ascii="Calibri" w:hAnsi="Calibri" w:cs="Calibri"/>
                    <w:sz w:val="20"/>
                    <w:szCs w:val="20"/>
                  </w:rPr>
                </w:rPrChange>
              </w:rPr>
              <w:pPrChange w:id="310" w:author="Mac, Mia" w:date="2024-05-03T14:29:00Z">
                <w:pPr/>
              </w:pPrChange>
            </w:pPr>
          </w:p>
        </w:tc>
        <w:tc>
          <w:tcPr>
            <w:tcW w:w="1344" w:type="dxa"/>
            <w:tcBorders>
              <w:top w:val="nil"/>
              <w:left w:val="nil"/>
              <w:bottom w:val="nil"/>
              <w:right w:val="nil"/>
            </w:tcBorders>
            <w:shd w:val="clear" w:color="auto" w:fill="auto"/>
            <w:noWrap/>
            <w:vAlign w:val="bottom"/>
            <w:hideMark/>
            <w:tcPrChange w:id="311" w:author="Mac, Mia" w:date="2024-05-03T14:29:00Z">
              <w:tcPr>
                <w:tcW w:w="1344" w:type="dxa"/>
                <w:tcBorders>
                  <w:top w:val="nil"/>
                  <w:left w:val="nil"/>
                  <w:bottom w:val="nil"/>
                  <w:right w:val="nil"/>
                </w:tcBorders>
                <w:shd w:val="clear" w:color="auto" w:fill="auto"/>
                <w:noWrap/>
                <w:vAlign w:val="bottom"/>
                <w:hideMark/>
              </w:tcPr>
            </w:tcPrChange>
          </w:tcPr>
          <w:p w14:paraId="515C6FD7" w14:textId="77777777" w:rsidR="00C76B16" w:rsidRPr="00C76B16" w:rsidRDefault="00C76B16">
            <w:pPr>
              <w:spacing w:line="360" w:lineRule="auto"/>
              <w:jc w:val="center"/>
              <w:rPr>
                <w:rFonts w:asciiTheme="majorBidi" w:hAnsiTheme="majorBidi" w:cstheme="majorBidi"/>
                <w:rPrChange w:id="312" w:author="Mac, Mia" w:date="2024-05-03T14:29:00Z">
                  <w:rPr>
                    <w:sz w:val="20"/>
                    <w:szCs w:val="20"/>
                  </w:rPr>
                </w:rPrChange>
              </w:rPr>
              <w:pPrChange w:id="313"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314" w:author="Mac, Mia" w:date="2024-05-03T14:29:00Z">
              <w:tcPr>
                <w:tcW w:w="968" w:type="dxa"/>
                <w:tcBorders>
                  <w:top w:val="nil"/>
                  <w:left w:val="nil"/>
                  <w:bottom w:val="nil"/>
                  <w:right w:val="nil"/>
                </w:tcBorders>
                <w:shd w:val="clear" w:color="auto" w:fill="auto"/>
                <w:noWrap/>
                <w:vAlign w:val="bottom"/>
                <w:hideMark/>
              </w:tcPr>
            </w:tcPrChange>
          </w:tcPr>
          <w:p w14:paraId="623B6372" w14:textId="77777777" w:rsidR="00C76B16" w:rsidRPr="00C76B16" w:rsidRDefault="00C76B16">
            <w:pPr>
              <w:spacing w:line="360" w:lineRule="auto"/>
              <w:jc w:val="center"/>
              <w:rPr>
                <w:rFonts w:asciiTheme="majorBidi" w:hAnsiTheme="majorBidi" w:cstheme="majorBidi"/>
                <w:rPrChange w:id="315" w:author="Mac, Mia" w:date="2024-05-03T14:29:00Z">
                  <w:rPr>
                    <w:rFonts w:ascii="Calibri" w:hAnsi="Calibri" w:cs="Calibri"/>
                    <w:sz w:val="20"/>
                    <w:szCs w:val="20"/>
                  </w:rPr>
                </w:rPrChange>
              </w:rPr>
              <w:pPrChange w:id="316" w:author="Mac, Mia" w:date="2024-05-03T14:29:00Z">
                <w:pPr>
                  <w:jc w:val="center"/>
                </w:pPr>
              </w:pPrChange>
            </w:pPr>
            <w:r w:rsidRPr="00C76B16">
              <w:rPr>
                <w:rFonts w:asciiTheme="majorBidi" w:hAnsiTheme="majorBidi" w:cstheme="majorBidi"/>
                <w:rPrChange w:id="317" w:author="Mac, Mia" w:date="2024-05-03T14:29:00Z">
                  <w:rPr>
                    <w:rFonts w:ascii="Calibri" w:hAnsi="Calibri" w:cs="Calibri"/>
                    <w:sz w:val="20"/>
                    <w:szCs w:val="20"/>
                  </w:rPr>
                </w:rPrChange>
              </w:rPr>
              <w:t>-1.248</w:t>
            </w:r>
          </w:p>
        </w:tc>
      </w:tr>
      <w:tr w:rsidR="004C2F77" w:rsidRPr="004C2F77" w14:paraId="31C260BC" w14:textId="77777777" w:rsidTr="004C2F77">
        <w:tblPrEx>
          <w:tblW w:w="8280" w:type="dxa"/>
          <w:tblPrExChange w:id="318" w:author="Mac, Mia" w:date="2024-05-03T14:29:00Z">
            <w:tblPrEx>
              <w:tblW w:w="7628" w:type="dxa"/>
            </w:tblPrEx>
          </w:tblPrExChange>
        </w:tblPrEx>
        <w:trPr>
          <w:trHeight w:val="255"/>
          <w:trPrChange w:id="319"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320" w:author="Mac, Mia" w:date="2024-05-03T14:29:00Z">
              <w:tcPr>
                <w:tcW w:w="3840" w:type="dxa"/>
                <w:tcBorders>
                  <w:top w:val="nil"/>
                  <w:left w:val="nil"/>
                  <w:bottom w:val="nil"/>
                  <w:right w:val="nil"/>
                </w:tcBorders>
                <w:shd w:val="clear" w:color="auto" w:fill="auto"/>
                <w:noWrap/>
                <w:vAlign w:val="bottom"/>
                <w:hideMark/>
              </w:tcPr>
            </w:tcPrChange>
          </w:tcPr>
          <w:p w14:paraId="3D0B3312" w14:textId="77777777" w:rsidR="00C76B16" w:rsidRPr="00C76B16" w:rsidRDefault="00C76B16">
            <w:pPr>
              <w:spacing w:line="360" w:lineRule="auto"/>
              <w:jc w:val="center"/>
              <w:rPr>
                <w:rFonts w:asciiTheme="majorBidi" w:hAnsiTheme="majorBidi" w:cstheme="majorBidi"/>
                <w:rPrChange w:id="321" w:author="Mac, Mia" w:date="2024-05-03T14:29:00Z">
                  <w:rPr>
                    <w:rFonts w:ascii="Calibri" w:hAnsi="Calibri" w:cs="Calibri"/>
                    <w:sz w:val="20"/>
                    <w:szCs w:val="20"/>
                  </w:rPr>
                </w:rPrChange>
              </w:rPr>
              <w:pPrChange w:id="322"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323" w:author="Mac, Mia" w:date="2024-05-03T14:29:00Z">
              <w:tcPr>
                <w:tcW w:w="1476" w:type="dxa"/>
                <w:tcBorders>
                  <w:top w:val="nil"/>
                  <w:left w:val="nil"/>
                  <w:bottom w:val="nil"/>
                  <w:right w:val="nil"/>
                </w:tcBorders>
                <w:shd w:val="clear" w:color="auto" w:fill="auto"/>
                <w:noWrap/>
                <w:vAlign w:val="bottom"/>
                <w:hideMark/>
              </w:tcPr>
            </w:tcPrChange>
          </w:tcPr>
          <w:p w14:paraId="71B30045" w14:textId="77777777" w:rsidR="00C76B16" w:rsidRPr="00C76B16" w:rsidRDefault="00C76B16">
            <w:pPr>
              <w:spacing w:line="360" w:lineRule="auto"/>
              <w:rPr>
                <w:rFonts w:asciiTheme="majorBidi" w:hAnsiTheme="majorBidi" w:cstheme="majorBidi"/>
                <w:rPrChange w:id="324" w:author="Mac, Mia" w:date="2024-05-03T14:29:00Z">
                  <w:rPr>
                    <w:sz w:val="20"/>
                    <w:szCs w:val="20"/>
                  </w:rPr>
                </w:rPrChange>
              </w:rPr>
              <w:pPrChange w:id="325" w:author="Mac, Mia" w:date="2024-05-03T14:29:00Z">
                <w:pPr/>
              </w:pPrChange>
            </w:pPr>
          </w:p>
        </w:tc>
        <w:tc>
          <w:tcPr>
            <w:tcW w:w="1344" w:type="dxa"/>
            <w:tcBorders>
              <w:top w:val="nil"/>
              <w:left w:val="nil"/>
              <w:bottom w:val="nil"/>
              <w:right w:val="nil"/>
            </w:tcBorders>
            <w:shd w:val="clear" w:color="auto" w:fill="auto"/>
            <w:noWrap/>
            <w:vAlign w:val="bottom"/>
            <w:hideMark/>
            <w:tcPrChange w:id="326" w:author="Mac, Mia" w:date="2024-05-03T14:29:00Z">
              <w:tcPr>
                <w:tcW w:w="1344" w:type="dxa"/>
                <w:tcBorders>
                  <w:top w:val="nil"/>
                  <w:left w:val="nil"/>
                  <w:bottom w:val="nil"/>
                  <w:right w:val="nil"/>
                </w:tcBorders>
                <w:shd w:val="clear" w:color="auto" w:fill="auto"/>
                <w:noWrap/>
                <w:vAlign w:val="bottom"/>
                <w:hideMark/>
              </w:tcPr>
            </w:tcPrChange>
          </w:tcPr>
          <w:p w14:paraId="7B1E42E3" w14:textId="77777777" w:rsidR="00C76B16" w:rsidRPr="00C76B16" w:rsidRDefault="00C76B16">
            <w:pPr>
              <w:spacing w:line="360" w:lineRule="auto"/>
              <w:jc w:val="center"/>
              <w:rPr>
                <w:rFonts w:asciiTheme="majorBidi" w:hAnsiTheme="majorBidi" w:cstheme="majorBidi"/>
                <w:rPrChange w:id="327" w:author="Mac, Mia" w:date="2024-05-03T14:29:00Z">
                  <w:rPr>
                    <w:sz w:val="20"/>
                    <w:szCs w:val="20"/>
                  </w:rPr>
                </w:rPrChange>
              </w:rPr>
              <w:pPrChange w:id="328"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329" w:author="Mac, Mia" w:date="2024-05-03T14:29:00Z">
              <w:tcPr>
                <w:tcW w:w="968" w:type="dxa"/>
                <w:tcBorders>
                  <w:top w:val="nil"/>
                  <w:left w:val="nil"/>
                  <w:bottom w:val="nil"/>
                  <w:right w:val="nil"/>
                </w:tcBorders>
                <w:shd w:val="clear" w:color="auto" w:fill="auto"/>
                <w:noWrap/>
                <w:vAlign w:val="bottom"/>
                <w:hideMark/>
              </w:tcPr>
            </w:tcPrChange>
          </w:tcPr>
          <w:p w14:paraId="52F8E6FD" w14:textId="77777777" w:rsidR="00C76B16" w:rsidRPr="00C76B16" w:rsidRDefault="00C76B16">
            <w:pPr>
              <w:spacing w:line="360" w:lineRule="auto"/>
              <w:jc w:val="center"/>
              <w:rPr>
                <w:rFonts w:asciiTheme="majorBidi" w:hAnsiTheme="majorBidi" w:cstheme="majorBidi"/>
                <w:rPrChange w:id="330" w:author="Mac, Mia" w:date="2024-05-03T14:29:00Z">
                  <w:rPr>
                    <w:rFonts w:ascii="Calibri" w:hAnsi="Calibri" w:cs="Calibri"/>
                    <w:sz w:val="20"/>
                    <w:szCs w:val="20"/>
                  </w:rPr>
                </w:rPrChange>
              </w:rPr>
              <w:pPrChange w:id="331" w:author="Mac, Mia" w:date="2024-05-03T14:29:00Z">
                <w:pPr>
                  <w:jc w:val="center"/>
                </w:pPr>
              </w:pPrChange>
            </w:pPr>
            <w:r w:rsidRPr="00C76B16">
              <w:rPr>
                <w:rFonts w:asciiTheme="majorBidi" w:hAnsiTheme="majorBidi" w:cstheme="majorBidi"/>
                <w:rPrChange w:id="332" w:author="Mac, Mia" w:date="2024-05-03T14:29:00Z">
                  <w:rPr>
                    <w:rFonts w:ascii="Calibri" w:hAnsi="Calibri" w:cs="Calibri"/>
                    <w:sz w:val="20"/>
                    <w:szCs w:val="20"/>
                  </w:rPr>
                </w:rPrChange>
              </w:rPr>
              <w:t>(1.118)</w:t>
            </w:r>
          </w:p>
        </w:tc>
      </w:tr>
      <w:tr w:rsidR="004C2F77" w:rsidRPr="004C2F77" w14:paraId="02AEE90C" w14:textId="77777777" w:rsidTr="004C2F77">
        <w:tblPrEx>
          <w:tblW w:w="8280" w:type="dxa"/>
          <w:tblPrExChange w:id="333" w:author="Mac, Mia" w:date="2024-05-03T14:29:00Z">
            <w:tblPrEx>
              <w:tblW w:w="7628" w:type="dxa"/>
            </w:tblPrEx>
          </w:tblPrExChange>
        </w:tblPrEx>
        <w:trPr>
          <w:trHeight w:val="255"/>
          <w:trPrChange w:id="334"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335" w:author="Mac, Mia" w:date="2024-05-03T14:29:00Z">
              <w:tcPr>
                <w:tcW w:w="3840" w:type="dxa"/>
                <w:tcBorders>
                  <w:top w:val="nil"/>
                  <w:left w:val="nil"/>
                  <w:bottom w:val="nil"/>
                  <w:right w:val="nil"/>
                </w:tcBorders>
                <w:shd w:val="clear" w:color="auto" w:fill="auto"/>
                <w:noWrap/>
                <w:vAlign w:val="bottom"/>
                <w:hideMark/>
              </w:tcPr>
            </w:tcPrChange>
          </w:tcPr>
          <w:p w14:paraId="0905EA8F" w14:textId="77777777" w:rsidR="00C76B16" w:rsidRPr="00C76B16" w:rsidRDefault="00C76B16">
            <w:pPr>
              <w:spacing w:line="360" w:lineRule="auto"/>
              <w:rPr>
                <w:rFonts w:asciiTheme="majorBidi" w:hAnsiTheme="majorBidi" w:cstheme="majorBidi"/>
                <w:rPrChange w:id="336" w:author="Mac, Mia" w:date="2024-05-03T14:29:00Z">
                  <w:rPr>
                    <w:rFonts w:ascii="Calibri" w:hAnsi="Calibri" w:cs="Calibri"/>
                    <w:sz w:val="20"/>
                    <w:szCs w:val="20"/>
                  </w:rPr>
                </w:rPrChange>
              </w:rPr>
              <w:pPrChange w:id="337" w:author="Mac, Mia" w:date="2024-05-03T14:29:00Z">
                <w:pPr/>
              </w:pPrChange>
            </w:pPr>
            <w:r w:rsidRPr="00C76B16">
              <w:rPr>
                <w:rFonts w:asciiTheme="majorBidi" w:hAnsiTheme="majorBidi" w:cstheme="majorBidi"/>
                <w:rPrChange w:id="338" w:author="Mac, Mia" w:date="2024-05-03T14:29:00Z">
                  <w:rPr>
                    <w:rFonts w:ascii="Calibri" w:hAnsi="Calibri" w:cs="Calibri"/>
                    <w:sz w:val="20"/>
                    <w:szCs w:val="20"/>
                  </w:rPr>
                </w:rPrChange>
              </w:rPr>
              <w:t>Year 2003</w:t>
            </w:r>
          </w:p>
        </w:tc>
        <w:tc>
          <w:tcPr>
            <w:tcW w:w="1476" w:type="dxa"/>
            <w:tcBorders>
              <w:top w:val="nil"/>
              <w:left w:val="nil"/>
              <w:bottom w:val="nil"/>
              <w:right w:val="nil"/>
            </w:tcBorders>
            <w:shd w:val="clear" w:color="auto" w:fill="auto"/>
            <w:noWrap/>
            <w:vAlign w:val="bottom"/>
            <w:hideMark/>
            <w:tcPrChange w:id="339" w:author="Mac, Mia" w:date="2024-05-03T14:29:00Z">
              <w:tcPr>
                <w:tcW w:w="1476" w:type="dxa"/>
                <w:tcBorders>
                  <w:top w:val="nil"/>
                  <w:left w:val="nil"/>
                  <w:bottom w:val="nil"/>
                  <w:right w:val="nil"/>
                </w:tcBorders>
                <w:shd w:val="clear" w:color="auto" w:fill="auto"/>
                <w:noWrap/>
                <w:vAlign w:val="bottom"/>
                <w:hideMark/>
              </w:tcPr>
            </w:tcPrChange>
          </w:tcPr>
          <w:p w14:paraId="430436C2" w14:textId="77777777" w:rsidR="00C76B16" w:rsidRPr="00C76B16" w:rsidRDefault="00C76B16">
            <w:pPr>
              <w:spacing w:line="360" w:lineRule="auto"/>
              <w:rPr>
                <w:rFonts w:asciiTheme="majorBidi" w:hAnsiTheme="majorBidi" w:cstheme="majorBidi"/>
                <w:rPrChange w:id="340" w:author="Mac, Mia" w:date="2024-05-03T14:29:00Z">
                  <w:rPr>
                    <w:rFonts w:ascii="Calibri" w:hAnsi="Calibri" w:cs="Calibri"/>
                    <w:sz w:val="20"/>
                    <w:szCs w:val="20"/>
                  </w:rPr>
                </w:rPrChange>
              </w:rPr>
              <w:pPrChange w:id="341" w:author="Mac, Mia" w:date="2024-05-03T14:29:00Z">
                <w:pPr/>
              </w:pPrChange>
            </w:pPr>
          </w:p>
        </w:tc>
        <w:tc>
          <w:tcPr>
            <w:tcW w:w="1344" w:type="dxa"/>
            <w:tcBorders>
              <w:top w:val="nil"/>
              <w:left w:val="nil"/>
              <w:bottom w:val="nil"/>
              <w:right w:val="nil"/>
            </w:tcBorders>
            <w:shd w:val="clear" w:color="auto" w:fill="auto"/>
            <w:noWrap/>
            <w:vAlign w:val="bottom"/>
            <w:hideMark/>
            <w:tcPrChange w:id="342" w:author="Mac, Mia" w:date="2024-05-03T14:29:00Z">
              <w:tcPr>
                <w:tcW w:w="1344" w:type="dxa"/>
                <w:tcBorders>
                  <w:top w:val="nil"/>
                  <w:left w:val="nil"/>
                  <w:bottom w:val="nil"/>
                  <w:right w:val="nil"/>
                </w:tcBorders>
                <w:shd w:val="clear" w:color="auto" w:fill="auto"/>
                <w:noWrap/>
                <w:vAlign w:val="bottom"/>
                <w:hideMark/>
              </w:tcPr>
            </w:tcPrChange>
          </w:tcPr>
          <w:p w14:paraId="13B57CE8" w14:textId="77777777" w:rsidR="00C76B16" w:rsidRPr="00C76B16" w:rsidRDefault="00C76B16">
            <w:pPr>
              <w:spacing w:line="360" w:lineRule="auto"/>
              <w:jc w:val="center"/>
              <w:rPr>
                <w:rFonts w:asciiTheme="majorBidi" w:hAnsiTheme="majorBidi" w:cstheme="majorBidi"/>
                <w:rPrChange w:id="343" w:author="Mac, Mia" w:date="2024-05-03T14:29:00Z">
                  <w:rPr>
                    <w:sz w:val="20"/>
                    <w:szCs w:val="20"/>
                  </w:rPr>
                </w:rPrChange>
              </w:rPr>
              <w:pPrChange w:id="344"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345" w:author="Mac, Mia" w:date="2024-05-03T14:29:00Z">
              <w:tcPr>
                <w:tcW w:w="968" w:type="dxa"/>
                <w:tcBorders>
                  <w:top w:val="nil"/>
                  <w:left w:val="nil"/>
                  <w:bottom w:val="nil"/>
                  <w:right w:val="nil"/>
                </w:tcBorders>
                <w:shd w:val="clear" w:color="auto" w:fill="auto"/>
                <w:noWrap/>
                <w:vAlign w:val="bottom"/>
                <w:hideMark/>
              </w:tcPr>
            </w:tcPrChange>
          </w:tcPr>
          <w:p w14:paraId="34858E3F" w14:textId="77777777" w:rsidR="00C76B16" w:rsidRPr="00C76B16" w:rsidRDefault="00C76B16">
            <w:pPr>
              <w:spacing w:line="360" w:lineRule="auto"/>
              <w:jc w:val="center"/>
              <w:rPr>
                <w:rFonts w:asciiTheme="majorBidi" w:hAnsiTheme="majorBidi" w:cstheme="majorBidi"/>
                <w:rPrChange w:id="346" w:author="Mac, Mia" w:date="2024-05-03T14:29:00Z">
                  <w:rPr>
                    <w:rFonts w:ascii="Calibri" w:hAnsi="Calibri" w:cs="Calibri"/>
                    <w:sz w:val="20"/>
                    <w:szCs w:val="20"/>
                  </w:rPr>
                </w:rPrChange>
              </w:rPr>
              <w:pPrChange w:id="347" w:author="Mac, Mia" w:date="2024-05-03T14:29:00Z">
                <w:pPr>
                  <w:jc w:val="center"/>
                </w:pPr>
              </w:pPrChange>
            </w:pPr>
            <w:r w:rsidRPr="00C76B16">
              <w:rPr>
                <w:rFonts w:asciiTheme="majorBidi" w:hAnsiTheme="majorBidi" w:cstheme="majorBidi"/>
                <w:rPrChange w:id="348" w:author="Mac, Mia" w:date="2024-05-03T14:29:00Z">
                  <w:rPr>
                    <w:rFonts w:ascii="Calibri" w:hAnsi="Calibri" w:cs="Calibri"/>
                    <w:sz w:val="20"/>
                    <w:szCs w:val="20"/>
                  </w:rPr>
                </w:rPrChange>
              </w:rPr>
              <w:t>-0.174</w:t>
            </w:r>
          </w:p>
        </w:tc>
      </w:tr>
      <w:tr w:rsidR="004C2F77" w:rsidRPr="004C2F77" w14:paraId="53B626F5" w14:textId="77777777" w:rsidTr="004C2F77">
        <w:tblPrEx>
          <w:tblW w:w="8280" w:type="dxa"/>
          <w:tblPrExChange w:id="349" w:author="Mac, Mia" w:date="2024-05-03T14:29:00Z">
            <w:tblPrEx>
              <w:tblW w:w="7628" w:type="dxa"/>
            </w:tblPrEx>
          </w:tblPrExChange>
        </w:tblPrEx>
        <w:trPr>
          <w:trHeight w:val="255"/>
          <w:trPrChange w:id="350"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351" w:author="Mac, Mia" w:date="2024-05-03T14:29:00Z">
              <w:tcPr>
                <w:tcW w:w="3840" w:type="dxa"/>
                <w:tcBorders>
                  <w:top w:val="nil"/>
                  <w:left w:val="nil"/>
                  <w:bottom w:val="nil"/>
                  <w:right w:val="nil"/>
                </w:tcBorders>
                <w:shd w:val="clear" w:color="auto" w:fill="auto"/>
                <w:noWrap/>
                <w:vAlign w:val="bottom"/>
                <w:hideMark/>
              </w:tcPr>
            </w:tcPrChange>
          </w:tcPr>
          <w:p w14:paraId="0B2F22E4" w14:textId="77777777" w:rsidR="00C76B16" w:rsidRPr="00C76B16" w:rsidRDefault="00C76B16">
            <w:pPr>
              <w:spacing w:line="360" w:lineRule="auto"/>
              <w:jc w:val="center"/>
              <w:rPr>
                <w:rFonts w:asciiTheme="majorBidi" w:hAnsiTheme="majorBidi" w:cstheme="majorBidi"/>
                <w:rPrChange w:id="352" w:author="Mac, Mia" w:date="2024-05-03T14:29:00Z">
                  <w:rPr>
                    <w:rFonts w:ascii="Calibri" w:hAnsi="Calibri" w:cs="Calibri"/>
                    <w:sz w:val="20"/>
                    <w:szCs w:val="20"/>
                  </w:rPr>
                </w:rPrChange>
              </w:rPr>
              <w:pPrChange w:id="353"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354" w:author="Mac, Mia" w:date="2024-05-03T14:29:00Z">
              <w:tcPr>
                <w:tcW w:w="1476" w:type="dxa"/>
                <w:tcBorders>
                  <w:top w:val="nil"/>
                  <w:left w:val="nil"/>
                  <w:bottom w:val="nil"/>
                  <w:right w:val="nil"/>
                </w:tcBorders>
                <w:shd w:val="clear" w:color="auto" w:fill="auto"/>
                <w:noWrap/>
                <w:vAlign w:val="bottom"/>
                <w:hideMark/>
              </w:tcPr>
            </w:tcPrChange>
          </w:tcPr>
          <w:p w14:paraId="2A5A3AC8" w14:textId="77777777" w:rsidR="00C76B16" w:rsidRPr="00C76B16" w:rsidRDefault="00C76B16">
            <w:pPr>
              <w:spacing w:line="360" w:lineRule="auto"/>
              <w:rPr>
                <w:rFonts w:asciiTheme="majorBidi" w:hAnsiTheme="majorBidi" w:cstheme="majorBidi"/>
                <w:rPrChange w:id="355" w:author="Mac, Mia" w:date="2024-05-03T14:29:00Z">
                  <w:rPr>
                    <w:sz w:val="20"/>
                    <w:szCs w:val="20"/>
                  </w:rPr>
                </w:rPrChange>
              </w:rPr>
              <w:pPrChange w:id="356" w:author="Mac, Mia" w:date="2024-05-03T14:29:00Z">
                <w:pPr/>
              </w:pPrChange>
            </w:pPr>
          </w:p>
        </w:tc>
        <w:tc>
          <w:tcPr>
            <w:tcW w:w="1344" w:type="dxa"/>
            <w:tcBorders>
              <w:top w:val="nil"/>
              <w:left w:val="nil"/>
              <w:bottom w:val="nil"/>
              <w:right w:val="nil"/>
            </w:tcBorders>
            <w:shd w:val="clear" w:color="auto" w:fill="auto"/>
            <w:noWrap/>
            <w:vAlign w:val="bottom"/>
            <w:hideMark/>
            <w:tcPrChange w:id="357" w:author="Mac, Mia" w:date="2024-05-03T14:29:00Z">
              <w:tcPr>
                <w:tcW w:w="1344" w:type="dxa"/>
                <w:tcBorders>
                  <w:top w:val="nil"/>
                  <w:left w:val="nil"/>
                  <w:bottom w:val="nil"/>
                  <w:right w:val="nil"/>
                </w:tcBorders>
                <w:shd w:val="clear" w:color="auto" w:fill="auto"/>
                <w:noWrap/>
                <w:vAlign w:val="bottom"/>
                <w:hideMark/>
              </w:tcPr>
            </w:tcPrChange>
          </w:tcPr>
          <w:p w14:paraId="628DCCBB" w14:textId="77777777" w:rsidR="00C76B16" w:rsidRPr="00C76B16" w:rsidRDefault="00C76B16">
            <w:pPr>
              <w:spacing w:line="360" w:lineRule="auto"/>
              <w:jc w:val="center"/>
              <w:rPr>
                <w:rFonts w:asciiTheme="majorBidi" w:hAnsiTheme="majorBidi" w:cstheme="majorBidi"/>
                <w:rPrChange w:id="358" w:author="Mac, Mia" w:date="2024-05-03T14:29:00Z">
                  <w:rPr>
                    <w:sz w:val="20"/>
                    <w:szCs w:val="20"/>
                  </w:rPr>
                </w:rPrChange>
              </w:rPr>
              <w:pPrChange w:id="359"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360" w:author="Mac, Mia" w:date="2024-05-03T14:29:00Z">
              <w:tcPr>
                <w:tcW w:w="968" w:type="dxa"/>
                <w:tcBorders>
                  <w:top w:val="nil"/>
                  <w:left w:val="nil"/>
                  <w:bottom w:val="nil"/>
                  <w:right w:val="nil"/>
                </w:tcBorders>
                <w:shd w:val="clear" w:color="auto" w:fill="auto"/>
                <w:noWrap/>
                <w:vAlign w:val="bottom"/>
                <w:hideMark/>
              </w:tcPr>
            </w:tcPrChange>
          </w:tcPr>
          <w:p w14:paraId="74F41AD4" w14:textId="77777777" w:rsidR="00C76B16" w:rsidRPr="00C76B16" w:rsidRDefault="00C76B16">
            <w:pPr>
              <w:spacing w:line="360" w:lineRule="auto"/>
              <w:jc w:val="center"/>
              <w:rPr>
                <w:rFonts w:asciiTheme="majorBidi" w:hAnsiTheme="majorBidi" w:cstheme="majorBidi"/>
                <w:rPrChange w:id="361" w:author="Mac, Mia" w:date="2024-05-03T14:29:00Z">
                  <w:rPr>
                    <w:rFonts w:ascii="Calibri" w:hAnsi="Calibri" w:cs="Calibri"/>
                    <w:sz w:val="20"/>
                    <w:szCs w:val="20"/>
                  </w:rPr>
                </w:rPrChange>
              </w:rPr>
              <w:pPrChange w:id="362" w:author="Mac, Mia" w:date="2024-05-03T14:29:00Z">
                <w:pPr>
                  <w:jc w:val="center"/>
                </w:pPr>
              </w:pPrChange>
            </w:pPr>
            <w:r w:rsidRPr="00C76B16">
              <w:rPr>
                <w:rFonts w:asciiTheme="majorBidi" w:hAnsiTheme="majorBidi" w:cstheme="majorBidi"/>
                <w:rPrChange w:id="363" w:author="Mac, Mia" w:date="2024-05-03T14:29:00Z">
                  <w:rPr>
                    <w:rFonts w:ascii="Calibri" w:hAnsi="Calibri" w:cs="Calibri"/>
                    <w:sz w:val="20"/>
                    <w:szCs w:val="20"/>
                  </w:rPr>
                </w:rPrChange>
              </w:rPr>
              <w:t>(1.256)</w:t>
            </w:r>
          </w:p>
        </w:tc>
      </w:tr>
      <w:tr w:rsidR="004C2F77" w:rsidRPr="004C2F77" w14:paraId="1C3D2BE4" w14:textId="77777777" w:rsidTr="004C2F77">
        <w:tblPrEx>
          <w:tblW w:w="8280" w:type="dxa"/>
          <w:tblPrExChange w:id="364" w:author="Mac, Mia" w:date="2024-05-03T14:29:00Z">
            <w:tblPrEx>
              <w:tblW w:w="7628" w:type="dxa"/>
            </w:tblPrEx>
          </w:tblPrExChange>
        </w:tblPrEx>
        <w:trPr>
          <w:trHeight w:val="255"/>
          <w:trPrChange w:id="365"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366" w:author="Mac, Mia" w:date="2024-05-03T14:29:00Z">
              <w:tcPr>
                <w:tcW w:w="3840" w:type="dxa"/>
                <w:tcBorders>
                  <w:top w:val="nil"/>
                  <w:left w:val="nil"/>
                  <w:bottom w:val="nil"/>
                  <w:right w:val="nil"/>
                </w:tcBorders>
                <w:shd w:val="clear" w:color="auto" w:fill="auto"/>
                <w:noWrap/>
                <w:vAlign w:val="bottom"/>
                <w:hideMark/>
              </w:tcPr>
            </w:tcPrChange>
          </w:tcPr>
          <w:p w14:paraId="0E016D3C" w14:textId="77777777" w:rsidR="00C76B16" w:rsidRPr="00C76B16" w:rsidRDefault="00C76B16">
            <w:pPr>
              <w:spacing w:line="360" w:lineRule="auto"/>
              <w:rPr>
                <w:rFonts w:asciiTheme="majorBidi" w:hAnsiTheme="majorBidi" w:cstheme="majorBidi"/>
                <w:rPrChange w:id="367" w:author="Mac, Mia" w:date="2024-05-03T14:29:00Z">
                  <w:rPr>
                    <w:rFonts w:ascii="Calibri" w:hAnsi="Calibri" w:cs="Calibri"/>
                    <w:sz w:val="20"/>
                    <w:szCs w:val="20"/>
                  </w:rPr>
                </w:rPrChange>
              </w:rPr>
              <w:pPrChange w:id="368" w:author="Mac, Mia" w:date="2024-05-03T14:29:00Z">
                <w:pPr/>
              </w:pPrChange>
            </w:pPr>
            <w:r w:rsidRPr="00C76B16">
              <w:rPr>
                <w:rFonts w:asciiTheme="majorBidi" w:hAnsiTheme="majorBidi" w:cstheme="majorBidi"/>
                <w:rPrChange w:id="369" w:author="Mac, Mia" w:date="2024-05-03T14:29:00Z">
                  <w:rPr>
                    <w:rFonts w:ascii="Calibri" w:hAnsi="Calibri" w:cs="Calibri"/>
                    <w:sz w:val="20"/>
                    <w:szCs w:val="20"/>
                  </w:rPr>
                </w:rPrChange>
              </w:rPr>
              <w:t>Year 2004</w:t>
            </w:r>
          </w:p>
        </w:tc>
        <w:tc>
          <w:tcPr>
            <w:tcW w:w="1476" w:type="dxa"/>
            <w:tcBorders>
              <w:top w:val="nil"/>
              <w:left w:val="nil"/>
              <w:bottom w:val="nil"/>
              <w:right w:val="nil"/>
            </w:tcBorders>
            <w:shd w:val="clear" w:color="auto" w:fill="auto"/>
            <w:noWrap/>
            <w:vAlign w:val="bottom"/>
            <w:hideMark/>
            <w:tcPrChange w:id="370" w:author="Mac, Mia" w:date="2024-05-03T14:29:00Z">
              <w:tcPr>
                <w:tcW w:w="1476" w:type="dxa"/>
                <w:tcBorders>
                  <w:top w:val="nil"/>
                  <w:left w:val="nil"/>
                  <w:bottom w:val="nil"/>
                  <w:right w:val="nil"/>
                </w:tcBorders>
                <w:shd w:val="clear" w:color="auto" w:fill="auto"/>
                <w:noWrap/>
                <w:vAlign w:val="bottom"/>
                <w:hideMark/>
              </w:tcPr>
            </w:tcPrChange>
          </w:tcPr>
          <w:p w14:paraId="67C83D4F" w14:textId="77777777" w:rsidR="00C76B16" w:rsidRPr="00C76B16" w:rsidRDefault="00C76B16">
            <w:pPr>
              <w:spacing w:line="360" w:lineRule="auto"/>
              <w:rPr>
                <w:rFonts w:asciiTheme="majorBidi" w:hAnsiTheme="majorBidi" w:cstheme="majorBidi"/>
                <w:rPrChange w:id="371" w:author="Mac, Mia" w:date="2024-05-03T14:29:00Z">
                  <w:rPr>
                    <w:rFonts w:ascii="Calibri" w:hAnsi="Calibri" w:cs="Calibri"/>
                    <w:sz w:val="20"/>
                    <w:szCs w:val="20"/>
                  </w:rPr>
                </w:rPrChange>
              </w:rPr>
              <w:pPrChange w:id="372" w:author="Mac, Mia" w:date="2024-05-03T14:29:00Z">
                <w:pPr/>
              </w:pPrChange>
            </w:pPr>
          </w:p>
        </w:tc>
        <w:tc>
          <w:tcPr>
            <w:tcW w:w="1344" w:type="dxa"/>
            <w:tcBorders>
              <w:top w:val="nil"/>
              <w:left w:val="nil"/>
              <w:bottom w:val="nil"/>
              <w:right w:val="nil"/>
            </w:tcBorders>
            <w:shd w:val="clear" w:color="auto" w:fill="auto"/>
            <w:noWrap/>
            <w:vAlign w:val="bottom"/>
            <w:hideMark/>
            <w:tcPrChange w:id="373" w:author="Mac, Mia" w:date="2024-05-03T14:29:00Z">
              <w:tcPr>
                <w:tcW w:w="1344" w:type="dxa"/>
                <w:tcBorders>
                  <w:top w:val="nil"/>
                  <w:left w:val="nil"/>
                  <w:bottom w:val="nil"/>
                  <w:right w:val="nil"/>
                </w:tcBorders>
                <w:shd w:val="clear" w:color="auto" w:fill="auto"/>
                <w:noWrap/>
                <w:vAlign w:val="bottom"/>
                <w:hideMark/>
              </w:tcPr>
            </w:tcPrChange>
          </w:tcPr>
          <w:p w14:paraId="07E4E77B" w14:textId="77777777" w:rsidR="00C76B16" w:rsidRPr="00C76B16" w:rsidRDefault="00C76B16">
            <w:pPr>
              <w:spacing w:line="360" w:lineRule="auto"/>
              <w:jc w:val="center"/>
              <w:rPr>
                <w:rFonts w:asciiTheme="majorBidi" w:hAnsiTheme="majorBidi" w:cstheme="majorBidi"/>
                <w:rPrChange w:id="374" w:author="Mac, Mia" w:date="2024-05-03T14:29:00Z">
                  <w:rPr>
                    <w:sz w:val="20"/>
                    <w:szCs w:val="20"/>
                  </w:rPr>
                </w:rPrChange>
              </w:rPr>
              <w:pPrChange w:id="375"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376" w:author="Mac, Mia" w:date="2024-05-03T14:29:00Z">
              <w:tcPr>
                <w:tcW w:w="968" w:type="dxa"/>
                <w:tcBorders>
                  <w:top w:val="nil"/>
                  <w:left w:val="nil"/>
                  <w:bottom w:val="nil"/>
                  <w:right w:val="nil"/>
                </w:tcBorders>
                <w:shd w:val="clear" w:color="auto" w:fill="auto"/>
                <w:noWrap/>
                <w:vAlign w:val="bottom"/>
                <w:hideMark/>
              </w:tcPr>
            </w:tcPrChange>
          </w:tcPr>
          <w:p w14:paraId="7390FCBF" w14:textId="77777777" w:rsidR="00C76B16" w:rsidRPr="00C76B16" w:rsidRDefault="00C76B16">
            <w:pPr>
              <w:spacing w:line="360" w:lineRule="auto"/>
              <w:jc w:val="center"/>
              <w:rPr>
                <w:rFonts w:asciiTheme="majorBidi" w:hAnsiTheme="majorBidi" w:cstheme="majorBidi"/>
                <w:rPrChange w:id="377" w:author="Mac, Mia" w:date="2024-05-03T14:29:00Z">
                  <w:rPr>
                    <w:rFonts w:ascii="Calibri" w:hAnsi="Calibri" w:cs="Calibri"/>
                    <w:sz w:val="20"/>
                    <w:szCs w:val="20"/>
                  </w:rPr>
                </w:rPrChange>
              </w:rPr>
              <w:pPrChange w:id="378" w:author="Mac, Mia" w:date="2024-05-03T14:29:00Z">
                <w:pPr>
                  <w:jc w:val="center"/>
                </w:pPr>
              </w:pPrChange>
            </w:pPr>
            <w:r w:rsidRPr="00C76B16">
              <w:rPr>
                <w:rFonts w:asciiTheme="majorBidi" w:hAnsiTheme="majorBidi" w:cstheme="majorBidi"/>
                <w:rPrChange w:id="379" w:author="Mac, Mia" w:date="2024-05-03T14:29:00Z">
                  <w:rPr>
                    <w:rFonts w:ascii="Calibri" w:hAnsi="Calibri" w:cs="Calibri"/>
                    <w:sz w:val="20"/>
                    <w:szCs w:val="20"/>
                  </w:rPr>
                </w:rPrChange>
              </w:rPr>
              <w:t>2.275</w:t>
            </w:r>
          </w:p>
        </w:tc>
      </w:tr>
      <w:tr w:rsidR="004C2F77" w:rsidRPr="004C2F77" w14:paraId="6A68EA92" w14:textId="77777777" w:rsidTr="004C2F77">
        <w:tblPrEx>
          <w:tblW w:w="8280" w:type="dxa"/>
          <w:tblPrExChange w:id="380" w:author="Mac, Mia" w:date="2024-05-03T14:29:00Z">
            <w:tblPrEx>
              <w:tblW w:w="7628" w:type="dxa"/>
            </w:tblPrEx>
          </w:tblPrExChange>
        </w:tblPrEx>
        <w:trPr>
          <w:trHeight w:val="255"/>
          <w:trPrChange w:id="381"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382" w:author="Mac, Mia" w:date="2024-05-03T14:29:00Z">
              <w:tcPr>
                <w:tcW w:w="3840" w:type="dxa"/>
                <w:tcBorders>
                  <w:top w:val="nil"/>
                  <w:left w:val="nil"/>
                  <w:bottom w:val="nil"/>
                  <w:right w:val="nil"/>
                </w:tcBorders>
                <w:shd w:val="clear" w:color="auto" w:fill="auto"/>
                <w:noWrap/>
                <w:vAlign w:val="bottom"/>
                <w:hideMark/>
              </w:tcPr>
            </w:tcPrChange>
          </w:tcPr>
          <w:p w14:paraId="71C99115" w14:textId="77777777" w:rsidR="00C76B16" w:rsidRPr="00C76B16" w:rsidRDefault="00C76B16">
            <w:pPr>
              <w:spacing w:line="360" w:lineRule="auto"/>
              <w:jc w:val="center"/>
              <w:rPr>
                <w:rFonts w:asciiTheme="majorBidi" w:hAnsiTheme="majorBidi" w:cstheme="majorBidi"/>
                <w:rPrChange w:id="383" w:author="Mac, Mia" w:date="2024-05-03T14:29:00Z">
                  <w:rPr>
                    <w:rFonts w:ascii="Calibri" w:hAnsi="Calibri" w:cs="Calibri"/>
                    <w:sz w:val="20"/>
                    <w:szCs w:val="20"/>
                  </w:rPr>
                </w:rPrChange>
              </w:rPr>
              <w:pPrChange w:id="384"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385" w:author="Mac, Mia" w:date="2024-05-03T14:29:00Z">
              <w:tcPr>
                <w:tcW w:w="1476" w:type="dxa"/>
                <w:tcBorders>
                  <w:top w:val="nil"/>
                  <w:left w:val="nil"/>
                  <w:bottom w:val="nil"/>
                  <w:right w:val="nil"/>
                </w:tcBorders>
                <w:shd w:val="clear" w:color="auto" w:fill="auto"/>
                <w:noWrap/>
                <w:vAlign w:val="bottom"/>
                <w:hideMark/>
              </w:tcPr>
            </w:tcPrChange>
          </w:tcPr>
          <w:p w14:paraId="5CCFC8DD" w14:textId="77777777" w:rsidR="00C76B16" w:rsidRPr="00C76B16" w:rsidRDefault="00C76B16">
            <w:pPr>
              <w:spacing w:line="360" w:lineRule="auto"/>
              <w:rPr>
                <w:rFonts w:asciiTheme="majorBidi" w:hAnsiTheme="majorBidi" w:cstheme="majorBidi"/>
                <w:rPrChange w:id="386" w:author="Mac, Mia" w:date="2024-05-03T14:29:00Z">
                  <w:rPr>
                    <w:sz w:val="20"/>
                    <w:szCs w:val="20"/>
                  </w:rPr>
                </w:rPrChange>
              </w:rPr>
              <w:pPrChange w:id="387" w:author="Mac, Mia" w:date="2024-05-03T14:29:00Z">
                <w:pPr/>
              </w:pPrChange>
            </w:pPr>
          </w:p>
        </w:tc>
        <w:tc>
          <w:tcPr>
            <w:tcW w:w="1344" w:type="dxa"/>
            <w:tcBorders>
              <w:top w:val="nil"/>
              <w:left w:val="nil"/>
              <w:bottom w:val="nil"/>
              <w:right w:val="nil"/>
            </w:tcBorders>
            <w:shd w:val="clear" w:color="auto" w:fill="auto"/>
            <w:noWrap/>
            <w:vAlign w:val="bottom"/>
            <w:hideMark/>
            <w:tcPrChange w:id="388" w:author="Mac, Mia" w:date="2024-05-03T14:29:00Z">
              <w:tcPr>
                <w:tcW w:w="1344" w:type="dxa"/>
                <w:tcBorders>
                  <w:top w:val="nil"/>
                  <w:left w:val="nil"/>
                  <w:bottom w:val="nil"/>
                  <w:right w:val="nil"/>
                </w:tcBorders>
                <w:shd w:val="clear" w:color="auto" w:fill="auto"/>
                <w:noWrap/>
                <w:vAlign w:val="bottom"/>
                <w:hideMark/>
              </w:tcPr>
            </w:tcPrChange>
          </w:tcPr>
          <w:p w14:paraId="2A59B867" w14:textId="77777777" w:rsidR="00C76B16" w:rsidRPr="00C76B16" w:rsidRDefault="00C76B16">
            <w:pPr>
              <w:spacing w:line="360" w:lineRule="auto"/>
              <w:jc w:val="center"/>
              <w:rPr>
                <w:rFonts w:asciiTheme="majorBidi" w:hAnsiTheme="majorBidi" w:cstheme="majorBidi"/>
                <w:rPrChange w:id="389" w:author="Mac, Mia" w:date="2024-05-03T14:29:00Z">
                  <w:rPr>
                    <w:sz w:val="20"/>
                    <w:szCs w:val="20"/>
                  </w:rPr>
                </w:rPrChange>
              </w:rPr>
              <w:pPrChange w:id="390"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391" w:author="Mac, Mia" w:date="2024-05-03T14:29:00Z">
              <w:tcPr>
                <w:tcW w:w="968" w:type="dxa"/>
                <w:tcBorders>
                  <w:top w:val="nil"/>
                  <w:left w:val="nil"/>
                  <w:bottom w:val="nil"/>
                  <w:right w:val="nil"/>
                </w:tcBorders>
                <w:shd w:val="clear" w:color="auto" w:fill="auto"/>
                <w:noWrap/>
                <w:vAlign w:val="bottom"/>
                <w:hideMark/>
              </w:tcPr>
            </w:tcPrChange>
          </w:tcPr>
          <w:p w14:paraId="4F041365" w14:textId="77777777" w:rsidR="00C76B16" w:rsidRPr="00C76B16" w:rsidRDefault="00C76B16">
            <w:pPr>
              <w:spacing w:line="360" w:lineRule="auto"/>
              <w:jc w:val="center"/>
              <w:rPr>
                <w:rFonts w:asciiTheme="majorBidi" w:hAnsiTheme="majorBidi" w:cstheme="majorBidi"/>
                <w:rPrChange w:id="392" w:author="Mac, Mia" w:date="2024-05-03T14:29:00Z">
                  <w:rPr>
                    <w:rFonts w:ascii="Calibri" w:hAnsi="Calibri" w:cs="Calibri"/>
                    <w:sz w:val="20"/>
                    <w:szCs w:val="20"/>
                  </w:rPr>
                </w:rPrChange>
              </w:rPr>
              <w:pPrChange w:id="393" w:author="Mac, Mia" w:date="2024-05-03T14:29:00Z">
                <w:pPr>
                  <w:jc w:val="center"/>
                </w:pPr>
              </w:pPrChange>
            </w:pPr>
            <w:r w:rsidRPr="00C76B16">
              <w:rPr>
                <w:rFonts w:asciiTheme="majorBidi" w:hAnsiTheme="majorBidi" w:cstheme="majorBidi"/>
                <w:rPrChange w:id="394" w:author="Mac, Mia" w:date="2024-05-03T14:29:00Z">
                  <w:rPr>
                    <w:rFonts w:ascii="Calibri" w:hAnsi="Calibri" w:cs="Calibri"/>
                    <w:sz w:val="20"/>
                    <w:szCs w:val="20"/>
                  </w:rPr>
                </w:rPrChange>
              </w:rPr>
              <w:t>(1.435)</w:t>
            </w:r>
          </w:p>
        </w:tc>
      </w:tr>
      <w:tr w:rsidR="004C2F77" w:rsidRPr="004C2F77" w14:paraId="2B8B0B31" w14:textId="77777777" w:rsidTr="004C2F77">
        <w:tblPrEx>
          <w:tblW w:w="8280" w:type="dxa"/>
          <w:tblPrExChange w:id="395" w:author="Mac, Mia" w:date="2024-05-03T14:29:00Z">
            <w:tblPrEx>
              <w:tblW w:w="7628" w:type="dxa"/>
            </w:tblPrEx>
          </w:tblPrExChange>
        </w:tblPrEx>
        <w:trPr>
          <w:trHeight w:val="255"/>
          <w:trPrChange w:id="396"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397" w:author="Mac, Mia" w:date="2024-05-03T14:29:00Z">
              <w:tcPr>
                <w:tcW w:w="3840" w:type="dxa"/>
                <w:tcBorders>
                  <w:top w:val="nil"/>
                  <w:left w:val="nil"/>
                  <w:bottom w:val="nil"/>
                  <w:right w:val="nil"/>
                </w:tcBorders>
                <w:shd w:val="clear" w:color="auto" w:fill="auto"/>
                <w:noWrap/>
                <w:vAlign w:val="bottom"/>
                <w:hideMark/>
              </w:tcPr>
            </w:tcPrChange>
          </w:tcPr>
          <w:p w14:paraId="55FBDDEC" w14:textId="77777777" w:rsidR="00C76B16" w:rsidRPr="00C76B16" w:rsidRDefault="00C76B16">
            <w:pPr>
              <w:spacing w:line="360" w:lineRule="auto"/>
              <w:rPr>
                <w:rFonts w:asciiTheme="majorBidi" w:hAnsiTheme="majorBidi" w:cstheme="majorBidi"/>
                <w:rPrChange w:id="398" w:author="Mac, Mia" w:date="2024-05-03T14:29:00Z">
                  <w:rPr>
                    <w:rFonts w:ascii="Calibri" w:hAnsi="Calibri" w:cs="Calibri"/>
                    <w:sz w:val="20"/>
                    <w:szCs w:val="20"/>
                  </w:rPr>
                </w:rPrChange>
              </w:rPr>
              <w:pPrChange w:id="399" w:author="Mac, Mia" w:date="2024-05-03T14:29:00Z">
                <w:pPr/>
              </w:pPrChange>
            </w:pPr>
            <w:r w:rsidRPr="00C76B16">
              <w:rPr>
                <w:rFonts w:asciiTheme="majorBidi" w:hAnsiTheme="majorBidi" w:cstheme="majorBidi"/>
                <w:rPrChange w:id="400" w:author="Mac, Mia" w:date="2024-05-03T14:29:00Z">
                  <w:rPr>
                    <w:rFonts w:ascii="Calibri" w:hAnsi="Calibri" w:cs="Calibri"/>
                    <w:sz w:val="20"/>
                    <w:szCs w:val="20"/>
                  </w:rPr>
                </w:rPrChange>
              </w:rPr>
              <w:t>Year 2005</w:t>
            </w:r>
          </w:p>
        </w:tc>
        <w:tc>
          <w:tcPr>
            <w:tcW w:w="1476" w:type="dxa"/>
            <w:tcBorders>
              <w:top w:val="nil"/>
              <w:left w:val="nil"/>
              <w:bottom w:val="nil"/>
              <w:right w:val="nil"/>
            </w:tcBorders>
            <w:shd w:val="clear" w:color="auto" w:fill="auto"/>
            <w:noWrap/>
            <w:vAlign w:val="bottom"/>
            <w:hideMark/>
            <w:tcPrChange w:id="401" w:author="Mac, Mia" w:date="2024-05-03T14:29:00Z">
              <w:tcPr>
                <w:tcW w:w="1476" w:type="dxa"/>
                <w:tcBorders>
                  <w:top w:val="nil"/>
                  <w:left w:val="nil"/>
                  <w:bottom w:val="nil"/>
                  <w:right w:val="nil"/>
                </w:tcBorders>
                <w:shd w:val="clear" w:color="auto" w:fill="auto"/>
                <w:noWrap/>
                <w:vAlign w:val="bottom"/>
                <w:hideMark/>
              </w:tcPr>
            </w:tcPrChange>
          </w:tcPr>
          <w:p w14:paraId="3A7D7C61" w14:textId="77777777" w:rsidR="00C76B16" w:rsidRPr="00C76B16" w:rsidRDefault="00C76B16">
            <w:pPr>
              <w:spacing w:line="360" w:lineRule="auto"/>
              <w:rPr>
                <w:rFonts w:asciiTheme="majorBidi" w:hAnsiTheme="majorBidi" w:cstheme="majorBidi"/>
                <w:rPrChange w:id="402" w:author="Mac, Mia" w:date="2024-05-03T14:29:00Z">
                  <w:rPr>
                    <w:rFonts w:ascii="Calibri" w:hAnsi="Calibri" w:cs="Calibri"/>
                    <w:sz w:val="20"/>
                    <w:szCs w:val="20"/>
                  </w:rPr>
                </w:rPrChange>
              </w:rPr>
              <w:pPrChange w:id="403" w:author="Mac, Mia" w:date="2024-05-03T14:29:00Z">
                <w:pPr/>
              </w:pPrChange>
            </w:pPr>
          </w:p>
        </w:tc>
        <w:tc>
          <w:tcPr>
            <w:tcW w:w="1344" w:type="dxa"/>
            <w:tcBorders>
              <w:top w:val="nil"/>
              <w:left w:val="nil"/>
              <w:bottom w:val="nil"/>
              <w:right w:val="nil"/>
            </w:tcBorders>
            <w:shd w:val="clear" w:color="auto" w:fill="auto"/>
            <w:noWrap/>
            <w:vAlign w:val="bottom"/>
            <w:hideMark/>
            <w:tcPrChange w:id="404" w:author="Mac, Mia" w:date="2024-05-03T14:29:00Z">
              <w:tcPr>
                <w:tcW w:w="1344" w:type="dxa"/>
                <w:tcBorders>
                  <w:top w:val="nil"/>
                  <w:left w:val="nil"/>
                  <w:bottom w:val="nil"/>
                  <w:right w:val="nil"/>
                </w:tcBorders>
                <w:shd w:val="clear" w:color="auto" w:fill="auto"/>
                <w:noWrap/>
                <w:vAlign w:val="bottom"/>
                <w:hideMark/>
              </w:tcPr>
            </w:tcPrChange>
          </w:tcPr>
          <w:p w14:paraId="7B196050" w14:textId="77777777" w:rsidR="00C76B16" w:rsidRPr="00C76B16" w:rsidRDefault="00C76B16">
            <w:pPr>
              <w:spacing w:line="360" w:lineRule="auto"/>
              <w:jc w:val="center"/>
              <w:rPr>
                <w:rFonts w:asciiTheme="majorBidi" w:hAnsiTheme="majorBidi" w:cstheme="majorBidi"/>
                <w:rPrChange w:id="405" w:author="Mac, Mia" w:date="2024-05-03T14:29:00Z">
                  <w:rPr>
                    <w:sz w:val="20"/>
                    <w:szCs w:val="20"/>
                  </w:rPr>
                </w:rPrChange>
              </w:rPr>
              <w:pPrChange w:id="406"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407" w:author="Mac, Mia" w:date="2024-05-03T14:29:00Z">
              <w:tcPr>
                <w:tcW w:w="968" w:type="dxa"/>
                <w:tcBorders>
                  <w:top w:val="nil"/>
                  <w:left w:val="nil"/>
                  <w:bottom w:val="nil"/>
                  <w:right w:val="nil"/>
                </w:tcBorders>
                <w:shd w:val="clear" w:color="auto" w:fill="auto"/>
                <w:noWrap/>
                <w:vAlign w:val="bottom"/>
                <w:hideMark/>
              </w:tcPr>
            </w:tcPrChange>
          </w:tcPr>
          <w:p w14:paraId="1790DD6B" w14:textId="77777777" w:rsidR="00C76B16" w:rsidRPr="00C76B16" w:rsidRDefault="00C76B16">
            <w:pPr>
              <w:spacing w:line="360" w:lineRule="auto"/>
              <w:jc w:val="center"/>
              <w:rPr>
                <w:rFonts w:asciiTheme="majorBidi" w:hAnsiTheme="majorBidi" w:cstheme="majorBidi"/>
                <w:rPrChange w:id="408" w:author="Mac, Mia" w:date="2024-05-03T14:29:00Z">
                  <w:rPr>
                    <w:rFonts w:ascii="Calibri" w:hAnsi="Calibri" w:cs="Calibri"/>
                    <w:sz w:val="20"/>
                    <w:szCs w:val="20"/>
                  </w:rPr>
                </w:rPrChange>
              </w:rPr>
              <w:pPrChange w:id="409" w:author="Mac, Mia" w:date="2024-05-03T14:29:00Z">
                <w:pPr>
                  <w:jc w:val="center"/>
                </w:pPr>
              </w:pPrChange>
            </w:pPr>
            <w:r w:rsidRPr="00C76B16">
              <w:rPr>
                <w:rFonts w:asciiTheme="majorBidi" w:hAnsiTheme="majorBidi" w:cstheme="majorBidi"/>
                <w:rPrChange w:id="410" w:author="Mac, Mia" w:date="2024-05-03T14:29:00Z">
                  <w:rPr>
                    <w:rFonts w:ascii="Calibri" w:hAnsi="Calibri" w:cs="Calibri"/>
                    <w:sz w:val="20"/>
                    <w:szCs w:val="20"/>
                  </w:rPr>
                </w:rPrChange>
              </w:rPr>
              <w:t>2.611*</w:t>
            </w:r>
          </w:p>
        </w:tc>
      </w:tr>
      <w:tr w:rsidR="004C2F77" w:rsidRPr="004C2F77" w14:paraId="0FA966D9" w14:textId="77777777" w:rsidTr="004C2F77">
        <w:tblPrEx>
          <w:tblW w:w="8280" w:type="dxa"/>
          <w:tblPrExChange w:id="411" w:author="Mac, Mia" w:date="2024-05-03T14:29:00Z">
            <w:tblPrEx>
              <w:tblW w:w="7628" w:type="dxa"/>
            </w:tblPrEx>
          </w:tblPrExChange>
        </w:tblPrEx>
        <w:trPr>
          <w:trHeight w:val="255"/>
          <w:trPrChange w:id="412"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413" w:author="Mac, Mia" w:date="2024-05-03T14:29:00Z">
              <w:tcPr>
                <w:tcW w:w="3840" w:type="dxa"/>
                <w:tcBorders>
                  <w:top w:val="nil"/>
                  <w:left w:val="nil"/>
                  <w:bottom w:val="nil"/>
                  <w:right w:val="nil"/>
                </w:tcBorders>
                <w:shd w:val="clear" w:color="auto" w:fill="auto"/>
                <w:noWrap/>
                <w:vAlign w:val="bottom"/>
                <w:hideMark/>
              </w:tcPr>
            </w:tcPrChange>
          </w:tcPr>
          <w:p w14:paraId="10392EEB" w14:textId="77777777" w:rsidR="00C76B16" w:rsidRPr="00C76B16" w:rsidRDefault="00C76B16">
            <w:pPr>
              <w:spacing w:line="360" w:lineRule="auto"/>
              <w:jc w:val="center"/>
              <w:rPr>
                <w:rFonts w:asciiTheme="majorBidi" w:hAnsiTheme="majorBidi" w:cstheme="majorBidi"/>
                <w:rPrChange w:id="414" w:author="Mac, Mia" w:date="2024-05-03T14:29:00Z">
                  <w:rPr>
                    <w:rFonts w:ascii="Calibri" w:hAnsi="Calibri" w:cs="Calibri"/>
                    <w:sz w:val="20"/>
                    <w:szCs w:val="20"/>
                  </w:rPr>
                </w:rPrChange>
              </w:rPr>
              <w:pPrChange w:id="415"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416" w:author="Mac, Mia" w:date="2024-05-03T14:29:00Z">
              <w:tcPr>
                <w:tcW w:w="1476" w:type="dxa"/>
                <w:tcBorders>
                  <w:top w:val="nil"/>
                  <w:left w:val="nil"/>
                  <w:bottom w:val="nil"/>
                  <w:right w:val="nil"/>
                </w:tcBorders>
                <w:shd w:val="clear" w:color="auto" w:fill="auto"/>
                <w:noWrap/>
                <w:vAlign w:val="bottom"/>
                <w:hideMark/>
              </w:tcPr>
            </w:tcPrChange>
          </w:tcPr>
          <w:p w14:paraId="7CC9B839" w14:textId="77777777" w:rsidR="00C76B16" w:rsidRPr="00C76B16" w:rsidRDefault="00C76B16">
            <w:pPr>
              <w:spacing w:line="360" w:lineRule="auto"/>
              <w:rPr>
                <w:rFonts w:asciiTheme="majorBidi" w:hAnsiTheme="majorBidi" w:cstheme="majorBidi"/>
                <w:rPrChange w:id="417" w:author="Mac, Mia" w:date="2024-05-03T14:29:00Z">
                  <w:rPr>
                    <w:sz w:val="20"/>
                    <w:szCs w:val="20"/>
                  </w:rPr>
                </w:rPrChange>
              </w:rPr>
              <w:pPrChange w:id="418" w:author="Mac, Mia" w:date="2024-05-03T14:29:00Z">
                <w:pPr/>
              </w:pPrChange>
            </w:pPr>
          </w:p>
        </w:tc>
        <w:tc>
          <w:tcPr>
            <w:tcW w:w="1344" w:type="dxa"/>
            <w:tcBorders>
              <w:top w:val="nil"/>
              <w:left w:val="nil"/>
              <w:bottom w:val="nil"/>
              <w:right w:val="nil"/>
            </w:tcBorders>
            <w:shd w:val="clear" w:color="auto" w:fill="auto"/>
            <w:noWrap/>
            <w:vAlign w:val="bottom"/>
            <w:hideMark/>
            <w:tcPrChange w:id="419" w:author="Mac, Mia" w:date="2024-05-03T14:29:00Z">
              <w:tcPr>
                <w:tcW w:w="1344" w:type="dxa"/>
                <w:tcBorders>
                  <w:top w:val="nil"/>
                  <w:left w:val="nil"/>
                  <w:bottom w:val="nil"/>
                  <w:right w:val="nil"/>
                </w:tcBorders>
                <w:shd w:val="clear" w:color="auto" w:fill="auto"/>
                <w:noWrap/>
                <w:vAlign w:val="bottom"/>
                <w:hideMark/>
              </w:tcPr>
            </w:tcPrChange>
          </w:tcPr>
          <w:p w14:paraId="61AD4E27" w14:textId="77777777" w:rsidR="00C76B16" w:rsidRPr="00C76B16" w:rsidRDefault="00C76B16">
            <w:pPr>
              <w:spacing w:line="360" w:lineRule="auto"/>
              <w:jc w:val="center"/>
              <w:rPr>
                <w:rFonts w:asciiTheme="majorBidi" w:hAnsiTheme="majorBidi" w:cstheme="majorBidi"/>
                <w:rPrChange w:id="420" w:author="Mac, Mia" w:date="2024-05-03T14:29:00Z">
                  <w:rPr>
                    <w:sz w:val="20"/>
                    <w:szCs w:val="20"/>
                  </w:rPr>
                </w:rPrChange>
              </w:rPr>
              <w:pPrChange w:id="421"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422" w:author="Mac, Mia" w:date="2024-05-03T14:29:00Z">
              <w:tcPr>
                <w:tcW w:w="968" w:type="dxa"/>
                <w:tcBorders>
                  <w:top w:val="nil"/>
                  <w:left w:val="nil"/>
                  <w:bottom w:val="nil"/>
                  <w:right w:val="nil"/>
                </w:tcBorders>
                <w:shd w:val="clear" w:color="auto" w:fill="auto"/>
                <w:noWrap/>
                <w:vAlign w:val="bottom"/>
                <w:hideMark/>
              </w:tcPr>
            </w:tcPrChange>
          </w:tcPr>
          <w:p w14:paraId="509C1A4A" w14:textId="77777777" w:rsidR="00C76B16" w:rsidRPr="00C76B16" w:rsidRDefault="00C76B16">
            <w:pPr>
              <w:spacing w:line="360" w:lineRule="auto"/>
              <w:jc w:val="center"/>
              <w:rPr>
                <w:rFonts w:asciiTheme="majorBidi" w:hAnsiTheme="majorBidi" w:cstheme="majorBidi"/>
                <w:rPrChange w:id="423" w:author="Mac, Mia" w:date="2024-05-03T14:29:00Z">
                  <w:rPr>
                    <w:rFonts w:ascii="Calibri" w:hAnsi="Calibri" w:cs="Calibri"/>
                    <w:sz w:val="20"/>
                    <w:szCs w:val="20"/>
                  </w:rPr>
                </w:rPrChange>
              </w:rPr>
              <w:pPrChange w:id="424" w:author="Mac, Mia" w:date="2024-05-03T14:29:00Z">
                <w:pPr>
                  <w:jc w:val="center"/>
                </w:pPr>
              </w:pPrChange>
            </w:pPr>
            <w:r w:rsidRPr="00C76B16">
              <w:rPr>
                <w:rFonts w:asciiTheme="majorBidi" w:hAnsiTheme="majorBidi" w:cstheme="majorBidi"/>
                <w:rPrChange w:id="425" w:author="Mac, Mia" w:date="2024-05-03T14:29:00Z">
                  <w:rPr>
                    <w:rFonts w:ascii="Calibri" w:hAnsi="Calibri" w:cs="Calibri"/>
                    <w:sz w:val="20"/>
                    <w:szCs w:val="20"/>
                  </w:rPr>
                </w:rPrChange>
              </w:rPr>
              <w:t>(1.323)</w:t>
            </w:r>
          </w:p>
        </w:tc>
      </w:tr>
      <w:tr w:rsidR="004C2F77" w:rsidRPr="004C2F77" w14:paraId="62629620" w14:textId="77777777" w:rsidTr="004C2F77">
        <w:tblPrEx>
          <w:tblW w:w="8280" w:type="dxa"/>
          <w:tblPrExChange w:id="426" w:author="Mac, Mia" w:date="2024-05-03T14:29:00Z">
            <w:tblPrEx>
              <w:tblW w:w="7628" w:type="dxa"/>
            </w:tblPrEx>
          </w:tblPrExChange>
        </w:tblPrEx>
        <w:trPr>
          <w:trHeight w:val="255"/>
          <w:trPrChange w:id="427"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428" w:author="Mac, Mia" w:date="2024-05-03T14:29:00Z">
              <w:tcPr>
                <w:tcW w:w="3840" w:type="dxa"/>
                <w:tcBorders>
                  <w:top w:val="nil"/>
                  <w:left w:val="nil"/>
                  <w:bottom w:val="nil"/>
                  <w:right w:val="nil"/>
                </w:tcBorders>
                <w:shd w:val="clear" w:color="auto" w:fill="auto"/>
                <w:noWrap/>
                <w:vAlign w:val="bottom"/>
                <w:hideMark/>
              </w:tcPr>
            </w:tcPrChange>
          </w:tcPr>
          <w:p w14:paraId="70DB3DC3" w14:textId="77777777" w:rsidR="00C76B16" w:rsidRPr="00C76B16" w:rsidRDefault="00C76B16">
            <w:pPr>
              <w:spacing w:line="360" w:lineRule="auto"/>
              <w:rPr>
                <w:rFonts w:asciiTheme="majorBidi" w:hAnsiTheme="majorBidi" w:cstheme="majorBidi"/>
                <w:rPrChange w:id="429" w:author="Mac, Mia" w:date="2024-05-03T14:29:00Z">
                  <w:rPr>
                    <w:rFonts w:ascii="Calibri" w:hAnsi="Calibri" w:cs="Calibri"/>
                    <w:sz w:val="20"/>
                    <w:szCs w:val="20"/>
                  </w:rPr>
                </w:rPrChange>
              </w:rPr>
              <w:pPrChange w:id="430" w:author="Mac, Mia" w:date="2024-05-03T14:29:00Z">
                <w:pPr/>
              </w:pPrChange>
            </w:pPr>
            <w:r w:rsidRPr="00C76B16">
              <w:rPr>
                <w:rFonts w:asciiTheme="majorBidi" w:hAnsiTheme="majorBidi" w:cstheme="majorBidi"/>
                <w:rPrChange w:id="431" w:author="Mac, Mia" w:date="2024-05-03T14:29:00Z">
                  <w:rPr>
                    <w:rFonts w:ascii="Calibri" w:hAnsi="Calibri" w:cs="Calibri"/>
                    <w:sz w:val="20"/>
                    <w:szCs w:val="20"/>
                  </w:rPr>
                </w:rPrChange>
              </w:rPr>
              <w:t>Year 2006</w:t>
            </w:r>
          </w:p>
        </w:tc>
        <w:tc>
          <w:tcPr>
            <w:tcW w:w="1476" w:type="dxa"/>
            <w:tcBorders>
              <w:top w:val="nil"/>
              <w:left w:val="nil"/>
              <w:bottom w:val="nil"/>
              <w:right w:val="nil"/>
            </w:tcBorders>
            <w:shd w:val="clear" w:color="auto" w:fill="auto"/>
            <w:noWrap/>
            <w:vAlign w:val="bottom"/>
            <w:hideMark/>
            <w:tcPrChange w:id="432" w:author="Mac, Mia" w:date="2024-05-03T14:29:00Z">
              <w:tcPr>
                <w:tcW w:w="1476" w:type="dxa"/>
                <w:tcBorders>
                  <w:top w:val="nil"/>
                  <w:left w:val="nil"/>
                  <w:bottom w:val="nil"/>
                  <w:right w:val="nil"/>
                </w:tcBorders>
                <w:shd w:val="clear" w:color="auto" w:fill="auto"/>
                <w:noWrap/>
                <w:vAlign w:val="bottom"/>
                <w:hideMark/>
              </w:tcPr>
            </w:tcPrChange>
          </w:tcPr>
          <w:p w14:paraId="25DD651E" w14:textId="77777777" w:rsidR="00C76B16" w:rsidRPr="00C76B16" w:rsidRDefault="00C76B16">
            <w:pPr>
              <w:spacing w:line="360" w:lineRule="auto"/>
              <w:rPr>
                <w:rFonts w:asciiTheme="majorBidi" w:hAnsiTheme="majorBidi" w:cstheme="majorBidi"/>
                <w:rPrChange w:id="433" w:author="Mac, Mia" w:date="2024-05-03T14:29:00Z">
                  <w:rPr>
                    <w:rFonts w:ascii="Calibri" w:hAnsi="Calibri" w:cs="Calibri"/>
                    <w:sz w:val="20"/>
                    <w:szCs w:val="20"/>
                  </w:rPr>
                </w:rPrChange>
              </w:rPr>
              <w:pPrChange w:id="434" w:author="Mac, Mia" w:date="2024-05-03T14:29:00Z">
                <w:pPr/>
              </w:pPrChange>
            </w:pPr>
          </w:p>
        </w:tc>
        <w:tc>
          <w:tcPr>
            <w:tcW w:w="1344" w:type="dxa"/>
            <w:tcBorders>
              <w:top w:val="nil"/>
              <w:left w:val="nil"/>
              <w:bottom w:val="nil"/>
              <w:right w:val="nil"/>
            </w:tcBorders>
            <w:shd w:val="clear" w:color="auto" w:fill="auto"/>
            <w:noWrap/>
            <w:vAlign w:val="bottom"/>
            <w:hideMark/>
            <w:tcPrChange w:id="435" w:author="Mac, Mia" w:date="2024-05-03T14:29:00Z">
              <w:tcPr>
                <w:tcW w:w="1344" w:type="dxa"/>
                <w:tcBorders>
                  <w:top w:val="nil"/>
                  <w:left w:val="nil"/>
                  <w:bottom w:val="nil"/>
                  <w:right w:val="nil"/>
                </w:tcBorders>
                <w:shd w:val="clear" w:color="auto" w:fill="auto"/>
                <w:noWrap/>
                <w:vAlign w:val="bottom"/>
                <w:hideMark/>
              </w:tcPr>
            </w:tcPrChange>
          </w:tcPr>
          <w:p w14:paraId="397CEC5E" w14:textId="77777777" w:rsidR="00C76B16" w:rsidRPr="00C76B16" w:rsidRDefault="00C76B16">
            <w:pPr>
              <w:spacing w:line="360" w:lineRule="auto"/>
              <w:jc w:val="center"/>
              <w:rPr>
                <w:rFonts w:asciiTheme="majorBidi" w:hAnsiTheme="majorBidi" w:cstheme="majorBidi"/>
                <w:rPrChange w:id="436" w:author="Mac, Mia" w:date="2024-05-03T14:29:00Z">
                  <w:rPr>
                    <w:sz w:val="20"/>
                    <w:szCs w:val="20"/>
                  </w:rPr>
                </w:rPrChange>
              </w:rPr>
              <w:pPrChange w:id="437"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438" w:author="Mac, Mia" w:date="2024-05-03T14:29:00Z">
              <w:tcPr>
                <w:tcW w:w="968" w:type="dxa"/>
                <w:tcBorders>
                  <w:top w:val="nil"/>
                  <w:left w:val="nil"/>
                  <w:bottom w:val="nil"/>
                  <w:right w:val="nil"/>
                </w:tcBorders>
                <w:shd w:val="clear" w:color="auto" w:fill="auto"/>
                <w:noWrap/>
                <w:vAlign w:val="bottom"/>
                <w:hideMark/>
              </w:tcPr>
            </w:tcPrChange>
          </w:tcPr>
          <w:p w14:paraId="08849C08" w14:textId="77777777" w:rsidR="00C76B16" w:rsidRPr="00C76B16" w:rsidRDefault="00C76B16">
            <w:pPr>
              <w:spacing w:line="360" w:lineRule="auto"/>
              <w:jc w:val="center"/>
              <w:rPr>
                <w:rFonts w:asciiTheme="majorBidi" w:hAnsiTheme="majorBidi" w:cstheme="majorBidi"/>
                <w:rPrChange w:id="439" w:author="Mac, Mia" w:date="2024-05-03T14:29:00Z">
                  <w:rPr>
                    <w:rFonts w:ascii="Calibri" w:hAnsi="Calibri" w:cs="Calibri"/>
                    <w:sz w:val="20"/>
                    <w:szCs w:val="20"/>
                  </w:rPr>
                </w:rPrChange>
              </w:rPr>
              <w:pPrChange w:id="440" w:author="Mac, Mia" w:date="2024-05-03T14:29:00Z">
                <w:pPr>
                  <w:jc w:val="center"/>
                </w:pPr>
              </w:pPrChange>
            </w:pPr>
            <w:r w:rsidRPr="00C76B16">
              <w:rPr>
                <w:rFonts w:asciiTheme="majorBidi" w:hAnsiTheme="majorBidi" w:cstheme="majorBidi"/>
                <w:rPrChange w:id="441" w:author="Mac, Mia" w:date="2024-05-03T14:29:00Z">
                  <w:rPr>
                    <w:rFonts w:ascii="Calibri" w:hAnsi="Calibri" w:cs="Calibri"/>
                    <w:sz w:val="20"/>
                    <w:szCs w:val="20"/>
                  </w:rPr>
                </w:rPrChange>
              </w:rPr>
              <w:t>1.098</w:t>
            </w:r>
          </w:p>
        </w:tc>
      </w:tr>
      <w:tr w:rsidR="004C2F77" w:rsidRPr="004C2F77" w14:paraId="48F8ECF2" w14:textId="77777777" w:rsidTr="004C2F77">
        <w:tblPrEx>
          <w:tblW w:w="8280" w:type="dxa"/>
          <w:tblPrExChange w:id="442" w:author="Mac, Mia" w:date="2024-05-03T14:29:00Z">
            <w:tblPrEx>
              <w:tblW w:w="7628" w:type="dxa"/>
            </w:tblPrEx>
          </w:tblPrExChange>
        </w:tblPrEx>
        <w:trPr>
          <w:trHeight w:val="255"/>
          <w:trPrChange w:id="443"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444" w:author="Mac, Mia" w:date="2024-05-03T14:29:00Z">
              <w:tcPr>
                <w:tcW w:w="3840" w:type="dxa"/>
                <w:tcBorders>
                  <w:top w:val="nil"/>
                  <w:left w:val="nil"/>
                  <w:bottom w:val="nil"/>
                  <w:right w:val="nil"/>
                </w:tcBorders>
                <w:shd w:val="clear" w:color="auto" w:fill="auto"/>
                <w:noWrap/>
                <w:vAlign w:val="bottom"/>
                <w:hideMark/>
              </w:tcPr>
            </w:tcPrChange>
          </w:tcPr>
          <w:p w14:paraId="7B2644CE" w14:textId="77777777" w:rsidR="00C76B16" w:rsidRPr="00C76B16" w:rsidRDefault="00C76B16">
            <w:pPr>
              <w:spacing w:line="360" w:lineRule="auto"/>
              <w:jc w:val="center"/>
              <w:rPr>
                <w:rFonts w:asciiTheme="majorBidi" w:hAnsiTheme="majorBidi" w:cstheme="majorBidi"/>
                <w:rPrChange w:id="445" w:author="Mac, Mia" w:date="2024-05-03T14:29:00Z">
                  <w:rPr>
                    <w:rFonts w:ascii="Calibri" w:hAnsi="Calibri" w:cs="Calibri"/>
                    <w:sz w:val="20"/>
                    <w:szCs w:val="20"/>
                  </w:rPr>
                </w:rPrChange>
              </w:rPr>
              <w:pPrChange w:id="446"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447" w:author="Mac, Mia" w:date="2024-05-03T14:29:00Z">
              <w:tcPr>
                <w:tcW w:w="1476" w:type="dxa"/>
                <w:tcBorders>
                  <w:top w:val="nil"/>
                  <w:left w:val="nil"/>
                  <w:bottom w:val="nil"/>
                  <w:right w:val="nil"/>
                </w:tcBorders>
                <w:shd w:val="clear" w:color="auto" w:fill="auto"/>
                <w:noWrap/>
                <w:vAlign w:val="bottom"/>
                <w:hideMark/>
              </w:tcPr>
            </w:tcPrChange>
          </w:tcPr>
          <w:p w14:paraId="062A845B" w14:textId="77777777" w:rsidR="00C76B16" w:rsidRPr="00C76B16" w:rsidRDefault="00C76B16">
            <w:pPr>
              <w:spacing w:line="360" w:lineRule="auto"/>
              <w:rPr>
                <w:rFonts w:asciiTheme="majorBidi" w:hAnsiTheme="majorBidi" w:cstheme="majorBidi"/>
                <w:rPrChange w:id="448" w:author="Mac, Mia" w:date="2024-05-03T14:29:00Z">
                  <w:rPr>
                    <w:sz w:val="20"/>
                    <w:szCs w:val="20"/>
                  </w:rPr>
                </w:rPrChange>
              </w:rPr>
              <w:pPrChange w:id="449" w:author="Mac, Mia" w:date="2024-05-03T14:29:00Z">
                <w:pPr/>
              </w:pPrChange>
            </w:pPr>
          </w:p>
        </w:tc>
        <w:tc>
          <w:tcPr>
            <w:tcW w:w="1344" w:type="dxa"/>
            <w:tcBorders>
              <w:top w:val="nil"/>
              <w:left w:val="nil"/>
              <w:bottom w:val="nil"/>
              <w:right w:val="nil"/>
            </w:tcBorders>
            <w:shd w:val="clear" w:color="auto" w:fill="auto"/>
            <w:noWrap/>
            <w:vAlign w:val="bottom"/>
            <w:hideMark/>
            <w:tcPrChange w:id="450" w:author="Mac, Mia" w:date="2024-05-03T14:29:00Z">
              <w:tcPr>
                <w:tcW w:w="1344" w:type="dxa"/>
                <w:tcBorders>
                  <w:top w:val="nil"/>
                  <w:left w:val="nil"/>
                  <w:bottom w:val="nil"/>
                  <w:right w:val="nil"/>
                </w:tcBorders>
                <w:shd w:val="clear" w:color="auto" w:fill="auto"/>
                <w:noWrap/>
                <w:vAlign w:val="bottom"/>
                <w:hideMark/>
              </w:tcPr>
            </w:tcPrChange>
          </w:tcPr>
          <w:p w14:paraId="282451BB" w14:textId="77777777" w:rsidR="00C76B16" w:rsidRPr="00C76B16" w:rsidRDefault="00C76B16">
            <w:pPr>
              <w:spacing w:line="360" w:lineRule="auto"/>
              <w:jc w:val="center"/>
              <w:rPr>
                <w:rFonts w:asciiTheme="majorBidi" w:hAnsiTheme="majorBidi" w:cstheme="majorBidi"/>
                <w:rPrChange w:id="451" w:author="Mac, Mia" w:date="2024-05-03T14:29:00Z">
                  <w:rPr>
                    <w:sz w:val="20"/>
                    <w:szCs w:val="20"/>
                  </w:rPr>
                </w:rPrChange>
              </w:rPr>
              <w:pPrChange w:id="452"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453" w:author="Mac, Mia" w:date="2024-05-03T14:29:00Z">
              <w:tcPr>
                <w:tcW w:w="968" w:type="dxa"/>
                <w:tcBorders>
                  <w:top w:val="nil"/>
                  <w:left w:val="nil"/>
                  <w:bottom w:val="nil"/>
                  <w:right w:val="nil"/>
                </w:tcBorders>
                <w:shd w:val="clear" w:color="auto" w:fill="auto"/>
                <w:noWrap/>
                <w:vAlign w:val="bottom"/>
                <w:hideMark/>
              </w:tcPr>
            </w:tcPrChange>
          </w:tcPr>
          <w:p w14:paraId="14602F07" w14:textId="77777777" w:rsidR="00C76B16" w:rsidRPr="00C76B16" w:rsidRDefault="00C76B16">
            <w:pPr>
              <w:spacing w:line="360" w:lineRule="auto"/>
              <w:jc w:val="center"/>
              <w:rPr>
                <w:rFonts w:asciiTheme="majorBidi" w:hAnsiTheme="majorBidi" w:cstheme="majorBidi"/>
                <w:rPrChange w:id="454" w:author="Mac, Mia" w:date="2024-05-03T14:29:00Z">
                  <w:rPr>
                    <w:rFonts w:ascii="Calibri" w:hAnsi="Calibri" w:cs="Calibri"/>
                    <w:sz w:val="20"/>
                    <w:szCs w:val="20"/>
                  </w:rPr>
                </w:rPrChange>
              </w:rPr>
              <w:pPrChange w:id="455" w:author="Mac, Mia" w:date="2024-05-03T14:29:00Z">
                <w:pPr>
                  <w:jc w:val="center"/>
                </w:pPr>
              </w:pPrChange>
            </w:pPr>
            <w:r w:rsidRPr="00C76B16">
              <w:rPr>
                <w:rFonts w:asciiTheme="majorBidi" w:hAnsiTheme="majorBidi" w:cstheme="majorBidi"/>
                <w:rPrChange w:id="456" w:author="Mac, Mia" w:date="2024-05-03T14:29:00Z">
                  <w:rPr>
                    <w:rFonts w:ascii="Calibri" w:hAnsi="Calibri" w:cs="Calibri"/>
                    <w:sz w:val="20"/>
                    <w:szCs w:val="20"/>
                  </w:rPr>
                </w:rPrChange>
              </w:rPr>
              <w:t>(1.649)</w:t>
            </w:r>
          </w:p>
        </w:tc>
      </w:tr>
      <w:tr w:rsidR="004C2F77" w:rsidRPr="004C2F77" w14:paraId="334B6A43" w14:textId="77777777" w:rsidTr="004C2F77">
        <w:tblPrEx>
          <w:tblW w:w="8280" w:type="dxa"/>
          <w:tblPrExChange w:id="457" w:author="Mac, Mia" w:date="2024-05-03T14:29:00Z">
            <w:tblPrEx>
              <w:tblW w:w="7628" w:type="dxa"/>
            </w:tblPrEx>
          </w:tblPrExChange>
        </w:tblPrEx>
        <w:trPr>
          <w:trHeight w:val="255"/>
          <w:trPrChange w:id="458"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459" w:author="Mac, Mia" w:date="2024-05-03T14:29:00Z">
              <w:tcPr>
                <w:tcW w:w="3840" w:type="dxa"/>
                <w:tcBorders>
                  <w:top w:val="nil"/>
                  <w:left w:val="nil"/>
                  <w:bottom w:val="nil"/>
                  <w:right w:val="nil"/>
                </w:tcBorders>
                <w:shd w:val="clear" w:color="auto" w:fill="auto"/>
                <w:noWrap/>
                <w:vAlign w:val="bottom"/>
                <w:hideMark/>
              </w:tcPr>
            </w:tcPrChange>
          </w:tcPr>
          <w:p w14:paraId="10A6CBBF" w14:textId="77777777" w:rsidR="00C76B16" w:rsidRPr="00C76B16" w:rsidRDefault="00C76B16">
            <w:pPr>
              <w:spacing w:line="360" w:lineRule="auto"/>
              <w:rPr>
                <w:rFonts w:asciiTheme="majorBidi" w:hAnsiTheme="majorBidi" w:cstheme="majorBidi"/>
                <w:rPrChange w:id="460" w:author="Mac, Mia" w:date="2024-05-03T14:29:00Z">
                  <w:rPr>
                    <w:rFonts w:ascii="Calibri" w:hAnsi="Calibri" w:cs="Calibri"/>
                    <w:sz w:val="20"/>
                    <w:szCs w:val="20"/>
                  </w:rPr>
                </w:rPrChange>
              </w:rPr>
              <w:pPrChange w:id="461" w:author="Mac, Mia" w:date="2024-05-03T14:29:00Z">
                <w:pPr/>
              </w:pPrChange>
            </w:pPr>
            <w:r w:rsidRPr="00C76B16">
              <w:rPr>
                <w:rFonts w:asciiTheme="majorBidi" w:hAnsiTheme="majorBidi" w:cstheme="majorBidi"/>
                <w:rPrChange w:id="462" w:author="Mac, Mia" w:date="2024-05-03T14:29:00Z">
                  <w:rPr>
                    <w:rFonts w:ascii="Calibri" w:hAnsi="Calibri" w:cs="Calibri"/>
                    <w:sz w:val="20"/>
                    <w:szCs w:val="20"/>
                  </w:rPr>
                </w:rPrChange>
              </w:rPr>
              <w:t>Year 2007</w:t>
            </w:r>
          </w:p>
        </w:tc>
        <w:tc>
          <w:tcPr>
            <w:tcW w:w="1476" w:type="dxa"/>
            <w:tcBorders>
              <w:top w:val="nil"/>
              <w:left w:val="nil"/>
              <w:bottom w:val="nil"/>
              <w:right w:val="nil"/>
            </w:tcBorders>
            <w:shd w:val="clear" w:color="auto" w:fill="auto"/>
            <w:noWrap/>
            <w:vAlign w:val="bottom"/>
            <w:hideMark/>
            <w:tcPrChange w:id="463" w:author="Mac, Mia" w:date="2024-05-03T14:29:00Z">
              <w:tcPr>
                <w:tcW w:w="1476" w:type="dxa"/>
                <w:tcBorders>
                  <w:top w:val="nil"/>
                  <w:left w:val="nil"/>
                  <w:bottom w:val="nil"/>
                  <w:right w:val="nil"/>
                </w:tcBorders>
                <w:shd w:val="clear" w:color="auto" w:fill="auto"/>
                <w:noWrap/>
                <w:vAlign w:val="bottom"/>
                <w:hideMark/>
              </w:tcPr>
            </w:tcPrChange>
          </w:tcPr>
          <w:p w14:paraId="69E30AF8" w14:textId="77777777" w:rsidR="00C76B16" w:rsidRPr="00C76B16" w:rsidRDefault="00C76B16">
            <w:pPr>
              <w:spacing w:line="360" w:lineRule="auto"/>
              <w:rPr>
                <w:rFonts w:asciiTheme="majorBidi" w:hAnsiTheme="majorBidi" w:cstheme="majorBidi"/>
                <w:rPrChange w:id="464" w:author="Mac, Mia" w:date="2024-05-03T14:29:00Z">
                  <w:rPr>
                    <w:rFonts w:ascii="Calibri" w:hAnsi="Calibri" w:cs="Calibri"/>
                    <w:sz w:val="20"/>
                    <w:szCs w:val="20"/>
                  </w:rPr>
                </w:rPrChange>
              </w:rPr>
              <w:pPrChange w:id="465" w:author="Mac, Mia" w:date="2024-05-03T14:29:00Z">
                <w:pPr/>
              </w:pPrChange>
            </w:pPr>
          </w:p>
        </w:tc>
        <w:tc>
          <w:tcPr>
            <w:tcW w:w="1344" w:type="dxa"/>
            <w:tcBorders>
              <w:top w:val="nil"/>
              <w:left w:val="nil"/>
              <w:bottom w:val="nil"/>
              <w:right w:val="nil"/>
            </w:tcBorders>
            <w:shd w:val="clear" w:color="auto" w:fill="auto"/>
            <w:noWrap/>
            <w:vAlign w:val="bottom"/>
            <w:hideMark/>
            <w:tcPrChange w:id="466" w:author="Mac, Mia" w:date="2024-05-03T14:29:00Z">
              <w:tcPr>
                <w:tcW w:w="1344" w:type="dxa"/>
                <w:tcBorders>
                  <w:top w:val="nil"/>
                  <w:left w:val="nil"/>
                  <w:bottom w:val="nil"/>
                  <w:right w:val="nil"/>
                </w:tcBorders>
                <w:shd w:val="clear" w:color="auto" w:fill="auto"/>
                <w:noWrap/>
                <w:vAlign w:val="bottom"/>
                <w:hideMark/>
              </w:tcPr>
            </w:tcPrChange>
          </w:tcPr>
          <w:p w14:paraId="4628A8DB" w14:textId="77777777" w:rsidR="00C76B16" w:rsidRPr="00C76B16" w:rsidRDefault="00C76B16">
            <w:pPr>
              <w:spacing w:line="360" w:lineRule="auto"/>
              <w:jc w:val="center"/>
              <w:rPr>
                <w:rFonts w:asciiTheme="majorBidi" w:hAnsiTheme="majorBidi" w:cstheme="majorBidi"/>
                <w:rPrChange w:id="467" w:author="Mac, Mia" w:date="2024-05-03T14:29:00Z">
                  <w:rPr>
                    <w:sz w:val="20"/>
                    <w:szCs w:val="20"/>
                  </w:rPr>
                </w:rPrChange>
              </w:rPr>
              <w:pPrChange w:id="468"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469" w:author="Mac, Mia" w:date="2024-05-03T14:29:00Z">
              <w:tcPr>
                <w:tcW w:w="968" w:type="dxa"/>
                <w:tcBorders>
                  <w:top w:val="nil"/>
                  <w:left w:val="nil"/>
                  <w:bottom w:val="nil"/>
                  <w:right w:val="nil"/>
                </w:tcBorders>
                <w:shd w:val="clear" w:color="auto" w:fill="auto"/>
                <w:noWrap/>
                <w:vAlign w:val="bottom"/>
                <w:hideMark/>
              </w:tcPr>
            </w:tcPrChange>
          </w:tcPr>
          <w:p w14:paraId="20E2AE74" w14:textId="77777777" w:rsidR="00C76B16" w:rsidRPr="00C76B16" w:rsidRDefault="00C76B16">
            <w:pPr>
              <w:spacing w:line="360" w:lineRule="auto"/>
              <w:jc w:val="center"/>
              <w:rPr>
                <w:rFonts w:asciiTheme="majorBidi" w:hAnsiTheme="majorBidi" w:cstheme="majorBidi"/>
                <w:rPrChange w:id="470" w:author="Mac, Mia" w:date="2024-05-03T14:29:00Z">
                  <w:rPr>
                    <w:rFonts w:ascii="Calibri" w:hAnsi="Calibri" w:cs="Calibri"/>
                    <w:sz w:val="20"/>
                    <w:szCs w:val="20"/>
                  </w:rPr>
                </w:rPrChange>
              </w:rPr>
              <w:pPrChange w:id="471" w:author="Mac, Mia" w:date="2024-05-03T14:29:00Z">
                <w:pPr>
                  <w:jc w:val="center"/>
                </w:pPr>
              </w:pPrChange>
            </w:pPr>
            <w:r w:rsidRPr="00C76B16">
              <w:rPr>
                <w:rFonts w:asciiTheme="majorBidi" w:hAnsiTheme="majorBidi" w:cstheme="majorBidi"/>
                <w:rPrChange w:id="472" w:author="Mac, Mia" w:date="2024-05-03T14:29:00Z">
                  <w:rPr>
                    <w:rFonts w:ascii="Calibri" w:hAnsi="Calibri" w:cs="Calibri"/>
                    <w:sz w:val="20"/>
                    <w:szCs w:val="20"/>
                  </w:rPr>
                </w:rPrChange>
              </w:rPr>
              <w:t>2.947</w:t>
            </w:r>
          </w:p>
        </w:tc>
      </w:tr>
      <w:tr w:rsidR="004C2F77" w:rsidRPr="004C2F77" w14:paraId="30EAB6CB" w14:textId="77777777" w:rsidTr="004C2F77">
        <w:tblPrEx>
          <w:tblW w:w="8280" w:type="dxa"/>
          <w:tblPrExChange w:id="473" w:author="Mac, Mia" w:date="2024-05-03T14:29:00Z">
            <w:tblPrEx>
              <w:tblW w:w="7628" w:type="dxa"/>
            </w:tblPrEx>
          </w:tblPrExChange>
        </w:tblPrEx>
        <w:trPr>
          <w:trHeight w:val="255"/>
          <w:trPrChange w:id="474"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475" w:author="Mac, Mia" w:date="2024-05-03T14:29:00Z">
              <w:tcPr>
                <w:tcW w:w="3840" w:type="dxa"/>
                <w:tcBorders>
                  <w:top w:val="nil"/>
                  <w:left w:val="nil"/>
                  <w:bottom w:val="nil"/>
                  <w:right w:val="nil"/>
                </w:tcBorders>
                <w:shd w:val="clear" w:color="auto" w:fill="auto"/>
                <w:noWrap/>
                <w:vAlign w:val="bottom"/>
                <w:hideMark/>
              </w:tcPr>
            </w:tcPrChange>
          </w:tcPr>
          <w:p w14:paraId="6F38692C" w14:textId="77777777" w:rsidR="00C76B16" w:rsidRPr="00C76B16" w:rsidRDefault="00C76B16">
            <w:pPr>
              <w:spacing w:line="360" w:lineRule="auto"/>
              <w:jc w:val="center"/>
              <w:rPr>
                <w:rFonts w:asciiTheme="majorBidi" w:hAnsiTheme="majorBidi" w:cstheme="majorBidi"/>
                <w:rPrChange w:id="476" w:author="Mac, Mia" w:date="2024-05-03T14:29:00Z">
                  <w:rPr>
                    <w:rFonts w:ascii="Calibri" w:hAnsi="Calibri" w:cs="Calibri"/>
                    <w:sz w:val="20"/>
                    <w:szCs w:val="20"/>
                  </w:rPr>
                </w:rPrChange>
              </w:rPr>
              <w:pPrChange w:id="477"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478" w:author="Mac, Mia" w:date="2024-05-03T14:29:00Z">
              <w:tcPr>
                <w:tcW w:w="1476" w:type="dxa"/>
                <w:tcBorders>
                  <w:top w:val="nil"/>
                  <w:left w:val="nil"/>
                  <w:bottom w:val="nil"/>
                  <w:right w:val="nil"/>
                </w:tcBorders>
                <w:shd w:val="clear" w:color="auto" w:fill="auto"/>
                <w:noWrap/>
                <w:vAlign w:val="bottom"/>
                <w:hideMark/>
              </w:tcPr>
            </w:tcPrChange>
          </w:tcPr>
          <w:p w14:paraId="6227BF35" w14:textId="77777777" w:rsidR="00C76B16" w:rsidRPr="00C76B16" w:rsidRDefault="00C76B16">
            <w:pPr>
              <w:spacing w:line="360" w:lineRule="auto"/>
              <w:rPr>
                <w:rFonts w:asciiTheme="majorBidi" w:hAnsiTheme="majorBidi" w:cstheme="majorBidi"/>
                <w:rPrChange w:id="479" w:author="Mac, Mia" w:date="2024-05-03T14:29:00Z">
                  <w:rPr>
                    <w:sz w:val="20"/>
                    <w:szCs w:val="20"/>
                  </w:rPr>
                </w:rPrChange>
              </w:rPr>
              <w:pPrChange w:id="480" w:author="Mac, Mia" w:date="2024-05-03T14:29:00Z">
                <w:pPr/>
              </w:pPrChange>
            </w:pPr>
          </w:p>
        </w:tc>
        <w:tc>
          <w:tcPr>
            <w:tcW w:w="1344" w:type="dxa"/>
            <w:tcBorders>
              <w:top w:val="nil"/>
              <w:left w:val="nil"/>
              <w:bottom w:val="nil"/>
              <w:right w:val="nil"/>
            </w:tcBorders>
            <w:shd w:val="clear" w:color="auto" w:fill="auto"/>
            <w:noWrap/>
            <w:vAlign w:val="bottom"/>
            <w:hideMark/>
            <w:tcPrChange w:id="481" w:author="Mac, Mia" w:date="2024-05-03T14:29:00Z">
              <w:tcPr>
                <w:tcW w:w="1344" w:type="dxa"/>
                <w:tcBorders>
                  <w:top w:val="nil"/>
                  <w:left w:val="nil"/>
                  <w:bottom w:val="nil"/>
                  <w:right w:val="nil"/>
                </w:tcBorders>
                <w:shd w:val="clear" w:color="auto" w:fill="auto"/>
                <w:noWrap/>
                <w:vAlign w:val="bottom"/>
                <w:hideMark/>
              </w:tcPr>
            </w:tcPrChange>
          </w:tcPr>
          <w:p w14:paraId="29DF48C5" w14:textId="77777777" w:rsidR="00C76B16" w:rsidRPr="00C76B16" w:rsidRDefault="00C76B16">
            <w:pPr>
              <w:spacing w:line="360" w:lineRule="auto"/>
              <w:jc w:val="center"/>
              <w:rPr>
                <w:rFonts w:asciiTheme="majorBidi" w:hAnsiTheme="majorBidi" w:cstheme="majorBidi"/>
                <w:rPrChange w:id="482" w:author="Mac, Mia" w:date="2024-05-03T14:29:00Z">
                  <w:rPr>
                    <w:sz w:val="20"/>
                    <w:szCs w:val="20"/>
                  </w:rPr>
                </w:rPrChange>
              </w:rPr>
              <w:pPrChange w:id="483"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484" w:author="Mac, Mia" w:date="2024-05-03T14:29:00Z">
              <w:tcPr>
                <w:tcW w:w="968" w:type="dxa"/>
                <w:tcBorders>
                  <w:top w:val="nil"/>
                  <w:left w:val="nil"/>
                  <w:bottom w:val="nil"/>
                  <w:right w:val="nil"/>
                </w:tcBorders>
                <w:shd w:val="clear" w:color="auto" w:fill="auto"/>
                <w:noWrap/>
                <w:vAlign w:val="bottom"/>
                <w:hideMark/>
              </w:tcPr>
            </w:tcPrChange>
          </w:tcPr>
          <w:p w14:paraId="75F77259" w14:textId="77777777" w:rsidR="00C76B16" w:rsidRPr="00C76B16" w:rsidRDefault="00C76B16">
            <w:pPr>
              <w:spacing w:line="360" w:lineRule="auto"/>
              <w:jc w:val="center"/>
              <w:rPr>
                <w:rFonts w:asciiTheme="majorBidi" w:hAnsiTheme="majorBidi" w:cstheme="majorBidi"/>
                <w:rPrChange w:id="485" w:author="Mac, Mia" w:date="2024-05-03T14:29:00Z">
                  <w:rPr>
                    <w:rFonts w:ascii="Calibri" w:hAnsi="Calibri" w:cs="Calibri"/>
                    <w:sz w:val="20"/>
                    <w:szCs w:val="20"/>
                  </w:rPr>
                </w:rPrChange>
              </w:rPr>
              <w:pPrChange w:id="486" w:author="Mac, Mia" w:date="2024-05-03T14:29:00Z">
                <w:pPr>
                  <w:jc w:val="center"/>
                </w:pPr>
              </w:pPrChange>
            </w:pPr>
            <w:r w:rsidRPr="00C76B16">
              <w:rPr>
                <w:rFonts w:asciiTheme="majorBidi" w:hAnsiTheme="majorBidi" w:cstheme="majorBidi"/>
                <w:rPrChange w:id="487" w:author="Mac, Mia" w:date="2024-05-03T14:29:00Z">
                  <w:rPr>
                    <w:rFonts w:ascii="Calibri" w:hAnsi="Calibri" w:cs="Calibri"/>
                    <w:sz w:val="20"/>
                    <w:szCs w:val="20"/>
                  </w:rPr>
                </w:rPrChange>
              </w:rPr>
              <w:t>(1.928)</w:t>
            </w:r>
          </w:p>
        </w:tc>
      </w:tr>
      <w:tr w:rsidR="004C2F77" w:rsidRPr="004C2F77" w14:paraId="74E5AD5E" w14:textId="77777777" w:rsidTr="004C2F77">
        <w:tblPrEx>
          <w:tblW w:w="8280" w:type="dxa"/>
          <w:tblPrExChange w:id="488" w:author="Mac, Mia" w:date="2024-05-03T14:29:00Z">
            <w:tblPrEx>
              <w:tblW w:w="7628" w:type="dxa"/>
            </w:tblPrEx>
          </w:tblPrExChange>
        </w:tblPrEx>
        <w:trPr>
          <w:trHeight w:val="255"/>
          <w:trPrChange w:id="489"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490" w:author="Mac, Mia" w:date="2024-05-03T14:29:00Z">
              <w:tcPr>
                <w:tcW w:w="3840" w:type="dxa"/>
                <w:tcBorders>
                  <w:top w:val="nil"/>
                  <w:left w:val="nil"/>
                  <w:bottom w:val="nil"/>
                  <w:right w:val="nil"/>
                </w:tcBorders>
                <w:shd w:val="clear" w:color="auto" w:fill="auto"/>
                <w:noWrap/>
                <w:vAlign w:val="bottom"/>
                <w:hideMark/>
              </w:tcPr>
            </w:tcPrChange>
          </w:tcPr>
          <w:p w14:paraId="37736A54" w14:textId="77777777" w:rsidR="00C76B16" w:rsidRPr="00C76B16" w:rsidRDefault="00C76B16">
            <w:pPr>
              <w:spacing w:line="360" w:lineRule="auto"/>
              <w:rPr>
                <w:rFonts w:asciiTheme="majorBidi" w:hAnsiTheme="majorBidi" w:cstheme="majorBidi"/>
                <w:rPrChange w:id="491" w:author="Mac, Mia" w:date="2024-05-03T14:29:00Z">
                  <w:rPr>
                    <w:rFonts w:ascii="Calibri" w:hAnsi="Calibri" w:cs="Calibri"/>
                    <w:sz w:val="20"/>
                    <w:szCs w:val="20"/>
                  </w:rPr>
                </w:rPrChange>
              </w:rPr>
              <w:pPrChange w:id="492" w:author="Mac, Mia" w:date="2024-05-03T14:29:00Z">
                <w:pPr/>
              </w:pPrChange>
            </w:pPr>
            <w:r w:rsidRPr="00C76B16">
              <w:rPr>
                <w:rFonts w:asciiTheme="majorBidi" w:hAnsiTheme="majorBidi" w:cstheme="majorBidi"/>
                <w:rPrChange w:id="493" w:author="Mac, Mia" w:date="2024-05-03T14:29:00Z">
                  <w:rPr>
                    <w:rFonts w:ascii="Calibri" w:hAnsi="Calibri" w:cs="Calibri"/>
                    <w:sz w:val="20"/>
                    <w:szCs w:val="20"/>
                  </w:rPr>
                </w:rPrChange>
              </w:rPr>
              <w:t>Year 2008</w:t>
            </w:r>
          </w:p>
        </w:tc>
        <w:tc>
          <w:tcPr>
            <w:tcW w:w="1476" w:type="dxa"/>
            <w:tcBorders>
              <w:top w:val="nil"/>
              <w:left w:val="nil"/>
              <w:bottom w:val="nil"/>
              <w:right w:val="nil"/>
            </w:tcBorders>
            <w:shd w:val="clear" w:color="auto" w:fill="auto"/>
            <w:noWrap/>
            <w:vAlign w:val="bottom"/>
            <w:hideMark/>
            <w:tcPrChange w:id="494" w:author="Mac, Mia" w:date="2024-05-03T14:29:00Z">
              <w:tcPr>
                <w:tcW w:w="1476" w:type="dxa"/>
                <w:tcBorders>
                  <w:top w:val="nil"/>
                  <w:left w:val="nil"/>
                  <w:bottom w:val="nil"/>
                  <w:right w:val="nil"/>
                </w:tcBorders>
                <w:shd w:val="clear" w:color="auto" w:fill="auto"/>
                <w:noWrap/>
                <w:vAlign w:val="bottom"/>
                <w:hideMark/>
              </w:tcPr>
            </w:tcPrChange>
          </w:tcPr>
          <w:p w14:paraId="61C2F786" w14:textId="77777777" w:rsidR="00C76B16" w:rsidRPr="00C76B16" w:rsidRDefault="00C76B16">
            <w:pPr>
              <w:spacing w:line="360" w:lineRule="auto"/>
              <w:rPr>
                <w:rFonts w:asciiTheme="majorBidi" w:hAnsiTheme="majorBidi" w:cstheme="majorBidi"/>
                <w:rPrChange w:id="495" w:author="Mac, Mia" w:date="2024-05-03T14:29:00Z">
                  <w:rPr>
                    <w:rFonts w:ascii="Calibri" w:hAnsi="Calibri" w:cs="Calibri"/>
                    <w:sz w:val="20"/>
                    <w:szCs w:val="20"/>
                  </w:rPr>
                </w:rPrChange>
              </w:rPr>
              <w:pPrChange w:id="496" w:author="Mac, Mia" w:date="2024-05-03T14:29:00Z">
                <w:pPr/>
              </w:pPrChange>
            </w:pPr>
          </w:p>
        </w:tc>
        <w:tc>
          <w:tcPr>
            <w:tcW w:w="1344" w:type="dxa"/>
            <w:tcBorders>
              <w:top w:val="nil"/>
              <w:left w:val="nil"/>
              <w:bottom w:val="nil"/>
              <w:right w:val="nil"/>
            </w:tcBorders>
            <w:shd w:val="clear" w:color="auto" w:fill="auto"/>
            <w:noWrap/>
            <w:vAlign w:val="bottom"/>
            <w:hideMark/>
            <w:tcPrChange w:id="497" w:author="Mac, Mia" w:date="2024-05-03T14:29:00Z">
              <w:tcPr>
                <w:tcW w:w="1344" w:type="dxa"/>
                <w:tcBorders>
                  <w:top w:val="nil"/>
                  <w:left w:val="nil"/>
                  <w:bottom w:val="nil"/>
                  <w:right w:val="nil"/>
                </w:tcBorders>
                <w:shd w:val="clear" w:color="auto" w:fill="auto"/>
                <w:noWrap/>
                <w:vAlign w:val="bottom"/>
                <w:hideMark/>
              </w:tcPr>
            </w:tcPrChange>
          </w:tcPr>
          <w:p w14:paraId="0F9EB5CF" w14:textId="77777777" w:rsidR="00C76B16" w:rsidRPr="00C76B16" w:rsidRDefault="00C76B16">
            <w:pPr>
              <w:spacing w:line="360" w:lineRule="auto"/>
              <w:jc w:val="center"/>
              <w:rPr>
                <w:rFonts w:asciiTheme="majorBidi" w:hAnsiTheme="majorBidi" w:cstheme="majorBidi"/>
                <w:rPrChange w:id="498" w:author="Mac, Mia" w:date="2024-05-03T14:29:00Z">
                  <w:rPr>
                    <w:sz w:val="20"/>
                    <w:szCs w:val="20"/>
                  </w:rPr>
                </w:rPrChange>
              </w:rPr>
              <w:pPrChange w:id="499"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500" w:author="Mac, Mia" w:date="2024-05-03T14:29:00Z">
              <w:tcPr>
                <w:tcW w:w="968" w:type="dxa"/>
                <w:tcBorders>
                  <w:top w:val="nil"/>
                  <w:left w:val="nil"/>
                  <w:bottom w:val="nil"/>
                  <w:right w:val="nil"/>
                </w:tcBorders>
                <w:shd w:val="clear" w:color="auto" w:fill="auto"/>
                <w:noWrap/>
                <w:vAlign w:val="bottom"/>
                <w:hideMark/>
              </w:tcPr>
            </w:tcPrChange>
          </w:tcPr>
          <w:p w14:paraId="56B18FC7" w14:textId="77777777" w:rsidR="00C76B16" w:rsidRPr="00C76B16" w:rsidRDefault="00C76B16">
            <w:pPr>
              <w:spacing w:line="360" w:lineRule="auto"/>
              <w:jc w:val="center"/>
              <w:rPr>
                <w:rFonts w:asciiTheme="majorBidi" w:hAnsiTheme="majorBidi" w:cstheme="majorBidi"/>
                <w:rPrChange w:id="501" w:author="Mac, Mia" w:date="2024-05-03T14:29:00Z">
                  <w:rPr>
                    <w:rFonts w:ascii="Calibri" w:hAnsi="Calibri" w:cs="Calibri"/>
                    <w:sz w:val="20"/>
                    <w:szCs w:val="20"/>
                  </w:rPr>
                </w:rPrChange>
              </w:rPr>
              <w:pPrChange w:id="502" w:author="Mac, Mia" w:date="2024-05-03T14:29:00Z">
                <w:pPr>
                  <w:jc w:val="center"/>
                </w:pPr>
              </w:pPrChange>
            </w:pPr>
            <w:r w:rsidRPr="00C76B16">
              <w:rPr>
                <w:rFonts w:asciiTheme="majorBidi" w:hAnsiTheme="majorBidi" w:cstheme="majorBidi"/>
                <w:rPrChange w:id="503" w:author="Mac, Mia" w:date="2024-05-03T14:29:00Z">
                  <w:rPr>
                    <w:rFonts w:ascii="Calibri" w:hAnsi="Calibri" w:cs="Calibri"/>
                    <w:sz w:val="20"/>
                    <w:szCs w:val="20"/>
                  </w:rPr>
                </w:rPrChange>
              </w:rPr>
              <w:t>-0.827</w:t>
            </w:r>
          </w:p>
        </w:tc>
      </w:tr>
      <w:tr w:rsidR="004C2F77" w:rsidRPr="004C2F77" w14:paraId="3DCEE7B5" w14:textId="77777777" w:rsidTr="004C2F77">
        <w:tblPrEx>
          <w:tblW w:w="8280" w:type="dxa"/>
          <w:tblPrExChange w:id="504" w:author="Mac, Mia" w:date="2024-05-03T14:29:00Z">
            <w:tblPrEx>
              <w:tblW w:w="7628" w:type="dxa"/>
            </w:tblPrEx>
          </w:tblPrExChange>
        </w:tblPrEx>
        <w:trPr>
          <w:trHeight w:val="255"/>
          <w:trPrChange w:id="505"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506" w:author="Mac, Mia" w:date="2024-05-03T14:29:00Z">
              <w:tcPr>
                <w:tcW w:w="3840" w:type="dxa"/>
                <w:tcBorders>
                  <w:top w:val="nil"/>
                  <w:left w:val="nil"/>
                  <w:bottom w:val="nil"/>
                  <w:right w:val="nil"/>
                </w:tcBorders>
                <w:shd w:val="clear" w:color="auto" w:fill="auto"/>
                <w:noWrap/>
                <w:vAlign w:val="bottom"/>
                <w:hideMark/>
              </w:tcPr>
            </w:tcPrChange>
          </w:tcPr>
          <w:p w14:paraId="2A38D474" w14:textId="77777777" w:rsidR="00C76B16" w:rsidRPr="00C76B16" w:rsidRDefault="00C76B16">
            <w:pPr>
              <w:spacing w:line="360" w:lineRule="auto"/>
              <w:jc w:val="center"/>
              <w:rPr>
                <w:rFonts w:asciiTheme="majorBidi" w:hAnsiTheme="majorBidi" w:cstheme="majorBidi"/>
                <w:rPrChange w:id="507" w:author="Mac, Mia" w:date="2024-05-03T14:29:00Z">
                  <w:rPr>
                    <w:rFonts w:ascii="Calibri" w:hAnsi="Calibri" w:cs="Calibri"/>
                    <w:sz w:val="20"/>
                    <w:szCs w:val="20"/>
                  </w:rPr>
                </w:rPrChange>
              </w:rPr>
              <w:pPrChange w:id="508"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509" w:author="Mac, Mia" w:date="2024-05-03T14:29:00Z">
              <w:tcPr>
                <w:tcW w:w="1476" w:type="dxa"/>
                <w:tcBorders>
                  <w:top w:val="nil"/>
                  <w:left w:val="nil"/>
                  <w:bottom w:val="nil"/>
                  <w:right w:val="nil"/>
                </w:tcBorders>
                <w:shd w:val="clear" w:color="auto" w:fill="auto"/>
                <w:noWrap/>
                <w:vAlign w:val="bottom"/>
                <w:hideMark/>
              </w:tcPr>
            </w:tcPrChange>
          </w:tcPr>
          <w:p w14:paraId="613B2FCB" w14:textId="77777777" w:rsidR="00C76B16" w:rsidRPr="00C76B16" w:rsidRDefault="00C76B16">
            <w:pPr>
              <w:spacing w:line="360" w:lineRule="auto"/>
              <w:rPr>
                <w:rFonts w:asciiTheme="majorBidi" w:hAnsiTheme="majorBidi" w:cstheme="majorBidi"/>
                <w:rPrChange w:id="510" w:author="Mac, Mia" w:date="2024-05-03T14:29:00Z">
                  <w:rPr>
                    <w:sz w:val="20"/>
                    <w:szCs w:val="20"/>
                  </w:rPr>
                </w:rPrChange>
              </w:rPr>
              <w:pPrChange w:id="511" w:author="Mac, Mia" w:date="2024-05-03T14:29:00Z">
                <w:pPr/>
              </w:pPrChange>
            </w:pPr>
          </w:p>
        </w:tc>
        <w:tc>
          <w:tcPr>
            <w:tcW w:w="1344" w:type="dxa"/>
            <w:tcBorders>
              <w:top w:val="nil"/>
              <w:left w:val="nil"/>
              <w:bottom w:val="nil"/>
              <w:right w:val="nil"/>
            </w:tcBorders>
            <w:shd w:val="clear" w:color="auto" w:fill="auto"/>
            <w:noWrap/>
            <w:vAlign w:val="bottom"/>
            <w:hideMark/>
            <w:tcPrChange w:id="512" w:author="Mac, Mia" w:date="2024-05-03T14:29:00Z">
              <w:tcPr>
                <w:tcW w:w="1344" w:type="dxa"/>
                <w:tcBorders>
                  <w:top w:val="nil"/>
                  <w:left w:val="nil"/>
                  <w:bottom w:val="nil"/>
                  <w:right w:val="nil"/>
                </w:tcBorders>
                <w:shd w:val="clear" w:color="auto" w:fill="auto"/>
                <w:noWrap/>
                <w:vAlign w:val="bottom"/>
                <w:hideMark/>
              </w:tcPr>
            </w:tcPrChange>
          </w:tcPr>
          <w:p w14:paraId="36A56DCA" w14:textId="77777777" w:rsidR="00C76B16" w:rsidRPr="00C76B16" w:rsidRDefault="00C76B16">
            <w:pPr>
              <w:spacing w:line="360" w:lineRule="auto"/>
              <w:jc w:val="center"/>
              <w:rPr>
                <w:rFonts w:asciiTheme="majorBidi" w:hAnsiTheme="majorBidi" w:cstheme="majorBidi"/>
                <w:rPrChange w:id="513" w:author="Mac, Mia" w:date="2024-05-03T14:29:00Z">
                  <w:rPr>
                    <w:sz w:val="20"/>
                    <w:szCs w:val="20"/>
                  </w:rPr>
                </w:rPrChange>
              </w:rPr>
              <w:pPrChange w:id="514"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515" w:author="Mac, Mia" w:date="2024-05-03T14:29:00Z">
              <w:tcPr>
                <w:tcW w:w="968" w:type="dxa"/>
                <w:tcBorders>
                  <w:top w:val="nil"/>
                  <w:left w:val="nil"/>
                  <w:bottom w:val="nil"/>
                  <w:right w:val="nil"/>
                </w:tcBorders>
                <w:shd w:val="clear" w:color="auto" w:fill="auto"/>
                <w:noWrap/>
                <w:vAlign w:val="bottom"/>
                <w:hideMark/>
              </w:tcPr>
            </w:tcPrChange>
          </w:tcPr>
          <w:p w14:paraId="0371BF92" w14:textId="77777777" w:rsidR="00C76B16" w:rsidRPr="00C76B16" w:rsidRDefault="00C76B16">
            <w:pPr>
              <w:spacing w:line="360" w:lineRule="auto"/>
              <w:jc w:val="center"/>
              <w:rPr>
                <w:rFonts w:asciiTheme="majorBidi" w:hAnsiTheme="majorBidi" w:cstheme="majorBidi"/>
                <w:rPrChange w:id="516" w:author="Mac, Mia" w:date="2024-05-03T14:29:00Z">
                  <w:rPr>
                    <w:rFonts w:ascii="Calibri" w:hAnsi="Calibri" w:cs="Calibri"/>
                    <w:sz w:val="20"/>
                    <w:szCs w:val="20"/>
                  </w:rPr>
                </w:rPrChange>
              </w:rPr>
              <w:pPrChange w:id="517" w:author="Mac, Mia" w:date="2024-05-03T14:29:00Z">
                <w:pPr>
                  <w:jc w:val="center"/>
                </w:pPr>
              </w:pPrChange>
            </w:pPr>
            <w:r w:rsidRPr="00C76B16">
              <w:rPr>
                <w:rFonts w:asciiTheme="majorBidi" w:hAnsiTheme="majorBidi" w:cstheme="majorBidi"/>
                <w:rPrChange w:id="518" w:author="Mac, Mia" w:date="2024-05-03T14:29:00Z">
                  <w:rPr>
                    <w:rFonts w:ascii="Calibri" w:hAnsi="Calibri" w:cs="Calibri"/>
                    <w:sz w:val="20"/>
                    <w:szCs w:val="20"/>
                  </w:rPr>
                </w:rPrChange>
              </w:rPr>
              <w:t>(2.211)</w:t>
            </w:r>
          </w:p>
        </w:tc>
      </w:tr>
      <w:tr w:rsidR="004C2F77" w:rsidRPr="004C2F77" w14:paraId="272AE4F3" w14:textId="77777777" w:rsidTr="004C2F77">
        <w:tblPrEx>
          <w:tblW w:w="8280" w:type="dxa"/>
          <w:tblPrExChange w:id="519" w:author="Mac, Mia" w:date="2024-05-03T14:29:00Z">
            <w:tblPrEx>
              <w:tblW w:w="7628" w:type="dxa"/>
            </w:tblPrEx>
          </w:tblPrExChange>
        </w:tblPrEx>
        <w:trPr>
          <w:trHeight w:val="255"/>
          <w:trPrChange w:id="520"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521" w:author="Mac, Mia" w:date="2024-05-03T14:29:00Z">
              <w:tcPr>
                <w:tcW w:w="3840" w:type="dxa"/>
                <w:tcBorders>
                  <w:top w:val="nil"/>
                  <w:left w:val="nil"/>
                  <w:bottom w:val="nil"/>
                  <w:right w:val="nil"/>
                </w:tcBorders>
                <w:shd w:val="clear" w:color="auto" w:fill="auto"/>
                <w:noWrap/>
                <w:vAlign w:val="bottom"/>
                <w:hideMark/>
              </w:tcPr>
            </w:tcPrChange>
          </w:tcPr>
          <w:p w14:paraId="459BCFEA" w14:textId="77777777" w:rsidR="00C76B16" w:rsidRPr="00C76B16" w:rsidRDefault="00C76B16">
            <w:pPr>
              <w:spacing w:line="360" w:lineRule="auto"/>
              <w:rPr>
                <w:rFonts w:asciiTheme="majorBidi" w:hAnsiTheme="majorBidi" w:cstheme="majorBidi"/>
                <w:rPrChange w:id="522" w:author="Mac, Mia" w:date="2024-05-03T14:29:00Z">
                  <w:rPr>
                    <w:rFonts w:ascii="Calibri" w:hAnsi="Calibri" w:cs="Calibri"/>
                    <w:sz w:val="20"/>
                    <w:szCs w:val="20"/>
                  </w:rPr>
                </w:rPrChange>
              </w:rPr>
              <w:pPrChange w:id="523" w:author="Mac, Mia" w:date="2024-05-03T14:29:00Z">
                <w:pPr/>
              </w:pPrChange>
            </w:pPr>
            <w:r w:rsidRPr="00C76B16">
              <w:rPr>
                <w:rFonts w:asciiTheme="majorBidi" w:hAnsiTheme="majorBidi" w:cstheme="majorBidi"/>
                <w:rPrChange w:id="524" w:author="Mac, Mia" w:date="2024-05-03T14:29:00Z">
                  <w:rPr>
                    <w:rFonts w:ascii="Calibri" w:hAnsi="Calibri" w:cs="Calibri"/>
                    <w:sz w:val="20"/>
                    <w:szCs w:val="20"/>
                  </w:rPr>
                </w:rPrChange>
              </w:rPr>
              <w:t>Constant</w:t>
            </w:r>
          </w:p>
        </w:tc>
        <w:tc>
          <w:tcPr>
            <w:tcW w:w="1476" w:type="dxa"/>
            <w:tcBorders>
              <w:top w:val="nil"/>
              <w:left w:val="nil"/>
              <w:bottom w:val="nil"/>
              <w:right w:val="nil"/>
            </w:tcBorders>
            <w:shd w:val="clear" w:color="auto" w:fill="auto"/>
            <w:noWrap/>
            <w:vAlign w:val="bottom"/>
            <w:hideMark/>
            <w:tcPrChange w:id="525" w:author="Mac, Mia" w:date="2024-05-03T14:29:00Z">
              <w:tcPr>
                <w:tcW w:w="1476" w:type="dxa"/>
                <w:tcBorders>
                  <w:top w:val="nil"/>
                  <w:left w:val="nil"/>
                  <w:bottom w:val="nil"/>
                  <w:right w:val="nil"/>
                </w:tcBorders>
                <w:shd w:val="clear" w:color="auto" w:fill="auto"/>
                <w:noWrap/>
                <w:vAlign w:val="bottom"/>
                <w:hideMark/>
              </w:tcPr>
            </w:tcPrChange>
          </w:tcPr>
          <w:p w14:paraId="05841097" w14:textId="77777777" w:rsidR="00C76B16" w:rsidRPr="00C76B16" w:rsidRDefault="00C76B16">
            <w:pPr>
              <w:spacing w:line="360" w:lineRule="auto"/>
              <w:jc w:val="center"/>
              <w:rPr>
                <w:rFonts w:asciiTheme="majorBidi" w:hAnsiTheme="majorBidi" w:cstheme="majorBidi"/>
                <w:rPrChange w:id="526" w:author="Mac, Mia" w:date="2024-05-03T14:29:00Z">
                  <w:rPr>
                    <w:rFonts w:ascii="Calibri" w:hAnsi="Calibri" w:cs="Calibri"/>
                    <w:sz w:val="20"/>
                    <w:szCs w:val="20"/>
                  </w:rPr>
                </w:rPrChange>
              </w:rPr>
              <w:pPrChange w:id="527" w:author="Mac, Mia" w:date="2024-05-03T14:29:00Z">
                <w:pPr>
                  <w:jc w:val="center"/>
                </w:pPr>
              </w:pPrChange>
            </w:pPr>
            <w:r w:rsidRPr="00C76B16">
              <w:rPr>
                <w:rFonts w:asciiTheme="majorBidi" w:hAnsiTheme="majorBidi" w:cstheme="majorBidi"/>
                <w:rPrChange w:id="528" w:author="Mac, Mia" w:date="2024-05-03T14:29:00Z">
                  <w:rPr>
                    <w:rFonts w:ascii="Calibri" w:hAnsi="Calibri" w:cs="Calibri"/>
                    <w:sz w:val="20"/>
                    <w:szCs w:val="20"/>
                  </w:rPr>
                </w:rPrChange>
              </w:rPr>
              <w:t>15.52**</w:t>
            </w:r>
          </w:p>
        </w:tc>
        <w:tc>
          <w:tcPr>
            <w:tcW w:w="1344" w:type="dxa"/>
            <w:tcBorders>
              <w:top w:val="nil"/>
              <w:left w:val="nil"/>
              <w:bottom w:val="nil"/>
              <w:right w:val="nil"/>
            </w:tcBorders>
            <w:shd w:val="clear" w:color="auto" w:fill="auto"/>
            <w:noWrap/>
            <w:vAlign w:val="bottom"/>
            <w:hideMark/>
            <w:tcPrChange w:id="529" w:author="Mac, Mia" w:date="2024-05-03T14:29:00Z">
              <w:tcPr>
                <w:tcW w:w="1344" w:type="dxa"/>
                <w:tcBorders>
                  <w:top w:val="nil"/>
                  <w:left w:val="nil"/>
                  <w:bottom w:val="nil"/>
                  <w:right w:val="nil"/>
                </w:tcBorders>
                <w:shd w:val="clear" w:color="auto" w:fill="auto"/>
                <w:noWrap/>
                <w:vAlign w:val="bottom"/>
                <w:hideMark/>
              </w:tcPr>
            </w:tcPrChange>
          </w:tcPr>
          <w:p w14:paraId="367D1665" w14:textId="77777777" w:rsidR="00C76B16" w:rsidRPr="00C76B16" w:rsidRDefault="00C76B16">
            <w:pPr>
              <w:spacing w:line="360" w:lineRule="auto"/>
              <w:jc w:val="center"/>
              <w:rPr>
                <w:rFonts w:asciiTheme="majorBidi" w:hAnsiTheme="majorBidi" w:cstheme="majorBidi"/>
                <w:rPrChange w:id="530" w:author="Mac, Mia" w:date="2024-05-03T14:29:00Z">
                  <w:rPr>
                    <w:rFonts w:ascii="Calibri" w:hAnsi="Calibri" w:cs="Calibri"/>
                    <w:sz w:val="20"/>
                    <w:szCs w:val="20"/>
                  </w:rPr>
                </w:rPrChange>
              </w:rPr>
              <w:pPrChange w:id="531" w:author="Mac, Mia" w:date="2024-05-03T14:29:00Z">
                <w:pPr>
                  <w:jc w:val="center"/>
                </w:pPr>
              </w:pPrChange>
            </w:pPr>
            <w:r w:rsidRPr="00C76B16">
              <w:rPr>
                <w:rFonts w:asciiTheme="majorBidi" w:hAnsiTheme="majorBidi" w:cstheme="majorBidi"/>
                <w:rPrChange w:id="532" w:author="Mac, Mia" w:date="2024-05-03T14:29:00Z">
                  <w:rPr>
                    <w:rFonts w:ascii="Calibri" w:hAnsi="Calibri" w:cs="Calibri"/>
                    <w:sz w:val="20"/>
                    <w:szCs w:val="20"/>
                  </w:rPr>
                </w:rPrChange>
              </w:rPr>
              <w:t>136.5***</w:t>
            </w:r>
          </w:p>
        </w:tc>
        <w:tc>
          <w:tcPr>
            <w:tcW w:w="1620" w:type="dxa"/>
            <w:tcBorders>
              <w:top w:val="nil"/>
              <w:left w:val="nil"/>
              <w:bottom w:val="nil"/>
              <w:right w:val="nil"/>
            </w:tcBorders>
            <w:shd w:val="clear" w:color="auto" w:fill="auto"/>
            <w:noWrap/>
            <w:vAlign w:val="bottom"/>
            <w:hideMark/>
            <w:tcPrChange w:id="533" w:author="Mac, Mia" w:date="2024-05-03T14:29:00Z">
              <w:tcPr>
                <w:tcW w:w="968" w:type="dxa"/>
                <w:tcBorders>
                  <w:top w:val="nil"/>
                  <w:left w:val="nil"/>
                  <w:bottom w:val="nil"/>
                  <w:right w:val="nil"/>
                </w:tcBorders>
                <w:shd w:val="clear" w:color="auto" w:fill="auto"/>
                <w:noWrap/>
                <w:vAlign w:val="bottom"/>
                <w:hideMark/>
              </w:tcPr>
            </w:tcPrChange>
          </w:tcPr>
          <w:p w14:paraId="77D0FA9A" w14:textId="77777777" w:rsidR="00C76B16" w:rsidRPr="00C76B16" w:rsidRDefault="00C76B16">
            <w:pPr>
              <w:spacing w:line="360" w:lineRule="auto"/>
              <w:jc w:val="center"/>
              <w:rPr>
                <w:rFonts w:asciiTheme="majorBidi" w:hAnsiTheme="majorBidi" w:cstheme="majorBidi"/>
                <w:rPrChange w:id="534" w:author="Mac, Mia" w:date="2024-05-03T14:29:00Z">
                  <w:rPr>
                    <w:rFonts w:ascii="Calibri" w:hAnsi="Calibri" w:cs="Calibri"/>
                    <w:sz w:val="20"/>
                    <w:szCs w:val="20"/>
                  </w:rPr>
                </w:rPrChange>
              </w:rPr>
              <w:pPrChange w:id="535" w:author="Mac, Mia" w:date="2024-05-03T14:29:00Z">
                <w:pPr>
                  <w:jc w:val="center"/>
                </w:pPr>
              </w:pPrChange>
            </w:pPr>
            <w:r w:rsidRPr="00C76B16">
              <w:rPr>
                <w:rFonts w:asciiTheme="majorBidi" w:hAnsiTheme="majorBidi" w:cstheme="majorBidi"/>
                <w:rPrChange w:id="536" w:author="Mac, Mia" w:date="2024-05-03T14:29:00Z">
                  <w:rPr>
                    <w:rFonts w:ascii="Calibri" w:hAnsi="Calibri" w:cs="Calibri"/>
                    <w:sz w:val="20"/>
                    <w:szCs w:val="20"/>
                  </w:rPr>
                </w:rPrChange>
              </w:rPr>
              <w:t>139.0***</w:t>
            </w:r>
          </w:p>
        </w:tc>
      </w:tr>
      <w:tr w:rsidR="004C2F77" w:rsidRPr="004C2F77" w14:paraId="3527970D" w14:textId="77777777" w:rsidTr="004C2F77">
        <w:tblPrEx>
          <w:tblW w:w="8280" w:type="dxa"/>
          <w:tblPrExChange w:id="537" w:author="Mac, Mia" w:date="2024-05-03T14:29:00Z">
            <w:tblPrEx>
              <w:tblW w:w="7628" w:type="dxa"/>
            </w:tblPrEx>
          </w:tblPrExChange>
        </w:tblPrEx>
        <w:trPr>
          <w:trHeight w:val="255"/>
          <w:trPrChange w:id="538"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539" w:author="Mac, Mia" w:date="2024-05-03T14:29:00Z">
              <w:tcPr>
                <w:tcW w:w="3840" w:type="dxa"/>
                <w:tcBorders>
                  <w:top w:val="nil"/>
                  <w:left w:val="nil"/>
                  <w:bottom w:val="nil"/>
                  <w:right w:val="nil"/>
                </w:tcBorders>
                <w:shd w:val="clear" w:color="auto" w:fill="auto"/>
                <w:noWrap/>
                <w:vAlign w:val="bottom"/>
                <w:hideMark/>
              </w:tcPr>
            </w:tcPrChange>
          </w:tcPr>
          <w:p w14:paraId="339E139F" w14:textId="77777777" w:rsidR="00C76B16" w:rsidRPr="00C76B16" w:rsidRDefault="00C76B16">
            <w:pPr>
              <w:spacing w:line="360" w:lineRule="auto"/>
              <w:jc w:val="center"/>
              <w:rPr>
                <w:rFonts w:asciiTheme="majorBidi" w:hAnsiTheme="majorBidi" w:cstheme="majorBidi"/>
                <w:rPrChange w:id="540" w:author="Mac, Mia" w:date="2024-05-03T14:29:00Z">
                  <w:rPr>
                    <w:rFonts w:ascii="Calibri" w:hAnsi="Calibri" w:cs="Calibri"/>
                    <w:sz w:val="20"/>
                    <w:szCs w:val="20"/>
                  </w:rPr>
                </w:rPrChange>
              </w:rPr>
              <w:pPrChange w:id="541"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542" w:author="Mac, Mia" w:date="2024-05-03T14:29:00Z">
              <w:tcPr>
                <w:tcW w:w="1476" w:type="dxa"/>
                <w:tcBorders>
                  <w:top w:val="nil"/>
                  <w:left w:val="nil"/>
                  <w:bottom w:val="nil"/>
                  <w:right w:val="nil"/>
                </w:tcBorders>
                <w:shd w:val="clear" w:color="auto" w:fill="auto"/>
                <w:noWrap/>
                <w:vAlign w:val="bottom"/>
                <w:hideMark/>
              </w:tcPr>
            </w:tcPrChange>
          </w:tcPr>
          <w:p w14:paraId="52639054" w14:textId="77777777" w:rsidR="00C76B16" w:rsidRPr="00C76B16" w:rsidRDefault="00C76B16">
            <w:pPr>
              <w:spacing w:line="360" w:lineRule="auto"/>
              <w:jc w:val="center"/>
              <w:rPr>
                <w:rFonts w:asciiTheme="majorBidi" w:hAnsiTheme="majorBidi" w:cstheme="majorBidi"/>
                <w:rPrChange w:id="543" w:author="Mac, Mia" w:date="2024-05-03T14:29:00Z">
                  <w:rPr>
                    <w:rFonts w:ascii="Calibri" w:hAnsi="Calibri" w:cs="Calibri"/>
                    <w:sz w:val="20"/>
                    <w:szCs w:val="20"/>
                  </w:rPr>
                </w:rPrChange>
              </w:rPr>
              <w:pPrChange w:id="544" w:author="Mac, Mia" w:date="2024-05-03T14:29:00Z">
                <w:pPr>
                  <w:jc w:val="center"/>
                </w:pPr>
              </w:pPrChange>
            </w:pPr>
            <w:r w:rsidRPr="00C76B16">
              <w:rPr>
                <w:rFonts w:asciiTheme="majorBidi" w:hAnsiTheme="majorBidi" w:cstheme="majorBidi"/>
                <w:rPrChange w:id="545" w:author="Mac, Mia" w:date="2024-05-03T14:29:00Z">
                  <w:rPr>
                    <w:rFonts w:ascii="Calibri" w:hAnsi="Calibri" w:cs="Calibri"/>
                    <w:sz w:val="20"/>
                    <w:szCs w:val="20"/>
                  </w:rPr>
                </w:rPrChange>
              </w:rPr>
              <w:t>(6.108)</w:t>
            </w:r>
          </w:p>
        </w:tc>
        <w:tc>
          <w:tcPr>
            <w:tcW w:w="1344" w:type="dxa"/>
            <w:tcBorders>
              <w:top w:val="nil"/>
              <w:left w:val="nil"/>
              <w:bottom w:val="nil"/>
              <w:right w:val="nil"/>
            </w:tcBorders>
            <w:shd w:val="clear" w:color="auto" w:fill="auto"/>
            <w:noWrap/>
            <w:vAlign w:val="bottom"/>
            <w:hideMark/>
            <w:tcPrChange w:id="546" w:author="Mac, Mia" w:date="2024-05-03T14:29:00Z">
              <w:tcPr>
                <w:tcW w:w="1344" w:type="dxa"/>
                <w:tcBorders>
                  <w:top w:val="nil"/>
                  <w:left w:val="nil"/>
                  <w:bottom w:val="nil"/>
                  <w:right w:val="nil"/>
                </w:tcBorders>
                <w:shd w:val="clear" w:color="auto" w:fill="auto"/>
                <w:noWrap/>
                <w:vAlign w:val="bottom"/>
                <w:hideMark/>
              </w:tcPr>
            </w:tcPrChange>
          </w:tcPr>
          <w:p w14:paraId="50A4D0FD" w14:textId="77777777" w:rsidR="00C76B16" w:rsidRPr="00C76B16" w:rsidRDefault="00C76B16">
            <w:pPr>
              <w:spacing w:line="360" w:lineRule="auto"/>
              <w:jc w:val="center"/>
              <w:rPr>
                <w:rFonts w:asciiTheme="majorBidi" w:hAnsiTheme="majorBidi" w:cstheme="majorBidi"/>
                <w:rPrChange w:id="547" w:author="Mac, Mia" w:date="2024-05-03T14:29:00Z">
                  <w:rPr>
                    <w:rFonts w:ascii="Calibri" w:hAnsi="Calibri" w:cs="Calibri"/>
                    <w:sz w:val="20"/>
                    <w:szCs w:val="20"/>
                  </w:rPr>
                </w:rPrChange>
              </w:rPr>
              <w:pPrChange w:id="548" w:author="Mac, Mia" w:date="2024-05-03T14:29:00Z">
                <w:pPr>
                  <w:jc w:val="center"/>
                </w:pPr>
              </w:pPrChange>
            </w:pPr>
            <w:r w:rsidRPr="00C76B16">
              <w:rPr>
                <w:rFonts w:asciiTheme="majorBidi" w:hAnsiTheme="majorBidi" w:cstheme="majorBidi"/>
                <w:rPrChange w:id="549" w:author="Mac, Mia" w:date="2024-05-03T14:29:00Z">
                  <w:rPr>
                    <w:rFonts w:ascii="Calibri" w:hAnsi="Calibri" w:cs="Calibri"/>
                    <w:sz w:val="20"/>
                    <w:szCs w:val="20"/>
                  </w:rPr>
                </w:rPrChange>
              </w:rPr>
              <w:t>(41.71)</w:t>
            </w:r>
          </w:p>
        </w:tc>
        <w:tc>
          <w:tcPr>
            <w:tcW w:w="1620" w:type="dxa"/>
            <w:tcBorders>
              <w:top w:val="nil"/>
              <w:left w:val="nil"/>
              <w:bottom w:val="nil"/>
              <w:right w:val="nil"/>
            </w:tcBorders>
            <w:shd w:val="clear" w:color="auto" w:fill="auto"/>
            <w:noWrap/>
            <w:vAlign w:val="bottom"/>
            <w:hideMark/>
            <w:tcPrChange w:id="550" w:author="Mac, Mia" w:date="2024-05-03T14:29:00Z">
              <w:tcPr>
                <w:tcW w:w="968" w:type="dxa"/>
                <w:tcBorders>
                  <w:top w:val="nil"/>
                  <w:left w:val="nil"/>
                  <w:bottom w:val="nil"/>
                  <w:right w:val="nil"/>
                </w:tcBorders>
                <w:shd w:val="clear" w:color="auto" w:fill="auto"/>
                <w:noWrap/>
                <w:vAlign w:val="bottom"/>
                <w:hideMark/>
              </w:tcPr>
            </w:tcPrChange>
          </w:tcPr>
          <w:p w14:paraId="5DF25805" w14:textId="77777777" w:rsidR="00C76B16" w:rsidRPr="00C76B16" w:rsidRDefault="00C76B16">
            <w:pPr>
              <w:spacing w:line="360" w:lineRule="auto"/>
              <w:jc w:val="center"/>
              <w:rPr>
                <w:rFonts w:asciiTheme="majorBidi" w:hAnsiTheme="majorBidi" w:cstheme="majorBidi"/>
                <w:rPrChange w:id="551" w:author="Mac, Mia" w:date="2024-05-03T14:29:00Z">
                  <w:rPr>
                    <w:rFonts w:ascii="Calibri" w:hAnsi="Calibri" w:cs="Calibri"/>
                    <w:sz w:val="20"/>
                    <w:szCs w:val="20"/>
                  </w:rPr>
                </w:rPrChange>
              </w:rPr>
              <w:pPrChange w:id="552" w:author="Mac, Mia" w:date="2024-05-03T14:29:00Z">
                <w:pPr>
                  <w:jc w:val="center"/>
                </w:pPr>
              </w:pPrChange>
            </w:pPr>
            <w:r w:rsidRPr="00C76B16">
              <w:rPr>
                <w:rFonts w:asciiTheme="majorBidi" w:hAnsiTheme="majorBidi" w:cstheme="majorBidi"/>
                <w:rPrChange w:id="553" w:author="Mac, Mia" w:date="2024-05-03T14:29:00Z">
                  <w:rPr>
                    <w:rFonts w:ascii="Calibri" w:hAnsi="Calibri" w:cs="Calibri"/>
                    <w:sz w:val="20"/>
                    <w:szCs w:val="20"/>
                  </w:rPr>
                </w:rPrChange>
              </w:rPr>
              <w:t>(44.19)</w:t>
            </w:r>
          </w:p>
        </w:tc>
      </w:tr>
      <w:tr w:rsidR="004C2F77" w:rsidRPr="004C2F77" w14:paraId="26E7FECD" w14:textId="77777777" w:rsidTr="004C2F77">
        <w:tblPrEx>
          <w:tblW w:w="8280" w:type="dxa"/>
          <w:tblPrExChange w:id="554" w:author="Mac, Mia" w:date="2024-05-03T14:29:00Z">
            <w:tblPrEx>
              <w:tblW w:w="7628" w:type="dxa"/>
            </w:tblPrEx>
          </w:tblPrExChange>
        </w:tblPrEx>
        <w:trPr>
          <w:trHeight w:val="255"/>
          <w:trPrChange w:id="555"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556" w:author="Mac, Mia" w:date="2024-05-03T14:29:00Z">
              <w:tcPr>
                <w:tcW w:w="3840" w:type="dxa"/>
                <w:tcBorders>
                  <w:top w:val="nil"/>
                  <w:left w:val="nil"/>
                  <w:bottom w:val="nil"/>
                  <w:right w:val="nil"/>
                </w:tcBorders>
                <w:shd w:val="clear" w:color="auto" w:fill="auto"/>
                <w:noWrap/>
                <w:vAlign w:val="bottom"/>
                <w:hideMark/>
              </w:tcPr>
            </w:tcPrChange>
          </w:tcPr>
          <w:p w14:paraId="4ADAA264" w14:textId="77777777" w:rsidR="00C76B16" w:rsidRPr="00C76B16" w:rsidRDefault="00C76B16">
            <w:pPr>
              <w:spacing w:line="360" w:lineRule="auto"/>
              <w:jc w:val="center"/>
              <w:rPr>
                <w:rFonts w:asciiTheme="majorBidi" w:hAnsiTheme="majorBidi" w:cstheme="majorBidi"/>
                <w:rPrChange w:id="557" w:author="Mac, Mia" w:date="2024-05-03T14:29:00Z">
                  <w:rPr>
                    <w:rFonts w:ascii="Calibri" w:hAnsi="Calibri" w:cs="Calibri"/>
                    <w:sz w:val="20"/>
                    <w:szCs w:val="20"/>
                  </w:rPr>
                </w:rPrChange>
              </w:rPr>
              <w:pPrChange w:id="558" w:author="Mac, Mia" w:date="2024-05-03T14:29:00Z">
                <w:pPr>
                  <w:jc w:val="center"/>
                </w:pPr>
              </w:pPrChange>
            </w:pPr>
          </w:p>
        </w:tc>
        <w:tc>
          <w:tcPr>
            <w:tcW w:w="1476" w:type="dxa"/>
            <w:tcBorders>
              <w:top w:val="nil"/>
              <w:left w:val="nil"/>
              <w:bottom w:val="nil"/>
              <w:right w:val="nil"/>
            </w:tcBorders>
            <w:shd w:val="clear" w:color="auto" w:fill="auto"/>
            <w:noWrap/>
            <w:vAlign w:val="bottom"/>
            <w:hideMark/>
            <w:tcPrChange w:id="559" w:author="Mac, Mia" w:date="2024-05-03T14:29:00Z">
              <w:tcPr>
                <w:tcW w:w="1476" w:type="dxa"/>
                <w:tcBorders>
                  <w:top w:val="nil"/>
                  <w:left w:val="nil"/>
                  <w:bottom w:val="nil"/>
                  <w:right w:val="nil"/>
                </w:tcBorders>
                <w:shd w:val="clear" w:color="auto" w:fill="auto"/>
                <w:noWrap/>
                <w:vAlign w:val="bottom"/>
                <w:hideMark/>
              </w:tcPr>
            </w:tcPrChange>
          </w:tcPr>
          <w:p w14:paraId="4094B9E8" w14:textId="77777777" w:rsidR="00C76B16" w:rsidRPr="00C76B16" w:rsidRDefault="00C76B16">
            <w:pPr>
              <w:spacing w:line="360" w:lineRule="auto"/>
              <w:rPr>
                <w:rFonts w:asciiTheme="majorBidi" w:hAnsiTheme="majorBidi" w:cstheme="majorBidi"/>
                <w:rPrChange w:id="560" w:author="Mac, Mia" w:date="2024-05-03T14:29:00Z">
                  <w:rPr>
                    <w:sz w:val="20"/>
                    <w:szCs w:val="20"/>
                  </w:rPr>
                </w:rPrChange>
              </w:rPr>
              <w:pPrChange w:id="561" w:author="Mac, Mia" w:date="2024-05-03T14:29:00Z">
                <w:pPr/>
              </w:pPrChange>
            </w:pPr>
          </w:p>
        </w:tc>
        <w:tc>
          <w:tcPr>
            <w:tcW w:w="1344" w:type="dxa"/>
            <w:tcBorders>
              <w:top w:val="nil"/>
              <w:left w:val="nil"/>
              <w:bottom w:val="nil"/>
              <w:right w:val="nil"/>
            </w:tcBorders>
            <w:shd w:val="clear" w:color="auto" w:fill="auto"/>
            <w:noWrap/>
            <w:vAlign w:val="bottom"/>
            <w:hideMark/>
            <w:tcPrChange w:id="562" w:author="Mac, Mia" w:date="2024-05-03T14:29:00Z">
              <w:tcPr>
                <w:tcW w:w="1344" w:type="dxa"/>
                <w:tcBorders>
                  <w:top w:val="nil"/>
                  <w:left w:val="nil"/>
                  <w:bottom w:val="nil"/>
                  <w:right w:val="nil"/>
                </w:tcBorders>
                <w:shd w:val="clear" w:color="auto" w:fill="auto"/>
                <w:noWrap/>
                <w:vAlign w:val="bottom"/>
                <w:hideMark/>
              </w:tcPr>
            </w:tcPrChange>
          </w:tcPr>
          <w:p w14:paraId="24ACE27C" w14:textId="77777777" w:rsidR="00C76B16" w:rsidRPr="00C76B16" w:rsidRDefault="00C76B16">
            <w:pPr>
              <w:spacing w:line="360" w:lineRule="auto"/>
              <w:jc w:val="center"/>
              <w:rPr>
                <w:rFonts w:asciiTheme="majorBidi" w:hAnsiTheme="majorBidi" w:cstheme="majorBidi"/>
                <w:rPrChange w:id="563" w:author="Mac, Mia" w:date="2024-05-03T14:29:00Z">
                  <w:rPr>
                    <w:sz w:val="20"/>
                    <w:szCs w:val="20"/>
                  </w:rPr>
                </w:rPrChange>
              </w:rPr>
              <w:pPrChange w:id="564" w:author="Mac, Mia" w:date="2024-05-03T14:29:00Z">
                <w:pPr>
                  <w:jc w:val="center"/>
                </w:pPr>
              </w:pPrChange>
            </w:pPr>
          </w:p>
        </w:tc>
        <w:tc>
          <w:tcPr>
            <w:tcW w:w="1620" w:type="dxa"/>
            <w:tcBorders>
              <w:top w:val="nil"/>
              <w:left w:val="nil"/>
              <w:bottom w:val="nil"/>
              <w:right w:val="nil"/>
            </w:tcBorders>
            <w:shd w:val="clear" w:color="auto" w:fill="auto"/>
            <w:noWrap/>
            <w:vAlign w:val="bottom"/>
            <w:hideMark/>
            <w:tcPrChange w:id="565" w:author="Mac, Mia" w:date="2024-05-03T14:29:00Z">
              <w:tcPr>
                <w:tcW w:w="968" w:type="dxa"/>
                <w:tcBorders>
                  <w:top w:val="nil"/>
                  <w:left w:val="nil"/>
                  <w:bottom w:val="nil"/>
                  <w:right w:val="nil"/>
                </w:tcBorders>
                <w:shd w:val="clear" w:color="auto" w:fill="auto"/>
                <w:noWrap/>
                <w:vAlign w:val="bottom"/>
                <w:hideMark/>
              </w:tcPr>
            </w:tcPrChange>
          </w:tcPr>
          <w:p w14:paraId="1779636D" w14:textId="77777777" w:rsidR="00C76B16" w:rsidRPr="00C76B16" w:rsidRDefault="00C76B16">
            <w:pPr>
              <w:spacing w:line="360" w:lineRule="auto"/>
              <w:jc w:val="center"/>
              <w:rPr>
                <w:rFonts w:asciiTheme="majorBidi" w:hAnsiTheme="majorBidi" w:cstheme="majorBidi"/>
                <w:rPrChange w:id="566" w:author="Mac, Mia" w:date="2024-05-03T14:29:00Z">
                  <w:rPr>
                    <w:sz w:val="20"/>
                    <w:szCs w:val="20"/>
                  </w:rPr>
                </w:rPrChange>
              </w:rPr>
              <w:pPrChange w:id="567" w:author="Mac, Mia" w:date="2024-05-03T14:29:00Z">
                <w:pPr>
                  <w:jc w:val="center"/>
                </w:pPr>
              </w:pPrChange>
            </w:pPr>
          </w:p>
        </w:tc>
      </w:tr>
      <w:tr w:rsidR="004C2F77" w:rsidRPr="004C2F77" w14:paraId="5351892F" w14:textId="77777777" w:rsidTr="004C2F77">
        <w:tblPrEx>
          <w:tblW w:w="8280" w:type="dxa"/>
          <w:tblPrExChange w:id="568" w:author="Mac, Mia" w:date="2024-05-03T14:29:00Z">
            <w:tblPrEx>
              <w:tblW w:w="7628" w:type="dxa"/>
            </w:tblPrEx>
          </w:tblPrExChange>
        </w:tblPrEx>
        <w:trPr>
          <w:trHeight w:val="255"/>
          <w:trPrChange w:id="569"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570" w:author="Mac, Mia" w:date="2024-05-03T14:29:00Z">
              <w:tcPr>
                <w:tcW w:w="3840" w:type="dxa"/>
                <w:tcBorders>
                  <w:top w:val="nil"/>
                  <w:left w:val="nil"/>
                  <w:bottom w:val="nil"/>
                  <w:right w:val="nil"/>
                </w:tcBorders>
                <w:shd w:val="clear" w:color="auto" w:fill="auto"/>
                <w:noWrap/>
                <w:vAlign w:val="bottom"/>
                <w:hideMark/>
              </w:tcPr>
            </w:tcPrChange>
          </w:tcPr>
          <w:p w14:paraId="2D26CCC6" w14:textId="77777777" w:rsidR="00C76B16" w:rsidRPr="00C76B16" w:rsidRDefault="00C76B16">
            <w:pPr>
              <w:spacing w:line="360" w:lineRule="auto"/>
              <w:rPr>
                <w:rFonts w:asciiTheme="majorBidi" w:hAnsiTheme="majorBidi" w:cstheme="majorBidi"/>
                <w:rPrChange w:id="571" w:author="Mac, Mia" w:date="2024-05-03T14:29:00Z">
                  <w:rPr>
                    <w:rFonts w:ascii="Calibri" w:hAnsi="Calibri" w:cs="Calibri"/>
                    <w:sz w:val="20"/>
                    <w:szCs w:val="20"/>
                  </w:rPr>
                </w:rPrChange>
              </w:rPr>
              <w:pPrChange w:id="572" w:author="Mac, Mia" w:date="2024-05-03T14:29:00Z">
                <w:pPr/>
              </w:pPrChange>
            </w:pPr>
            <w:r w:rsidRPr="00C76B16">
              <w:rPr>
                <w:rFonts w:asciiTheme="majorBidi" w:hAnsiTheme="majorBidi" w:cstheme="majorBidi"/>
                <w:rPrChange w:id="573" w:author="Mac, Mia" w:date="2024-05-03T14:29:00Z">
                  <w:rPr>
                    <w:rFonts w:ascii="Calibri" w:hAnsi="Calibri" w:cs="Calibri"/>
                    <w:sz w:val="20"/>
                    <w:szCs w:val="20"/>
                  </w:rPr>
                </w:rPrChange>
              </w:rPr>
              <w:t>Observations</w:t>
            </w:r>
          </w:p>
        </w:tc>
        <w:tc>
          <w:tcPr>
            <w:tcW w:w="1476" w:type="dxa"/>
            <w:tcBorders>
              <w:top w:val="nil"/>
              <w:left w:val="nil"/>
              <w:bottom w:val="nil"/>
              <w:right w:val="nil"/>
            </w:tcBorders>
            <w:shd w:val="clear" w:color="auto" w:fill="auto"/>
            <w:noWrap/>
            <w:vAlign w:val="bottom"/>
            <w:hideMark/>
            <w:tcPrChange w:id="574" w:author="Mac, Mia" w:date="2024-05-03T14:29:00Z">
              <w:tcPr>
                <w:tcW w:w="1476" w:type="dxa"/>
                <w:tcBorders>
                  <w:top w:val="nil"/>
                  <w:left w:val="nil"/>
                  <w:bottom w:val="nil"/>
                  <w:right w:val="nil"/>
                </w:tcBorders>
                <w:shd w:val="clear" w:color="auto" w:fill="auto"/>
                <w:noWrap/>
                <w:vAlign w:val="bottom"/>
                <w:hideMark/>
              </w:tcPr>
            </w:tcPrChange>
          </w:tcPr>
          <w:p w14:paraId="448A9AA7" w14:textId="77777777" w:rsidR="00C76B16" w:rsidRPr="00C76B16" w:rsidRDefault="00C76B16">
            <w:pPr>
              <w:spacing w:line="360" w:lineRule="auto"/>
              <w:jc w:val="center"/>
              <w:rPr>
                <w:rFonts w:asciiTheme="majorBidi" w:hAnsiTheme="majorBidi" w:cstheme="majorBidi"/>
                <w:rPrChange w:id="575" w:author="Mac, Mia" w:date="2024-05-03T14:29:00Z">
                  <w:rPr>
                    <w:rFonts w:ascii="Calibri" w:hAnsi="Calibri" w:cs="Calibri"/>
                    <w:sz w:val="20"/>
                    <w:szCs w:val="20"/>
                  </w:rPr>
                </w:rPrChange>
              </w:rPr>
              <w:pPrChange w:id="576" w:author="Mac, Mia" w:date="2024-05-03T14:29:00Z">
                <w:pPr>
                  <w:jc w:val="center"/>
                </w:pPr>
              </w:pPrChange>
            </w:pPr>
            <w:r w:rsidRPr="00C76B16">
              <w:rPr>
                <w:rFonts w:asciiTheme="majorBidi" w:hAnsiTheme="majorBidi" w:cstheme="majorBidi"/>
                <w:rPrChange w:id="577" w:author="Mac, Mia" w:date="2024-05-03T14:29:00Z">
                  <w:rPr>
                    <w:rFonts w:ascii="Calibri" w:hAnsi="Calibri" w:cs="Calibri"/>
                    <w:sz w:val="20"/>
                    <w:szCs w:val="20"/>
                  </w:rPr>
                </w:rPrChange>
              </w:rPr>
              <w:t>450</w:t>
            </w:r>
          </w:p>
        </w:tc>
        <w:tc>
          <w:tcPr>
            <w:tcW w:w="1344" w:type="dxa"/>
            <w:tcBorders>
              <w:top w:val="nil"/>
              <w:left w:val="nil"/>
              <w:bottom w:val="nil"/>
              <w:right w:val="nil"/>
            </w:tcBorders>
            <w:shd w:val="clear" w:color="auto" w:fill="auto"/>
            <w:noWrap/>
            <w:vAlign w:val="bottom"/>
            <w:hideMark/>
            <w:tcPrChange w:id="578" w:author="Mac, Mia" w:date="2024-05-03T14:29:00Z">
              <w:tcPr>
                <w:tcW w:w="1344" w:type="dxa"/>
                <w:tcBorders>
                  <w:top w:val="nil"/>
                  <w:left w:val="nil"/>
                  <w:bottom w:val="nil"/>
                  <w:right w:val="nil"/>
                </w:tcBorders>
                <w:shd w:val="clear" w:color="auto" w:fill="auto"/>
                <w:noWrap/>
                <w:vAlign w:val="bottom"/>
                <w:hideMark/>
              </w:tcPr>
            </w:tcPrChange>
          </w:tcPr>
          <w:p w14:paraId="145BC087" w14:textId="77777777" w:rsidR="00C76B16" w:rsidRPr="00C76B16" w:rsidRDefault="00C76B16">
            <w:pPr>
              <w:spacing w:line="360" w:lineRule="auto"/>
              <w:jc w:val="center"/>
              <w:rPr>
                <w:rFonts w:asciiTheme="majorBidi" w:hAnsiTheme="majorBidi" w:cstheme="majorBidi"/>
                <w:rPrChange w:id="579" w:author="Mac, Mia" w:date="2024-05-03T14:29:00Z">
                  <w:rPr>
                    <w:rFonts w:ascii="Calibri" w:hAnsi="Calibri" w:cs="Calibri"/>
                    <w:sz w:val="20"/>
                    <w:szCs w:val="20"/>
                  </w:rPr>
                </w:rPrChange>
              </w:rPr>
              <w:pPrChange w:id="580" w:author="Mac, Mia" w:date="2024-05-03T14:29:00Z">
                <w:pPr>
                  <w:jc w:val="center"/>
                </w:pPr>
              </w:pPrChange>
            </w:pPr>
            <w:r w:rsidRPr="00C76B16">
              <w:rPr>
                <w:rFonts w:asciiTheme="majorBidi" w:hAnsiTheme="majorBidi" w:cstheme="majorBidi"/>
                <w:rPrChange w:id="581" w:author="Mac, Mia" w:date="2024-05-03T14:29:00Z">
                  <w:rPr>
                    <w:rFonts w:ascii="Calibri" w:hAnsi="Calibri" w:cs="Calibri"/>
                    <w:sz w:val="20"/>
                    <w:szCs w:val="20"/>
                  </w:rPr>
                </w:rPrChange>
              </w:rPr>
              <w:t>450</w:t>
            </w:r>
          </w:p>
        </w:tc>
        <w:tc>
          <w:tcPr>
            <w:tcW w:w="1620" w:type="dxa"/>
            <w:tcBorders>
              <w:top w:val="nil"/>
              <w:left w:val="nil"/>
              <w:bottom w:val="nil"/>
              <w:right w:val="nil"/>
            </w:tcBorders>
            <w:shd w:val="clear" w:color="auto" w:fill="auto"/>
            <w:noWrap/>
            <w:vAlign w:val="bottom"/>
            <w:hideMark/>
            <w:tcPrChange w:id="582" w:author="Mac, Mia" w:date="2024-05-03T14:29:00Z">
              <w:tcPr>
                <w:tcW w:w="968" w:type="dxa"/>
                <w:tcBorders>
                  <w:top w:val="nil"/>
                  <w:left w:val="nil"/>
                  <w:bottom w:val="nil"/>
                  <w:right w:val="nil"/>
                </w:tcBorders>
                <w:shd w:val="clear" w:color="auto" w:fill="auto"/>
                <w:noWrap/>
                <w:vAlign w:val="bottom"/>
                <w:hideMark/>
              </w:tcPr>
            </w:tcPrChange>
          </w:tcPr>
          <w:p w14:paraId="1EF5B5F0" w14:textId="77777777" w:rsidR="00C76B16" w:rsidRPr="00C76B16" w:rsidRDefault="00C76B16">
            <w:pPr>
              <w:spacing w:line="360" w:lineRule="auto"/>
              <w:jc w:val="center"/>
              <w:rPr>
                <w:rFonts w:asciiTheme="majorBidi" w:hAnsiTheme="majorBidi" w:cstheme="majorBidi"/>
                <w:rPrChange w:id="583" w:author="Mac, Mia" w:date="2024-05-03T14:29:00Z">
                  <w:rPr>
                    <w:rFonts w:ascii="Calibri" w:hAnsi="Calibri" w:cs="Calibri"/>
                    <w:sz w:val="20"/>
                    <w:szCs w:val="20"/>
                  </w:rPr>
                </w:rPrChange>
              </w:rPr>
              <w:pPrChange w:id="584" w:author="Mac, Mia" w:date="2024-05-03T14:29:00Z">
                <w:pPr>
                  <w:jc w:val="center"/>
                </w:pPr>
              </w:pPrChange>
            </w:pPr>
            <w:r w:rsidRPr="00C76B16">
              <w:rPr>
                <w:rFonts w:asciiTheme="majorBidi" w:hAnsiTheme="majorBidi" w:cstheme="majorBidi"/>
                <w:rPrChange w:id="585" w:author="Mac, Mia" w:date="2024-05-03T14:29:00Z">
                  <w:rPr>
                    <w:rFonts w:ascii="Calibri" w:hAnsi="Calibri" w:cs="Calibri"/>
                    <w:sz w:val="20"/>
                    <w:szCs w:val="20"/>
                  </w:rPr>
                </w:rPrChange>
              </w:rPr>
              <w:t>450</w:t>
            </w:r>
          </w:p>
        </w:tc>
      </w:tr>
      <w:tr w:rsidR="004C2F77" w:rsidRPr="004C2F77" w14:paraId="7E02DC6A" w14:textId="77777777" w:rsidTr="004C2F77">
        <w:tblPrEx>
          <w:tblW w:w="8280" w:type="dxa"/>
          <w:tblPrExChange w:id="586" w:author="Mac, Mia" w:date="2024-05-03T14:29:00Z">
            <w:tblPrEx>
              <w:tblW w:w="7628" w:type="dxa"/>
            </w:tblPrEx>
          </w:tblPrExChange>
        </w:tblPrEx>
        <w:trPr>
          <w:trHeight w:val="255"/>
          <w:trPrChange w:id="587"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588" w:author="Mac, Mia" w:date="2024-05-03T14:29:00Z">
              <w:tcPr>
                <w:tcW w:w="3840" w:type="dxa"/>
                <w:tcBorders>
                  <w:top w:val="nil"/>
                  <w:left w:val="nil"/>
                  <w:bottom w:val="nil"/>
                  <w:right w:val="nil"/>
                </w:tcBorders>
                <w:shd w:val="clear" w:color="auto" w:fill="auto"/>
                <w:noWrap/>
                <w:vAlign w:val="bottom"/>
                <w:hideMark/>
              </w:tcPr>
            </w:tcPrChange>
          </w:tcPr>
          <w:p w14:paraId="7A08B779" w14:textId="77777777" w:rsidR="00C76B16" w:rsidRPr="00C76B16" w:rsidRDefault="00C76B16">
            <w:pPr>
              <w:spacing w:line="360" w:lineRule="auto"/>
              <w:rPr>
                <w:rFonts w:asciiTheme="majorBidi" w:hAnsiTheme="majorBidi" w:cstheme="majorBidi"/>
                <w:rPrChange w:id="589" w:author="Mac, Mia" w:date="2024-05-03T14:29:00Z">
                  <w:rPr>
                    <w:rFonts w:ascii="Calibri" w:hAnsi="Calibri" w:cs="Calibri"/>
                    <w:sz w:val="20"/>
                    <w:szCs w:val="20"/>
                  </w:rPr>
                </w:rPrChange>
              </w:rPr>
              <w:pPrChange w:id="590" w:author="Mac, Mia" w:date="2024-05-03T14:29:00Z">
                <w:pPr/>
              </w:pPrChange>
            </w:pPr>
            <w:r w:rsidRPr="00C76B16">
              <w:rPr>
                <w:rFonts w:asciiTheme="majorBidi" w:hAnsiTheme="majorBidi" w:cstheme="majorBidi"/>
                <w:rPrChange w:id="591" w:author="Mac, Mia" w:date="2024-05-03T14:29:00Z">
                  <w:rPr>
                    <w:rFonts w:ascii="Calibri" w:hAnsi="Calibri" w:cs="Calibri"/>
                    <w:sz w:val="20"/>
                    <w:szCs w:val="20"/>
                  </w:rPr>
                </w:rPrChange>
              </w:rPr>
              <w:t>R-squared</w:t>
            </w:r>
          </w:p>
        </w:tc>
        <w:tc>
          <w:tcPr>
            <w:tcW w:w="1476" w:type="dxa"/>
            <w:tcBorders>
              <w:top w:val="nil"/>
              <w:left w:val="nil"/>
              <w:bottom w:val="nil"/>
              <w:right w:val="nil"/>
            </w:tcBorders>
            <w:shd w:val="clear" w:color="auto" w:fill="auto"/>
            <w:noWrap/>
            <w:vAlign w:val="bottom"/>
            <w:hideMark/>
            <w:tcPrChange w:id="592" w:author="Mac, Mia" w:date="2024-05-03T14:29:00Z">
              <w:tcPr>
                <w:tcW w:w="1476" w:type="dxa"/>
                <w:tcBorders>
                  <w:top w:val="nil"/>
                  <w:left w:val="nil"/>
                  <w:bottom w:val="nil"/>
                  <w:right w:val="nil"/>
                </w:tcBorders>
                <w:shd w:val="clear" w:color="auto" w:fill="auto"/>
                <w:noWrap/>
                <w:vAlign w:val="bottom"/>
                <w:hideMark/>
              </w:tcPr>
            </w:tcPrChange>
          </w:tcPr>
          <w:p w14:paraId="3B739046" w14:textId="77777777" w:rsidR="00C76B16" w:rsidRPr="00C76B16" w:rsidRDefault="00C76B16">
            <w:pPr>
              <w:spacing w:line="360" w:lineRule="auto"/>
              <w:jc w:val="center"/>
              <w:rPr>
                <w:rFonts w:asciiTheme="majorBidi" w:hAnsiTheme="majorBidi" w:cstheme="majorBidi"/>
                <w:rPrChange w:id="593" w:author="Mac, Mia" w:date="2024-05-03T14:29:00Z">
                  <w:rPr>
                    <w:rFonts w:ascii="Calibri" w:hAnsi="Calibri" w:cs="Calibri"/>
                    <w:sz w:val="20"/>
                    <w:szCs w:val="20"/>
                  </w:rPr>
                </w:rPrChange>
              </w:rPr>
              <w:pPrChange w:id="594" w:author="Mac, Mia" w:date="2024-05-03T14:29:00Z">
                <w:pPr>
                  <w:jc w:val="center"/>
                </w:pPr>
              </w:pPrChange>
            </w:pPr>
            <w:r w:rsidRPr="00C76B16">
              <w:rPr>
                <w:rFonts w:asciiTheme="majorBidi" w:hAnsiTheme="majorBidi" w:cstheme="majorBidi"/>
                <w:rPrChange w:id="595" w:author="Mac, Mia" w:date="2024-05-03T14:29:00Z">
                  <w:rPr>
                    <w:rFonts w:ascii="Calibri" w:hAnsi="Calibri" w:cs="Calibri"/>
                    <w:sz w:val="20"/>
                    <w:szCs w:val="20"/>
                  </w:rPr>
                </w:rPrChange>
              </w:rPr>
              <w:t>0.734</w:t>
            </w:r>
          </w:p>
        </w:tc>
        <w:tc>
          <w:tcPr>
            <w:tcW w:w="1344" w:type="dxa"/>
            <w:tcBorders>
              <w:top w:val="nil"/>
              <w:left w:val="nil"/>
              <w:bottom w:val="nil"/>
              <w:right w:val="nil"/>
            </w:tcBorders>
            <w:shd w:val="clear" w:color="auto" w:fill="auto"/>
            <w:noWrap/>
            <w:vAlign w:val="bottom"/>
            <w:hideMark/>
            <w:tcPrChange w:id="596" w:author="Mac, Mia" w:date="2024-05-03T14:29:00Z">
              <w:tcPr>
                <w:tcW w:w="1344" w:type="dxa"/>
                <w:tcBorders>
                  <w:top w:val="nil"/>
                  <w:left w:val="nil"/>
                  <w:bottom w:val="nil"/>
                  <w:right w:val="nil"/>
                </w:tcBorders>
                <w:shd w:val="clear" w:color="auto" w:fill="auto"/>
                <w:noWrap/>
                <w:vAlign w:val="bottom"/>
                <w:hideMark/>
              </w:tcPr>
            </w:tcPrChange>
          </w:tcPr>
          <w:p w14:paraId="5B7295E2" w14:textId="77777777" w:rsidR="00C76B16" w:rsidRPr="00C76B16" w:rsidRDefault="00C76B16">
            <w:pPr>
              <w:spacing w:line="360" w:lineRule="auto"/>
              <w:jc w:val="center"/>
              <w:rPr>
                <w:rFonts w:asciiTheme="majorBidi" w:hAnsiTheme="majorBidi" w:cstheme="majorBidi"/>
                <w:rPrChange w:id="597" w:author="Mac, Mia" w:date="2024-05-03T14:29:00Z">
                  <w:rPr>
                    <w:rFonts w:ascii="Calibri" w:hAnsi="Calibri" w:cs="Calibri"/>
                    <w:sz w:val="20"/>
                    <w:szCs w:val="20"/>
                  </w:rPr>
                </w:rPrChange>
              </w:rPr>
              <w:pPrChange w:id="598" w:author="Mac, Mia" w:date="2024-05-03T14:29:00Z">
                <w:pPr>
                  <w:jc w:val="center"/>
                </w:pPr>
              </w:pPrChange>
            </w:pPr>
            <w:r w:rsidRPr="00C76B16">
              <w:rPr>
                <w:rFonts w:asciiTheme="majorBidi" w:hAnsiTheme="majorBidi" w:cstheme="majorBidi"/>
                <w:rPrChange w:id="599" w:author="Mac, Mia" w:date="2024-05-03T14:29:00Z">
                  <w:rPr>
                    <w:rFonts w:ascii="Calibri" w:hAnsi="Calibri" w:cs="Calibri"/>
                    <w:sz w:val="20"/>
                    <w:szCs w:val="20"/>
                  </w:rPr>
                </w:rPrChange>
              </w:rPr>
              <w:t>0.021</w:t>
            </w:r>
          </w:p>
        </w:tc>
        <w:tc>
          <w:tcPr>
            <w:tcW w:w="1620" w:type="dxa"/>
            <w:tcBorders>
              <w:top w:val="nil"/>
              <w:left w:val="nil"/>
              <w:bottom w:val="nil"/>
              <w:right w:val="nil"/>
            </w:tcBorders>
            <w:shd w:val="clear" w:color="auto" w:fill="auto"/>
            <w:noWrap/>
            <w:vAlign w:val="bottom"/>
            <w:hideMark/>
            <w:tcPrChange w:id="600" w:author="Mac, Mia" w:date="2024-05-03T14:29:00Z">
              <w:tcPr>
                <w:tcW w:w="968" w:type="dxa"/>
                <w:tcBorders>
                  <w:top w:val="nil"/>
                  <w:left w:val="nil"/>
                  <w:bottom w:val="nil"/>
                  <w:right w:val="nil"/>
                </w:tcBorders>
                <w:shd w:val="clear" w:color="auto" w:fill="auto"/>
                <w:noWrap/>
                <w:vAlign w:val="bottom"/>
                <w:hideMark/>
              </w:tcPr>
            </w:tcPrChange>
          </w:tcPr>
          <w:p w14:paraId="55ECF1BE" w14:textId="77777777" w:rsidR="00C76B16" w:rsidRPr="00C76B16" w:rsidRDefault="00C76B16">
            <w:pPr>
              <w:spacing w:line="360" w:lineRule="auto"/>
              <w:jc w:val="center"/>
              <w:rPr>
                <w:rFonts w:asciiTheme="majorBidi" w:hAnsiTheme="majorBidi" w:cstheme="majorBidi"/>
                <w:rPrChange w:id="601" w:author="Mac, Mia" w:date="2024-05-03T14:29:00Z">
                  <w:rPr>
                    <w:rFonts w:ascii="Calibri" w:hAnsi="Calibri" w:cs="Calibri"/>
                    <w:sz w:val="20"/>
                    <w:szCs w:val="20"/>
                  </w:rPr>
                </w:rPrChange>
              </w:rPr>
              <w:pPrChange w:id="602" w:author="Mac, Mia" w:date="2024-05-03T14:29:00Z">
                <w:pPr>
                  <w:jc w:val="center"/>
                </w:pPr>
              </w:pPrChange>
            </w:pPr>
            <w:r w:rsidRPr="00C76B16">
              <w:rPr>
                <w:rFonts w:asciiTheme="majorBidi" w:hAnsiTheme="majorBidi" w:cstheme="majorBidi"/>
                <w:rPrChange w:id="603" w:author="Mac, Mia" w:date="2024-05-03T14:29:00Z">
                  <w:rPr>
                    <w:rFonts w:ascii="Calibri" w:hAnsi="Calibri" w:cs="Calibri"/>
                    <w:sz w:val="20"/>
                    <w:szCs w:val="20"/>
                  </w:rPr>
                </w:rPrChange>
              </w:rPr>
              <w:t>0.132</w:t>
            </w:r>
          </w:p>
        </w:tc>
      </w:tr>
      <w:tr w:rsidR="004C2F77" w:rsidRPr="004C2F77" w14:paraId="65473AA5" w14:textId="77777777" w:rsidTr="004C2F77">
        <w:tblPrEx>
          <w:tblW w:w="8280" w:type="dxa"/>
          <w:tblPrExChange w:id="604" w:author="Mac, Mia" w:date="2024-05-03T14:29:00Z">
            <w:tblPrEx>
              <w:tblW w:w="7628" w:type="dxa"/>
            </w:tblPrEx>
          </w:tblPrExChange>
        </w:tblPrEx>
        <w:trPr>
          <w:trHeight w:val="255"/>
          <w:trPrChange w:id="605" w:author="Mac, Mia" w:date="2024-05-03T14:29:00Z">
            <w:trPr>
              <w:gridAfter w:val="0"/>
              <w:trHeight w:val="255"/>
            </w:trPr>
          </w:trPrChange>
        </w:trPr>
        <w:tc>
          <w:tcPr>
            <w:tcW w:w="3840" w:type="dxa"/>
            <w:tcBorders>
              <w:top w:val="nil"/>
              <w:left w:val="nil"/>
              <w:bottom w:val="single" w:sz="4" w:space="0" w:color="000000"/>
              <w:right w:val="nil"/>
            </w:tcBorders>
            <w:shd w:val="clear" w:color="auto" w:fill="auto"/>
            <w:noWrap/>
            <w:vAlign w:val="bottom"/>
            <w:hideMark/>
            <w:tcPrChange w:id="606" w:author="Mac, Mia" w:date="2024-05-03T14:29:00Z">
              <w:tcPr>
                <w:tcW w:w="3840" w:type="dxa"/>
                <w:tcBorders>
                  <w:top w:val="nil"/>
                  <w:left w:val="nil"/>
                  <w:bottom w:val="single" w:sz="4" w:space="0" w:color="000000"/>
                  <w:right w:val="nil"/>
                </w:tcBorders>
                <w:shd w:val="clear" w:color="auto" w:fill="auto"/>
                <w:noWrap/>
                <w:vAlign w:val="bottom"/>
                <w:hideMark/>
              </w:tcPr>
            </w:tcPrChange>
          </w:tcPr>
          <w:p w14:paraId="4ECEB8E8" w14:textId="77777777" w:rsidR="00C76B16" w:rsidRPr="00C76B16" w:rsidRDefault="00C76B16">
            <w:pPr>
              <w:spacing w:line="360" w:lineRule="auto"/>
              <w:rPr>
                <w:rFonts w:asciiTheme="majorBidi" w:hAnsiTheme="majorBidi" w:cstheme="majorBidi"/>
                <w:rPrChange w:id="607" w:author="Mac, Mia" w:date="2024-05-03T14:29:00Z">
                  <w:rPr>
                    <w:rFonts w:ascii="Calibri" w:hAnsi="Calibri" w:cs="Calibri"/>
                    <w:sz w:val="20"/>
                    <w:szCs w:val="20"/>
                  </w:rPr>
                </w:rPrChange>
              </w:rPr>
              <w:pPrChange w:id="608" w:author="Mac, Mia" w:date="2024-05-03T14:29:00Z">
                <w:pPr/>
              </w:pPrChange>
            </w:pPr>
            <w:r w:rsidRPr="00C76B16">
              <w:rPr>
                <w:rFonts w:asciiTheme="majorBidi" w:hAnsiTheme="majorBidi" w:cstheme="majorBidi"/>
                <w:rPrChange w:id="609" w:author="Mac, Mia" w:date="2024-05-03T14:29:00Z">
                  <w:rPr>
                    <w:rFonts w:ascii="Calibri" w:hAnsi="Calibri" w:cs="Calibri"/>
                    <w:sz w:val="20"/>
                    <w:szCs w:val="20"/>
                  </w:rPr>
                </w:rPrChange>
              </w:rPr>
              <w:t xml:space="preserve">Number of </w:t>
            </w:r>
            <w:proofErr w:type="spellStart"/>
            <w:r w:rsidRPr="00C76B16">
              <w:rPr>
                <w:rFonts w:asciiTheme="majorBidi" w:hAnsiTheme="majorBidi" w:cstheme="majorBidi"/>
                <w:rPrChange w:id="610" w:author="Mac, Mia" w:date="2024-05-03T14:29:00Z">
                  <w:rPr>
                    <w:rFonts w:ascii="Calibri" w:hAnsi="Calibri" w:cs="Calibri"/>
                    <w:sz w:val="20"/>
                    <w:szCs w:val="20"/>
                  </w:rPr>
                </w:rPrChange>
              </w:rPr>
              <w:t>stateID</w:t>
            </w:r>
            <w:proofErr w:type="spellEnd"/>
          </w:p>
        </w:tc>
        <w:tc>
          <w:tcPr>
            <w:tcW w:w="1476" w:type="dxa"/>
            <w:tcBorders>
              <w:top w:val="nil"/>
              <w:left w:val="nil"/>
              <w:bottom w:val="single" w:sz="4" w:space="0" w:color="000000"/>
              <w:right w:val="nil"/>
            </w:tcBorders>
            <w:shd w:val="clear" w:color="auto" w:fill="auto"/>
            <w:noWrap/>
            <w:vAlign w:val="bottom"/>
            <w:hideMark/>
            <w:tcPrChange w:id="611" w:author="Mac, Mia" w:date="2024-05-03T14:29:00Z">
              <w:tcPr>
                <w:tcW w:w="1476" w:type="dxa"/>
                <w:tcBorders>
                  <w:top w:val="nil"/>
                  <w:left w:val="nil"/>
                  <w:bottom w:val="single" w:sz="4" w:space="0" w:color="000000"/>
                  <w:right w:val="nil"/>
                </w:tcBorders>
                <w:shd w:val="clear" w:color="auto" w:fill="auto"/>
                <w:noWrap/>
                <w:vAlign w:val="bottom"/>
                <w:hideMark/>
              </w:tcPr>
            </w:tcPrChange>
          </w:tcPr>
          <w:p w14:paraId="6B98736C" w14:textId="77777777" w:rsidR="00C76B16" w:rsidRPr="00C76B16" w:rsidRDefault="00C76B16">
            <w:pPr>
              <w:spacing w:line="360" w:lineRule="auto"/>
              <w:jc w:val="center"/>
              <w:rPr>
                <w:rFonts w:asciiTheme="majorBidi" w:hAnsiTheme="majorBidi" w:cstheme="majorBidi"/>
                <w:rPrChange w:id="612" w:author="Mac, Mia" w:date="2024-05-03T14:29:00Z">
                  <w:rPr>
                    <w:rFonts w:ascii="Calibri" w:hAnsi="Calibri" w:cs="Calibri"/>
                    <w:sz w:val="20"/>
                    <w:szCs w:val="20"/>
                  </w:rPr>
                </w:rPrChange>
              </w:rPr>
              <w:pPrChange w:id="613" w:author="Mac, Mia" w:date="2024-05-03T14:29:00Z">
                <w:pPr>
                  <w:jc w:val="center"/>
                </w:pPr>
              </w:pPrChange>
            </w:pPr>
            <w:r w:rsidRPr="00C76B16">
              <w:rPr>
                <w:rFonts w:asciiTheme="majorBidi" w:hAnsiTheme="majorBidi" w:cstheme="majorBidi"/>
                <w:rPrChange w:id="614" w:author="Mac, Mia" w:date="2024-05-03T14:29:00Z">
                  <w:rPr>
                    <w:rFonts w:ascii="Calibri" w:hAnsi="Calibri" w:cs="Calibri"/>
                    <w:sz w:val="20"/>
                    <w:szCs w:val="20"/>
                  </w:rPr>
                </w:rPrChange>
              </w:rPr>
              <w:t> </w:t>
            </w:r>
          </w:p>
        </w:tc>
        <w:tc>
          <w:tcPr>
            <w:tcW w:w="1344" w:type="dxa"/>
            <w:tcBorders>
              <w:top w:val="nil"/>
              <w:left w:val="nil"/>
              <w:bottom w:val="single" w:sz="4" w:space="0" w:color="000000"/>
              <w:right w:val="nil"/>
            </w:tcBorders>
            <w:shd w:val="clear" w:color="auto" w:fill="auto"/>
            <w:noWrap/>
            <w:vAlign w:val="bottom"/>
            <w:hideMark/>
            <w:tcPrChange w:id="615" w:author="Mac, Mia" w:date="2024-05-03T14:29:00Z">
              <w:tcPr>
                <w:tcW w:w="1344" w:type="dxa"/>
                <w:tcBorders>
                  <w:top w:val="nil"/>
                  <w:left w:val="nil"/>
                  <w:bottom w:val="single" w:sz="4" w:space="0" w:color="000000"/>
                  <w:right w:val="nil"/>
                </w:tcBorders>
                <w:shd w:val="clear" w:color="auto" w:fill="auto"/>
                <w:noWrap/>
                <w:vAlign w:val="bottom"/>
                <w:hideMark/>
              </w:tcPr>
            </w:tcPrChange>
          </w:tcPr>
          <w:p w14:paraId="5290D997" w14:textId="77777777" w:rsidR="00C76B16" w:rsidRPr="00C76B16" w:rsidRDefault="00C76B16">
            <w:pPr>
              <w:spacing w:line="360" w:lineRule="auto"/>
              <w:jc w:val="center"/>
              <w:rPr>
                <w:rFonts w:asciiTheme="majorBidi" w:hAnsiTheme="majorBidi" w:cstheme="majorBidi"/>
                <w:rPrChange w:id="616" w:author="Mac, Mia" w:date="2024-05-03T14:29:00Z">
                  <w:rPr>
                    <w:rFonts w:ascii="Calibri" w:hAnsi="Calibri" w:cs="Calibri"/>
                    <w:sz w:val="20"/>
                    <w:szCs w:val="20"/>
                  </w:rPr>
                </w:rPrChange>
              </w:rPr>
              <w:pPrChange w:id="617" w:author="Mac, Mia" w:date="2024-05-03T14:29:00Z">
                <w:pPr>
                  <w:jc w:val="center"/>
                </w:pPr>
              </w:pPrChange>
            </w:pPr>
            <w:r w:rsidRPr="00C76B16">
              <w:rPr>
                <w:rFonts w:asciiTheme="majorBidi" w:hAnsiTheme="majorBidi" w:cstheme="majorBidi"/>
                <w:rPrChange w:id="618" w:author="Mac, Mia" w:date="2024-05-03T14:29:00Z">
                  <w:rPr>
                    <w:rFonts w:ascii="Calibri" w:hAnsi="Calibri" w:cs="Calibri"/>
                    <w:sz w:val="20"/>
                    <w:szCs w:val="20"/>
                  </w:rPr>
                </w:rPrChange>
              </w:rPr>
              <w:t>50</w:t>
            </w:r>
          </w:p>
        </w:tc>
        <w:tc>
          <w:tcPr>
            <w:tcW w:w="1620" w:type="dxa"/>
            <w:tcBorders>
              <w:top w:val="nil"/>
              <w:left w:val="nil"/>
              <w:bottom w:val="single" w:sz="4" w:space="0" w:color="000000"/>
              <w:right w:val="nil"/>
            </w:tcBorders>
            <w:shd w:val="clear" w:color="auto" w:fill="auto"/>
            <w:noWrap/>
            <w:vAlign w:val="bottom"/>
            <w:hideMark/>
            <w:tcPrChange w:id="619" w:author="Mac, Mia" w:date="2024-05-03T14:29:00Z">
              <w:tcPr>
                <w:tcW w:w="968" w:type="dxa"/>
                <w:tcBorders>
                  <w:top w:val="nil"/>
                  <w:left w:val="nil"/>
                  <w:bottom w:val="single" w:sz="4" w:space="0" w:color="000000"/>
                  <w:right w:val="nil"/>
                </w:tcBorders>
                <w:shd w:val="clear" w:color="auto" w:fill="auto"/>
                <w:noWrap/>
                <w:vAlign w:val="bottom"/>
                <w:hideMark/>
              </w:tcPr>
            </w:tcPrChange>
          </w:tcPr>
          <w:p w14:paraId="19F84A4D" w14:textId="77777777" w:rsidR="00C76B16" w:rsidRPr="00C76B16" w:rsidRDefault="00C76B16">
            <w:pPr>
              <w:spacing w:line="360" w:lineRule="auto"/>
              <w:jc w:val="center"/>
              <w:rPr>
                <w:rFonts w:asciiTheme="majorBidi" w:hAnsiTheme="majorBidi" w:cstheme="majorBidi"/>
                <w:rPrChange w:id="620" w:author="Mac, Mia" w:date="2024-05-03T14:29:00Z">
                  <w:rPr>
                    <w:rFonts w:ascii="Calibri" w:hAnsi="Calibri" w:cs="Calibri"/>
                    <w:sz w:val="20"/>
                    <w:szCs w:val="20"/>
                  </w:rPr>
                </w:rPrChange>
              </w:rPr>
              <w:pPrChange w:id="621" w:author="Mac, Mia" w:date="2024-05-03T14:29:00Z">
                <w:pPr>
                  <w:jc w:val="center"/>
                </w:pPr>
              </w:pPrChange>
            </w:pPr>
            <w:r w:rsidRPr="00C76B16">
              <w:rPr>
                <w:rFonts w:asciiTheme="majorBidi" w:hAnsiTheme="majorBidi" w:cstheme="majorBidi"/>
                <w:rPrChange w:id="622" w:author="Mac, Mia" w:date="2024-05-03T14:29:00Z">
                  <w:rPr>
                    <w:rFonts w:ascii="Calibri" w:hAnsi="Calibri" w:cs="Calibri"/>
                    <w:sz w:val="20"/>
                    <w:szCs w:val="20"/>
                  </w:rPr>
                </w:rPrChange>
              </w:rPr>
              <w:t>50</w:t>
            </w:r>
          </w:p>
        </w:tc>
      </w:tr>
      <w:tr w:rsidR="004C2F77" w:rsidRPr="004C2F77" w14:paraId="177A4562" w14:textId="77777777" w:rsidTr="004C2F77">
        <w:tblPrEx>
          <w:tblW w:w="8280" w:type="dxa"/>
          <w:tblPrExChange w:id="623" w:author="Mac, Mia" w:date="2024-05-03T14:29:00Z">
            <w:tblPrEx>
              <w:tblW w:w="7628" w:type="dxa"/>
            </w:tblPrEx>
          </w:tblPrExChange>
        </w:tblPrEx>
        <w:trPr>
          <w:trHeight w:val="255"/>
          <w:trPrChange w:id="624"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625" w:author="Mac, Mia" w:date="2024-05-03T14:29:00Z">
              <w:tcPr>
                <w:tcW w:w="3840" w:type="dxa"/>
                <w:tcBorders>
                  <w:top w:val="nil"/>
                  <w:left w:val="nil"/>
                  <w:bottom w:val="nil"/>
                  <w:right w:val="nil"/>
                </w:tcBorders>
                <w:shd w:val="clear" w:color="auto" w:fill="auto"/>
                <w:noWrap/>
                <w:vAlign w:val="bottom"/>
                <w:hideMark/>
              </w:tcPr>
            </w:tcPrChange>
          </w:tcPr>
          <w:p w14:paraId="78A1C180" w14:textId="77777777" w:rsidR="00C76B16" w:rsidRPr="00C76B16" w:rsidRDefault="00C76B16">
            <w:pPr>
              <w:spacing w:line="360" w:lineRule="auto"/>
              <w:rPr>
                <w:rFonts w:asciiTheme="majorBidi" w:hAnsiTheme="majorBidi" w:cstheme="majorBidi"/>
                <w:rPrChange w:id="626" w:author="Mac, Mia" w:date="2024-05-03T14:29:00Z">
                  <w:rPr>
                    <w:rFonts w:ascii="Calibri" w:hAnsi="Calibri" w:cs="Calibri"/>
                    <w:sz w:val="20"/>
                    <w:szCs w:val="20"/>
                  </w:rPr>
                </w:rPrChange>
              </w:rPr>
              <w:pPrChange w:id="627" w:author="Mac, Mia" w:date="2024-05-03T14:29:00Z">
                <w:pPr/>
              </w:pPrChange>
            </w:pPr>
            <w:r w:rsidRPr="00C76B16">
              <w:rPr>
                <w:rFonts w:asciiTheme="majorBidi" w:hAnsiTheme="majorBidi" w:cstheme="majorBidi"/>
                <w:rPrChange w:id="628" w:author="Mac, Mia" w:date="2024-05-03T14:29:00Z">
                  <w:rPr>
                    <w:rFonts w:ascii="Calibri" w:hAnsi="Calibri" w:cs="Calibri"/>
                    <w:sz w:val="20"/>
                    <w:szCs w:val="20"/>
                  </w:rPr>
                </w:rPrChange>
              </w:rPr>
              <w:t>Robust standard errors in parentheses</w:t>
            </w:r>
          </w:p>
        </w:tc>
        <w:tc>
          <w:tcPr>
            <w:tcW w:w="1476" w:type="dxa"/>
            <w:tcBorders>
              <w:top w:val="nil"/>
              <w:left w:val="nil"/>
              <w:bottom w:val="nil"/>
              <w:right w:val="nil"/>
            </w:tcBorders>
            <w:shd w:val="clear" w:color="auto" w:fill="auto"/>
            <w:noWrap/>
            <w:vAlign w:val="bottom"/>
            <w:hideMark/>
            <w:tcPrChange w:id="629" w:author="Mac, Mia" w:date="2024-05-03T14:29:00Z">
              <w:tcPr>
                <w:tcW w:w="1476" w:type="dxa"/>
                <w:tcBorders>
                  <w:top w:val="nil"/>
                  <w:left w:val="nil"/>
                  <w:bottom w:val="nil"/>
                  <w:right w:val="nil"/>
                </w:tcBorders>
                <w:shd w:val="clear" w:color="auto" w:fill="auto"/>
                <w:noWrap/>
                <w:vAlign w:val="bottom"/>
                <w:hideMark/>
              </w:tcPr>
            </w:tcPrChange>
          </w:tcPr>
          <w:p w14:paraId="70894B7A" w14:textId="77777777" w:rsidR="00C76B16" w:rsidRPr="00C76B16" w:rsidRDefault="00C76B16">
            <w:pPr>
              <w:spacing w:line="360" w:lineRule="auto"/>
              <w:rPr>
                <w:rFonts w:asciiTheme="majorBidi" w:hAnsiTheme="majorBidi" w:cstheme="majorBidi"/>
                <w:rPrChange w:id="630" w:author="Mac, Mia" w:date="2024-05-03T14:29:00Z">
                  <w:rPr>
                    <w:rFonts w:ascii="Calibri" w:hAnsi="Calibri" w:cs="Calibri"/>
                    <w:sz w:val="20"/>
                    <w:szCs w:val="20"/>
                  </w:rPr>
                </w:rPrChange>
              </w:rPr>
              <w:pPrChange w:id="631" w:author="Mac, Mia" w:date="2024-05-03T14:29:00Z">
                <w:pPr/>
              </w:pPrChange>
            </w:pPr>
          </w:p>
        </w:tc>
        <w:tc>
          <w:tcPr>
            <w:tcW w:w="1344" w:type="dxa"/>
            <w:tcBorders>
              <w:top w:val="nil"/>
              <w:left w:val="nil"/>
              <w:bottom w:val="nil"/>
              <w:right w:val="nil"/>
            </w:tcBorders>
            <w:shd w:val="clear" w:color="auto" w:fill="auto"/>
            <w:noWrap/>
            <w:vAlign w:val="bottom"/>
            <w:hideMark/>
            <w:tcPrChange w:id="632" w:author="Mac, Mia" w:date="2024-05-03T14:29:00Z">
              <w:tcPr>
                <w:tcW w:w="1344" w:type="dxa"/>
                <w:tcBorders>
                  <w:top w:val="nil"/>
                  <w:left w:val="nil"/>
                  <w:bottom w:val="nil"/>
                  <w:right w:val="nil"/>
                </w:tcBorders>
                <w:shd w:val="clear" w:color="auto" w:fill="auto"/>
                <w:noWrap/>
                <w:vAlign w:val="bottom"/>
                <w:hideMark/>
              </w:tcPr>
            </w:tcPrChange>
          </w:tcPr>
          <w:p w14:paraId="5E216A73" w14:textId="77777777" w:rsidR="00C76B16" w:rsidRPr="00C76B16" w:rsidRDefault="00C76B16">
            <w:pPr>
              <w:spacing w:line="360" w:lineRule="auto"/>
              <w:rPr>
                <w:rFonts w:asciiTheme="majorBidi" w:hAnsiTheme="majorBidi" w:cstheme="majorBidi"/>
                <w:rPrChange w:id="633" w:author="Mac, Mia" w:date="2024-05-03T14:29:00Z">
                  <w:rPr>
                    <w:sz w:val="20"/>
                    <w:szCs w:val="20"/>
                  </w:rPr>
                </w:rPrChange>
              </w:rPr>
              <w:pPrChange w:id="634" w:author="Mac, Mia" w:date="2024-05-03T14:29:00Z">
                <w:pPr/>
              </w:pPrChange>
            </w:pPr>
          </w:p>
        </w:tc>
        <w:tc>
          <w:tcPr>
            <w:tcW w:w="1620" w:type="dxa"/>
            <w:tcBorders>
              <w:top w:val="nil"/>
              <w:left w:val="nil"/>
              <w:bottom w:val="nil"/>
              <w:right w:val="nil"/>
            </w:tcBorders>
            <w:shd w:val="clear" w:color="auto" w:fill="auto"/>
            <w:noWrap/>
            <w:vAlign w:val="bottom"/>
            <w:hideMark/>
            <w:tcPrChange w:id="635" w:author="Mac, Mia" w:date="2024-05-03T14:29:00Z">
              <w:tcPr>
                <w:tcW w:w="968" w:type="dxa"/>
                <w:tcBorders>
                  <w:top w:val="nil"/>
                  <w:left w:val="nil"/>
                  <w:bottom w:val="nil"/>
                  <w:right w:val="nil"/>
                </w:tcBorders>
                <w:shd w:val="clear" w:color="auto" w:fill="auto"/>
                <w:noWrap/>
                <w:vAlign w:val="bottom"/>
                <w:hideMark/>
              </w:tcPr>
            </w:tcPrChange>
          </w:tcPr>
          <w:p w14:paraId="42FDA39B" w14:textId="77777777" w:rsidR="00C76B16" w:rsidRPr="00C76B16" w:rsidRDefault="00C76B16">
            <w:pPr>
              <w:spacing w:line="360" w:lineRule="auto"/>
              <w:rPr>
                <w:rFonts w:asciiTheme="majorBidi" w:hAnsiTheme="majorBidi" w:cstheme="majorBidi"/>
                <w:rPrChange w:id="636" w:author="Mac, Mia" w:date="2024-05-03T14:29:00Z">
                  <w:rPr>
                    <w:sz w:val="20"/>
                    <w:szCs w:val="20"/>
                  </w:rPr>
                </w:rPrChange>
              </w:rPr>
              <w:pPrChange w:id="637" w:author="Mac, Mia" w:date="2024-05-03T14:29:00Z">
                <w:pPr/>
              </w:pPrChange>
            </w:pPr>
          </w:p>
        </w:tc>
      </w:tr>
      <w:tr w:rsidR="004C2F77" w:rsidRPr="004C2F77" w14:paraId="5BD54F63" w14:textId="77777777" w:rsidTr="004C2F77">
        <w:tblPrEx>
          <w:tblW w:w="8280" w:type="dxa"/>
          <w:tblPrExChange w:id="638" w:author="Mac, Mia" w:date="2024-05-03T14:29:00Z">
            <w:tblPrEx>
              <w:tblW w:w="7628" w:type="dxa"/>
            </w:tblPrEx>
          </w:tblPrExChange>
        </w:tblPrEx>
        <w:trPr>
          <w:trHeight w:val="255"/>
          <w:trPrChange w:id="639" w:author="Mac, Mia" w:date="2024-05-03T14:29:00Z">
            <w:trPr>
              <w:gridAfter w:val="0"/>
              <w:trHeight w:val="255"/>
            </w:trPr>
          </w:trPrChange>
        </w:trPr>
        <w:tc>
          <w:tcPr>
            <w:tcW w:w="3840" w:type="dxa"/>
            <w:tcBorders>
              <w:top w:val="nil"/>
              <w:left w:val="nil"/>
              <w:bottom w:val="nil"/>
              <w:right w:val="nil"/>
            </w:tcBorders>
            <w:shd w:val="clear" w:color="auto" w:fill="auto"/>
            <w:noWrap/>
            <w:vAlign w:val="bottom"/>
            <w:hideMark/>
            <w:tcPrChange w:id="640" w:author="Mac, Mia" w:date="2024-05-03T14:29:00Z">
              <w:tcPr>
                <w:tcW w:w="3840" w:type="dxa"/>
                <w:tcBorders>
                  <w:top w:val="nil"/>
                  <w:left w:val="nil"/>
                  <w:bottom w:val="nil"/>
                  <w:right w:val="nil"/>
                </w:tcBorders>
                <w:shd w:val="clear" w:color="auto" w:fill="auto"/>
                <w:noWrap/>
                <w:vAlign w:val="bottom"/>
                <w:hideMark/>
              </w:tcPr>
            </w:tcPrChange>
          </w:tcPr>
          <w:p w14:paraId="48C46C6F" w14:textId="77777777" w:rsidR="00C76B16" w:rsidRPr="00C76B16" w:rsidRDefault="00C76B16">
            <w:pPr>
              <w:spacing w:line="360" w:lineRule="auto"/>
              <w:rPr>
                <w:rFonts w:asciiTheme="majorBidi" w:hAnsiTheme="majorBidi" w:cstheme="majorBidi"/>
                <w:rPrChange w:id="641" w:author="Mac, Mia" w:date="2024-05-03T14:29:00Z">
                  <w:rPr>
                    <w:rFonts w:ascii="Calibri" w:hAnsi="Calibri" w:cs="Calibri"/>
                    <w:sz w:val="20"/>
                    <w:szCs w:val="20"/>
                  </w:rPr>
                </w:rPrChange>
              </w:rPr>
              <w:pPrChange w:id="642" w:author="Mac, Mia" w:date="2024-05-03T14:29:00Z">
                <w:pPr/>
              </w:pPrChange>
            </w:pPr>
            <w:r w:rsidRPr="00C76B16">
              <w:rPr>
                <w:rFonts w:asciiTheme="majorBidi" w:hAnsiTheme="majorBidi" w:cstheme="majorBidi"/>
                <w:rPrChange w:id="643" w:author="Mac, Mia" w:date="2024-05-03T14:29:00Z">
                  <w:rPr>
                    <w:rFonts w:ascii="Calibri" w:hAnsi="Calibri" w:cs="Calibri"/>
                    <w:sz w:val="20"/>
                    <w:szCs w:val="20"/>
                  </w:rPr>
                </w:rPrChange>
              </w:rPr>
              <w:t>*** p&lt;0.01, ** p&lt;0.05, * p&lt;0.1</w:t>
            </w:r>
          </w:p>
        </w:tc>
        <w:tc>
          <w:tcPr>
            <w:tcW w:w="1476" w:type="dxa"/>
            <w:tcBorders>
              <w:top w:val="nil"/>
              <w:left w:val="nil"/>
              <w:bottom w:val="nil"/>
              <w:right w:val="nil"/>
            </w:tcBorders>
            <w:shd w:val="clear" w:color="auto" w:fill="auto"/>
            <w:noWrap/>
            <w:vAlign w:val="bottom"/>
            <w:hideMark/>
            <w:tcPrChange w:id="644" w:author="Mac, Mia" w:date="2024-05-03T14:29:00Z">
              <w:tcPr>
                <w:tcW w:w="1476" w:type="dxa"/>
                <w:tcBorders>
                  <w:top w:val="nil"/>
                  <w:left w:val="nil"/>
                  <w:bottom w:val="nil"/>
                  <w:right w:val="nil"/>
                </w:tcBorders>
                <w:shd w:val="clear" w:color="auto" w:fill="auto"/>
                <w:noWrap/>
                <w:vAlign w:val="bottom"/>
                <w:hideMark/>
              </w:tcPr>
            </w:tcPrChange>
          </w:tcPr>
          <w:p w14:paraId="3280C221" w14:textId="77777777" w:rsidR="00C76B16" w:rsidRPr="00C76B16" w:rsidRDefault="00C76B16">
            <w:pPr>
              <w:spacing w:line="360" w:lineRule="auto"/>
              <w:rPr>
                <w:rFonts w:asciiTheme="majorBidi" w:hAnsiTheme="majorBidi" w:cstheme="majorBidi"/>
                <w:rPrChange w:id="645" w:author="Mac, Mia" w:date="2024-05-03T14:29:00Z">
                  <w:rPr>
                    <w:rFonts w:ascii="Calibri" w:hAnsi="Calibri" w:cs="Calibri"/>
                    <w:sz w:val="20"/>
                    <w:szCs w:val="20"/>
                  </w:rPr>
                </w:rPrChange>
              </w:rPr>
              <w:pPrChange w:id="646" w:author="Mac, Mia" w:date="2024-05-03T14:29:00Z">
                <w:pPr/>
              </w:pPrChange>
            </w:pPr>
          </w:p>
        </w:tc>
        <w:tc>
          <w:tcPr>
            <w:tcW w:w="1344" w:type="dxa"/>
            <w:tcBorders>
              <w:top w:val="nil"/>
              <w:left w:val="nil"/>
              <w:bottom w:val="nil"/>
              <w:right w:val="nil"/>
            </w:tcBorders>
            <w:shd w:val="clear" w:color="auto" w:fill="auto"/>
            <w:noWrap/>
            <w:vAlign w:val="bottom"/>
            <w:hideMark/>
            <w:tcPrChange w:id="647" w:author="Mac, Mia" w:date="2024-05-03T14:29:00Z">
              <w:tcPr>
                <w:tcW w:w="1344" w:type="dxa"/>
                <w:tcBorders>
                  <w:top w:val="nil"/>
                  <w:left w:val="nil"/>
                  <w:bottom w:val="nil"/>
                  <w:right w:val="nil"/>
                </w:tcBorders>
                <w:shd w:val="clear" w:color="auto" w:fill="auto"/>
                <w:noWrap/>
                <w:vAlign w:val="bottom"/>
                <w:hideMark/>
              </w:tcPr>
            </w:tcPrChange>
          </w:tcPr>
          <w:p w14:paraId="10A443BC" w14:textId="77777777" w:rsidR="00C76B16" w:rsidRPr="00C76B16" w:rsidRDefault="00C76B16">
            <w:pPr>
              <w:spacing w:line="360" w:lineRule="auto"/>
              <w:rPr>
                <w:rFonts w:asciiTheme="majorBidi" w:hAnsiTheme="majorBidi" w:cstheme="majorBidi"/>
                <w:rPrChange w:id="648" w:author="Mac, Mia" w:date="2024-05-03T14:29:00Z">
                  <w:rPr>
                    <w:sz w:val="20"/>
                    <w:szCs w:val="20"/>
                  </w:rPr>
                </w:rPrChange>
              </w:rPr>
              <w:pPrChange w:id="649" w:author="Mac, Mia" w:date="2024-05-03T14:29:00Z">
                <w:pPr/>
              </w:pPrChange>
            </w:pPr>
          </w:p>
        </w:tc>
        <w:tc>
          <w:tcPr>
            <w:tcW w:w="1620" w:type="dxa"/>
            <w:tcBorders>
              <w:top w:val="nil"/>
              <w:left w:val="nil"/>
              <w:bottom w:val="nil"/>
              <w:right w:val="nil"/>
            </w:tcBorders>
            <w:shd w:val="clear" w:color="auto" w:fill="auto"/>
            <w:noWrap/>
            <w:vAlign w:val="bottom"/>
            <w:hideMark/>
            <w:tcPrChange w:id="650" w:author="Mac, Mia" w:date="2024-05-03T14:29:00Z">
              <w:tcPr>
                <w:tcW w:w="968" w:type="dxa"/>
                <w:tcBorders>
                  <w:top w:val="nil"/>
                  <w:left w:val="nil"/>
                  <w:bottom w:val="nil"/>
                  <w:right w:val="nil"/>
                </w:tcBorders>
                <w:shd w:val="clear" w:color="auto" w:fill="auto"/>
                <w:noWrap/>
                <w:vAlign w:val="bottom"/>
                <w:hideMark/>
              </w:tcPr>
            </w:tcPrChange>
          </w:tcPr>
          <w:p w14:paraId="08C72B50" w14:textId="77777777" w:rsidR="00C76B16" w:rsidRPr="00C76B16" w:rsidRDefault="00C76B16">
            <w:pPr>
              <w:spacing w:line="360" w:lineRule="auto"/>
              <w:rPr>
                <w:rFonts w:asciiTheme="majorBidi" w:hAnsiTheme="majorBidi" w:cstheme="majorBidi"/>
                <w:rPrChange w:id="651" w:author="Mac, Mia" w:date="2024-05-03T14:29:00Z">
                  <w:rPr>
                    <w:sz w:val="20"/>
                    <w:szCs w:val="20"/>
                  </w:rPr>
                </w:rPrChange>
              </w:rPr>
              <w:pPrChange w:id="652" w:author="Mac, Mia" w:date="2024-05-03T14:29:00Z">
                <w:pPr/>
              </w:pPrChange>
            </w:pPr>
          </w:p>
        </w:tc>
      </w:tr>
    </w:tbl>
    <w:p w14:paraId="68F8959D" w14:textId="77777777" w:rsidR="00C76B16" w:rsidRPr="00C76B16" w:rsidRDefault="00C76B16" w:rsidP="4A74364D">
      <w:pPr>
        <w:pStyle w:val="paragraph"/>
        <w:spacing w:before="0" w:beforeAutospacing="0" w:after="0" w:afterAutospacing="0" w:line="360" w:lineRule="auto"/>
        <w:textAlignment w:val="baseline"/>
        <w:rPr>
          <w:del w:id="653" w:author="Mac, Mia" w:date="2024-05-03T18:34:00Z"/>
          <w:rStyle w:val="eop"/>
          <w:rFonts w:asciiTheme="majorBidi" w:hAnsiTheme="majorBidi" w:cstheme="majorBidi"/>
          <w:rPrChange w:id="654" w:author="Mac, Mia" w:date="2024-05-03T14:29:00Z">
            <w:rPr>
              <w:del w:id="655" w:author="Mac, Mia" w:date="2024-05-03T18:34:00Z"/>
              <w:rStyle w:val="eop"/>
            </w:rPr>
          </w:rPrChange>
        </w:rPr>
      </w:pPr>
    </w:p>
    <w:p w14:paraId="46C9D65B" w14:textId="77777777" w:rsidR="006D08B9" w:rsidRPr="006D08B9" w:rsidRDefault="006D08B9" w:rsidP="006D08B9">
      <w:pPr>
        <w:pStyle w:val="paragraph"/>
        <w:spacing w:before="0" w:beforeAutospacing="0" w:after="0" w:afterAutospacing="0" w:line="360" w:lineRule="auto"/>
        <w:textAlignment w:val="baseline"/>
      </w:pPr>
    </w:p>
    <w:p w14:paraId="4473D04F" w14:textId="77777777" w:rsidR="006D08B9" w:rsidRPr="006D08B9" w:rsidRDefault="006D08B9" w:rsidP="006D08B9">
      <w:pPr>
        <w:pStyle w:val="paragraph"/>
        <w:spacing w:before="0" w:beforeAutospacing="0" w:after="0" w:afterAutospacing="0" w:line="360" w:lineRule="auto"/>
        <w:textAlignment w:val="baseline"/>
      </w:pPr>
      <w:r w:rsidRPr="006D08B9">
        <w:rPr>
          <w:rStyle w:val="normaltextrun"/>
          <w:b/>
          <w:bCs/>
        </w:rPr>
        <w:t>Discussion and Conclusion</w:t>
      </w:r>
      <w:r w:rsidRPr="006D08B9">
        <w:rPr>
          <w:rStyle w:val="eop"/>
        </w:rPr>
        <w:t> </w:t>
      </w:r>
    </w:p>
    <w:p w14:paraId="5A2DA945" w14:textId="77777777" w:rsidR="008E00CF" w:rsidRPr="008E00CF" w:rsidRDefault="006D08B9">
      <w:pPr>
        <w:pStyle w:val="paragraph"/>
        <w:spacing w:before="0" w:beforeAutospacing="0" w:after="0" w:afterAutospacing="0" w:line="360" w:lineRule="auto"/>
        <w:ind w:firstLine="720"/>
        <w:textAlignment w:val="baseline"/>
        <w:rPr>
          <w:ins w:id="656" w:author="Mac, Mia" w:date="2024-05-06T20:32:00Z"/>
          <w:rStyle w:val="eop"/>
          <w:color w:val="0D0D0D"/>
        </w:rPr>
        <w:pPrChange w:id="657" w:author="Mac, Mia" w:date="2024-05-06T20:32:00Z">
          <w:pPr>
            <w:pStyle w:val="paragraph"/>
            <w:spacing w:line="360" w:lineRule="auto"/>
            <w:ind w:firstLine="720"/>
            <w:textAlignment w:val="baseline"/>
          </w:pPr>
        </w:pPrChange>
      </w:pPr>
      <w:r w:rsidRPr="006D08B9">
        <w:rPr>
          <w:rStyle w:val="normaltextrun"/>
        </w:rPr>
        <w:t>The result shows that the total of thousand acreages of certified organic pasture and cropland does not statistically predict the total of greenhouse gas emission in United States as I hypothesized. This finding is consistent with Bos et al (2015)</w:t>
      </w:r>
      <w:r w:rsidR="00686249">
        <w:rPr>
          <w:rStyle w:val="normaltextrun"/>
        </w:rPr>
        <w:t xml:space="preserve"> which</w:t>
      </w:r>
      <w:r w:rsidRPr="006D08B9">
        <w:rPr>
          <w:rStyle w:val="normaltextrun"/>
          <w:color w:val="000000"/>
          <w:shd w:val="clear" w:color="auto" w:fill="FFFFFF"/>
        </w:rPr>
        <w:t xml:space="preserve"> shows that organic farming does not reduce greenhouse gas emissions but would rather contribute the opposite. </w:t>
      </w:r>
      <w:r w:rsidR="00686249">
        <w:rPr>
          <w:rStyle w:val="normaltextrun"/>
          <w:color w:val="000000"/>
          <w:shd w:val="clear" w:color="auto" w:fill="FFFFFF"/>
        </w:rPr>
        <w:t xml:space="preserve">Bos et al </w:t>
      </w:r>
      <w:r w:rsidR="00686249">
        <w:rPr>
          <w:rStyle w:val="normaltextrun"/>
          <w:color w:val="000000"/>
          <w:shd w:val="clear" w:color="auto" w:fill="FFFFFF"/>
        </w:rPr>
        <w:lastRenderedPageBreak/>
        <w:t>(2015)</w:t>
      </w:r>
      <w:r w:rsidRPr="006D08B9">
        <w:rPr>
          <w:rStyle w:val="normaltextrun"/>
          <w:color w:val="000000"/>
          <w:shd w:val="clear" w:color="auto" w:fill="FFFFFF"/>
          <w:lang w:val="vi-VN"/>
        </w:rPr>
        <w:t xml:space="preserve"> highlight</w:t>
      </w:r>
      <w:r w:rsidRPr="006D08B9">
        <w:rPr>
          <w:rStyle w:val="normaltextrun"/>
          <w:color w:val="0D0D0D"/>
          <w:shd w:val="clear" w:color="auto" w:fill="FFFFFF"/>
        </w:rPr>
        <w:t xml:space="preserve"> several reasons why organic farming does not necessarily result in reduced greenhouse gas emissions. Firstly, organic farming practices are characterized by their high intensity, involving crop rotations that include a significant proportion of high-value crops. This intensive cultivation requires relatively high inputs of fertilizers and frequent field operations, especially for weed control, </w:t>
      </w:r>
      <w:commentRangeStart w:id="658"/>
      <w:r w:rsidRPr="006D08B9">
        <w:rPr>
          <w:rStyle w:val="normaltextrun"/>
          <w:color w:val="0D0D0D"/>
          <w:shd w:val="clear" w:color="auto" w:fill="FFFFFF"/>
        </w:rPr>
        <w:t>which increase energy consumption</w:t>
      </w:r>
      <w:commentRangeEnd w:id="658"/>
      <w:r w:rsidR="00917EDB">
        <w:rPr>
          <w:rStyle w:val="CommentReference"/>
        </w:rPr>
        <w:commentReference w:id="658"/>
      </w:r>
      <w:r w:rsidRPr="006D08B9">
        <w:rPr>
          <w:rStyle w:val="normaltextrun"/>
          <w:color w:val="0D0D0D"/>
          <w:shd w:val="clear" w:color="auto" w:fill="FFFFFF"/>
        </w:rPr>
        <w:t>. Furthermore, organic methods often yield lower per-hectare productivity compared to conventional approaches. This reduced efficiency means that producing the same quantity of food requires more land and more resources, potentially offsetting the environmental benefits typically associated with reduced synthetic pesticide and fertilizer use in organic systems. Consequently, these factors contribute to the higher energy usage and associated greenhouse gas emissions in organic crop production compared to conventional methods, undermining the potential climate benefits of organic agriculture under these conditions</w:t>
      </w:r>
      <w:r w:rsidRPr="006D08B9">
        <w:rPr>
          <w:rStyle w:val="normaltextrun"/>
        </w:rPr>
        <w:t xml:space="preserve"> (Bos et al., 2015)</w:t>
      </w:r>
      <w:r w:rsidRPr="006D08B9">
        <w:rPr>
          <w:rStyle w:val="normaltextrun"/>
          <w:color w:val="0D0D0D"/>
          <w:shd w:val="clear" w:color="auto" w:fill="FFFFFF"/>
        </w:rPr>
        <w:t>.</w:t>
      </w:r>
      <w:r w:rsidRPr="006D08B9">
        <w:rPr>
          <w:rStyle w:val="eop"/>
          <w:color w:val="0D0D0D"/>
        </w:rPr>
        <w:t> </w:t>
      </w:r>
    </w:p>
    <w:p w14:paraId="2A0B360D" w14:textId="24C39828" w:rsidR="006D08B9" w:rsidRPr="006D08B9" w:rsidRDefault="008E00CF" w:rsidP="008E00CF">
      <w:pPr>
        <w:pStyle w:val="paragraph"/>
        <w:spacing w:before="0" w:beforeAutospacing="0" w:after="0" w:afterAutospacing="0" w:line="360" w:lineRule="auto"/>
        <w:ind w:firstLine="720"/>
        <w:textAlignment w:val="baseline"/>
      </w:pPr>
      <w:ins w:id="659" w:author="Mac, Mia" w:date="2024-05-06T20:32:00Z">
        <w:r w:rsidRPr="008E00CF">
          <w:rPr>
            <w:rStyle w:val="eop"/>
            <w:color w:val="0D0D0D"/>
          </w:rPr>
          <w:t>The two fixed effects models display relatively low R-squared values, indicating that they do not extensively explain the variability in total greenhouse gas emissions. However, given that our primary objective is to control for endogeneity to ensure accurate estimations, the fixed effects model remains a suitable option.</w:t>
        </w:r>
      </w:ins>
    </w:p>
    <w:p w14:paraId="0B2551EA" w14:textId="59BBC56F" w:rsidR="006D08B9" w:rsidRPr="008978CE" w:rsidRDefault="006D08B9" w:rsidP="00FE65A7">
      <w:pPr>
        <w:pStyle w:val="paragraph"/>
        <w:spacing w:before="0" w:beforeAutospacing="0" w:after="0" w:afterAutospacing="0" w:line="360" w:lineRule="auto"/>
        <w:ind w:firstLine="720"/>
        <w:textAlignment w:val="baseline"/>
      </w:pPr>
      <w:r w:rsidRPr="008978CE">
        <w:rPr>
          <w:rStyle w:val="normaltextrun"/>
          <w:lang w:val="vi-VN"/>
        </w:rPr>
        <w:t>The study h</w:t>
      </w:r>
      <w:r w:rsidRPr="008978CE">
        <w:rPr>
          <w:rStyle w:val="normaltextrun"/>
        </w:rPr>
        <w:t xml:space="preserve">as some limitations in term of data and methodology. There are significant gaps in the dataset, particularly with the data on the total acreage of certified organic pasture and cropland from the USDA, which only covers the years 2000 to 2008. </w:t>
      </w:r>
      <w:del w:id="660" w:author="Underwood, Anthony" w:date="2024-05-02T09:37:00Z">
        <w:r w:rsidRPr="008978CE" w:rsidDel="009C5926">
          <w:rPr>
            <w:rStyle w:val="normaltextrun"/>
          </w:rPr>
          <w:delText xml:space="preserve">There are significant gaps in the dataset, particularly with the data on the total acreage of certified organic pasture and cropland from the USDA, which only covers the years 2000 to 2008. </w:delText>
        </w:r>
      </w:del>
      <w:commentRangeStart w:id="661"/>
      <w:r w:rsidRPr="008978CE">
        <w:rPr>
          <w:rStyle w:val="normaltextrun"/>
        </w:rPr>
        <w:t>The analysis assumes missing values as zero, which could introduce bias or inaccuracies in the results, especially if the actual values significantly deviate from zero.</w:t>
      </w:r>
      <w:r w:rsidRPr="008978CE">
        <w:rPr>
          <w:rStyle w:val="normaltextrun"/>
          <w:lang w:val="vi-VN"/>
        </w:rPr>
        <w:t xml:space="preserve"> </w:t>
      </w:r>
      <w:commentRangeEnd w:id="661"/>
      <w:r w:rsidR="007B66FB" w:rsidRPr="008978CE">
        <w:rPr>
          <w:rStyle w:val="CommentReference"/>
          <w:sz w:val="24"/>
          <w:szCs w:val="24"/>
          <w:rPrChange w:id="662" w:author="Mac, Mia" w:date="2024-05-06T20:39:00Z">
            <w:rPr>
              <w:rStyle w:val="CommentReference"/>
            </w:rPr>
          </w:rPrChange>
        </w:rPr>
        <w:commentReference w:id="661"/>
      </w:r>
      <w:r w:rsidRPr="008978CE">
        <w:rPr>
          <w:rStyle w:val="normaltextrun"/>
          <w:lang w:val="vi-VN"/>
        </w:rPr>
        <w:t xml:space="preserve">Also, the econometric model relies on assumptions that may not hold across different contexts or scales. In this case, the relationship between organic farming acreage and greenhouse gas emissions is assumed to be linear and direct, which might not account for </w:t>
      </w:r>
      <w:commentRangeStart w:id="663"/>
      <w:r w:rsidRPr="008978CE">
        <w:rPr>
          <w:rStyle w:val="normaltextrun"/>
          <w:lang w:val="vi-VN"/>
        </w:rPr>
        <w:t xml:space="preserve">complex interactions </w:t>
      </w:r>
      <w:commentRangeEnd w:id="663"/>
      <w:r w:rsidR="00583864" w:rsidRPr="008978CE">
        <w:rPr>
          <w:rStyle w:val="CommentReference"/>
          <w:sz w:val="24"/>
          <w:szCs w:val="24"/>
          <w:rPrChange w:id="664" w:author="Mac, Mia" w:date="2024-05-06T20:39:00Z">
            <w:rPr>
              <w:rStyle w:val="CommentReference"/>
            </w:rPr>
          </w:rPrChange>
        </w:rPr>
        <w:commentReference w:id="663"/>
      </w:r>
      <w:r w:rsidRPr="008978CE">
        <w:rPr>
          <w:rStyle w:val="normaltextrun"/>
          <w:lang w:val="vi-VN"/>
        </w:rPr>
        <w:t>or delayed effects.</w:t>
      </w:r>
      <w:ins w:id="665" w:author="Mac, Mia" w:date="2024-05-06T20:08:00Z">
        <w:r w:rsidR="006468E7" w:rsidRPr="008978CE">
          <w:rPr>
            <w:rStyle w:val="normaltextrun"/>
          </w:rPr>
          <w:t xml:space="preserve"> Real-world phenomena often involve complex interactions that can be nonlinear or influenced by multiple factors. For instance, the effect of increasing organic farming on greenhouse gas emissions might vary significantly depending on soil types, local climate conditions</w:t>
        </w:r>
      </w:ins>
      <w:ins w:id="666" w:author="Mac, Mia" w:date="2024-05-06T20:39:00Z">
        <w:r w:rsidR="008978CE" w:rsidRPr="008978CE">
          <w:rPr>
            <w:rStyle w:val="normaltextrun"/>
          </w:rPr>
          <w:t>, and</w:t>
        </w:r>
      </w:ins>
      <w:ins w:id="667" w:author="Mac, Mia" w:date="2024-05-06T20:08:00Z">
        <w:r w:rsidR="006468E7" w:rsidRPr="008978CE">
          <w:rPr>
            <w:rStyle w:val="normaltextrun"/>
          </w:rPr>
          <w:t xml:space="preserve"> the types of crops grown</w:t>
        </w:r>
      </w:ins>
      <w:ins w:id="668" w:author="Mac, Mia" w:date="2024-05-06T20:38:00Z">
        <w:r w:rsidR="008978CE" w:rsidRPr="008978CE">
          <w:rPr>
            <w:rStyle w:val="normaltextrun"/>
          </w:rPr>
          <w:t xml:space="preserve"> (</w:t>
        </w:r>
        <w:proofErr w:type="spellStart"/>
        <w:r w:rsidR="008978CE" w:rsidRPr="008978CE">
          <w:rPr>
            <w:rStyle w:val="normaltextrun"/>
          </w:rPr>
          <w:t>Carbonell-Bojollo</w:t>
        </w:r>
        <w:proofErr w:type="spellEnd"/>
        <w:r w:rsidR="008978CE" w:rsidRPr="008978CE">
          <w:rPr>
            <w:rStyle w:val="normaltextrun"/>
          </w:rPr>
          <w:t xml:space="preserve"> et al., 2019</w:t>
        </w:r>
      </w:ins>
      <w:ins w:id="669" w:author="Mac, Mia" w:date="2024-05-06T20:39:00Z">
        <w:r w:rsidR="008978CE" w:rsidRPr="008978CE">
          <w:rPr>
            <w:rStyle w:val="normaltextrun"/>
          </w:rPr>
          <w:t>)</w:t>
        </w:r>
      </w:ins>
      <w:ins w:id="670" w:author="Mac, Mia" w:date="2024-05-06T20:08:00Z">
        <w:r w:rsidR="006468E7" w:rsidRPr="008978CE">
          <w:rPr>
            <w:rStyle w:val="normaltextrun"/>
          </w:rPr>
          <w:t>. These are not necessarily linear and may have</w:t>
        </w:r>
      </w:ins>
      <w:ins w:id="671" w:author="Mac, Mia" w:date="2024-05-06T20:27:00Z">
        <w:r w:rsidR="00FE65A7" w:rsidRPr="008978CE">
          <w:rPr>
            <w:rStyle w:val="normaltextrun"/>
          </w:rPr>
          <w:t xml:space="preserve">. </w:t>
        </w:r>
      </w:ins>
      <w:ins w:id="672" w:author="Mac, Mia" w:date="2024-05-06T20:09:00Z">
        <w:r w:rsidR="00DA1CB5" w:rsidRPr="008978CE">
          <w:rPr>
            <w:rStyle w:val="normaltextrun"/>
          </w:rPr>
          <w:t xml:space="preserve">Also, </w:t>
        </w:r>
      </w:ins>
      <w:ins w:id="673" w:author="Mac, Mia" w:date="2024-05-06T20:10:00Z">
        <w:r w:rsidR="00DA1CB5" w:rsidRPr="008978CE">
          <w:rPr>
            <w:rStyle w:val="normaltextrun"/>
          </w:rPr>
          <w:t xml:space="preserve">the impact of changes in farming practices on greenhouse gas emissions might not be immediate. There can be delayed effects as ecological systems adjust to new practices. For example, the soil might take several years to fully respond to organic farming practices in terms of its carbon sequestration </w:t>
        </w:r>
        <w:r w:rsidR="00DA1CB5" w:rsidRPr="008978CE">
          <w:rPr>
            <w:rStyle w:val="normaltextrun"/>
          </w:rPr>
          <w:lastRenderedPageBreak/>
          <w:t>capabilities</w:t>
        </w:r>
      </w:ins>
      <w:ins w:id="674" w:author="Mac, Mia" w:date="2024-05-06T20:35:00Z">
        <w:r w:rsidR="008E00CF" w:rsidRPr="008978CE">
          <w:rPr>
            <w:rPrChange w:id="675" w:author="Mac, Mia" w:date="2024-05-06T20:39:00Z">
              <w:rPr>
                <w:rFonts w:ascii="Segoe UI" w:hAnsi="Segoe UI" w:cs="Segoe UI"/>
                <w:sz w:val="18"/>
                <w:szCs w:val="18"/>
              </w:rPr>
            </w:rPrChange>
          </w:rPr>
          <w:t xml:space="preserve"> (The NCO Team, 2023)</w:t>
        </w:r>
      </w:ins>
      <w:ins w:id="676" w:author="Mac, Mia" w:date="2024-05-06T20:10:00Z">
        <w:r w:rsidR="00DA1CB5" w:rsidRPr="008978CE">
          <w:rPr>
            <w:rStyle w:val="normaltextrun"/>
          </w:rPr>
          <w:t>.</w:t>
        </w:r>
      </w:ins>
      <w:r w:rsidRPr="008978CE">
        <w:rPr>
          <w:rStyle w:val="normaltextrun"/>
        </w:rPr>
        <w:t xml:space="preserve"> </w:t>
      </w:r>
      <w:del w:id="677" w:author="Mac, Mia" w:date="2024-05-06T20:28:00Z">
        <w:r w:rsidRPr="008978CE" w:rsidDel="00FE65A7">
          <w:rPr>
            <w:rStyle w:val="normaltextrun"/>
          </w:rPr>
          <w:delText xml:space="preserve">Therefore, suggestion </w:delText>
        </w:r>
      </w:del>
      <w:ins w:id="678" w:author="Mac, Mia" w:date="2024-05-06T20:28:00Z">
        <w:r w:rsidR="00FE65A7" w:rsidRPr="008978CE">
          <w:rPr>
            <w:rStyle w:val="normaltextrun"/>
          </w:rPr>
          <w:t xml:space="preserve">Suggestion </w:t>
        </w:r>
      </w:ins>
      <w:r w:rsidRPr="008978CE">
        <w:rPr>
          <w:rStyle w:val="normaltextrun"/>
        </w:rPr>
        <w:t xml:space="preserve">for further research would include improving data handling techniques by employing more sophisticated methods for dealing with missing data and </w:t>
      </w:r>
      <w:commentRangeStart w:id="679"/>
      <w:r w:rsidRPr="008978CE">
        <w:rPr>
          <w:rStyle w:val="normaltextrun"/>
        </w:rPr>
        <w:t xml:space="preserve">incorporating non-linear models </w:t>
      </w:r>
      <w:del w:id="680" w:author="Mac, Mia" w:date="2024-05-06T20:40:00Z">
        <w:r w:rsidRPr="008978CE" w:rsidDel="008978CE">
          <w:rPr>
            <w:rStyle w:val="normaltextrun"/>
          </w:rPr>
          <w:delText xml:space="preserve">or machine learning </w:delText>
        </w:r>
        <w:commentRangeEnd w:id="679"/>
        <w:r w:rsidR="00B36BDF" w:rsidRPr="008978CE" w:rsidDel="008978CE">
          <w:rPr>
            <w:rStyle w:val="CommentReference"/>
            <w:sz w:val="24"/>
            <w:szCs w:val="24"/>
            <w:rPrChange w:id="681" w:author="Mac, Mia" w:date="2024-05-06T20:39:00Z">
              <w:rPr>
                <w:rStyle w:val="CommentReference"/>
              </w:rPr>
            </w:rPrChange>
          </w:rPr>
          <w:commentReference w:id="679"/>
        </w:r>
      </w:del>
      <w:r w:rsidRPr="008978CE">
        <w:rPr>
          <w:rStyle w:val="normaltextrun"/>
        </w:rPr>
        <w:t>techniques that can handle complex interactions between variables might provide more nuanced insights into the relationships between organic farming and greenhouse gas emissions.</w:t>
      </w:r>
      <w:r w:rsidRPr="008978CE">
        <w:rPr>
          <w:rStyle w:val="eop"/>
        </w:rPr>
        <w:t> </w:t>
      </w:r>
    </w:p>
    <w:p w14:paraId="76A46E82" w14:textId="7D99706D" w:rsidR="006D08B9" w:rsidRDefault="006D08B9" w:rsidP="006D08B9">
      <w:pPr>
        <w:spacing w:line="360" w:lineRule="auto"/>
        <w:rPr>
          <w:b/>
          <w:bCs/>
        </w:rPr>
      </w:pPr>
    </w:p>
    <w:p w14:paraId="027B0701" w14:textId="77777777" w:rsidR="006D08B9" w:rsidRDefault="006D08B9">
      <w:pPr>
        <w:rPr>
          <w:b/>
          <w:bCs/>
        </w:rPr>
      </w:pPr>
      <w:r>
        <w:rPr>
          <w:b/>
          <w:bCs/>
        </w:rPr>
        <w:br w:type="page"/>
      </w:r>
    </w:p>
    <w:p w14:paraId="74FF34CC" w14:textId="401E98CF" w:rsidR="006D08B9" w:rsidRDefault="006D08B9">
      <w:pPr>
        <w:jc w:val="center"/>
        <w:rPr>
          <w:b/>
          <w:bCs/>
        </w:rPr>
        <w:pPrChange w:id="682" w:author="Mac, Mia" w:date="2024-05-06T20:45:00Z">
          <w:pPr>
            <w:spacing w:line="360" w:lineRule="auto"/>
            <w:jc w:val="center"/>
          </w:pPr>
        </w:pPrChange>
      </w:pPr>
      <w:r>
        <w:rPr>
          <w:b/>
          <w:bCs/>
        </w:rPr>
        <w:lastRenderedPageBreak/>
        <w:t>References</w:t>
      </w:r>
    </w:p>
    <w:p w14:paraId="59B225D1" w14:textId="77777777" w:rsidR="006D08B9" w:rsidRPr="00C76B16" w:rsidRDefault="006D08B9">
      <w:pPr>
        <w:pStyle w:val="paragraph"/>
        <w:spacing w:before="0" w:beforeAutospacing="0" w:after="0" w:afterAutospacing="0"/>
        <w:ind w:left="720" w:hanging="720"/>
        <w:textAlignment w:val="baseline"/>
        <w:rPr>
          <w:rFonts w:ascii="Segoe UI" w:hAnsi="Segoe UI" w:cs="Segoe UI"/>
          <w:sz w:val="18"/>
          <w:szCs w:val="18"/>
          <w:lang w:val="it-IT"/>
          <w:rPrChange w:id="683" w:author="Mac, Mia" w:date="2024-05-03T14:27:00Z">
            <w:rPr>
              <w:rFonts w:ascii="Segoe UI" w:hAnsi="Segoe UI" w:cs="Segoe UI"/>
              <w:sz w:val="18"/>
              <w:szCs w:val="18"/>
            </w:rPr>
          </w:rPrChange>
        </w:rPr>
        <w:pPrChange w:id="684" w:author="Mac, Mia" w:date="2024-05-06T20:45:00Z">
          <w:pPr>
            <w:pStyle w:val="paragraph"/>
            <w:spacing w:before="0" w:beforeAutospacing="0" w:after="0" w:afterAutospacing="0" w:line="276" w:lineRule="auto"/>
            <w:ind w:left="720" w:hanging="720"/>
            <w:textAlignment w:val="baseline"/>
          </w:pPr>
        </w:pPrChange>
      </w:pPr>
      <w:proofErr w:type="spellStart"/>
      <w:r>
        <w:rPr>
          <w:rStyle w:val="normaltextrun"/>
        </w:rPr>
        <w:t>Adamchak</w:t>
      </w:r>
      <w:proofErr w:type="spellEnd"/>
      <w:r>
        <w:rPr>
          <w:rStyle w:val="normaltextrun"/>
        </w:rPr>
        <w:t xml:space="preserve">, R. (2024, February 15). </w:t>
      </w:r>
      <w:r>
        <w:rPr>
          <w:rStyle w:val="normaltextrun"/>
          <w:i/>
          <w:iCs/>
        </w:rPr>
        <w:t>Organic farming</w:t>
      </w:r>
      <w:r>
        <w:rPr>
          <w:rStyle w:val="normaltextrun"/>
        </w:rPr>
        <w:t xml:space="preserve">. </w:t>
      </w:r>
      <w:r w:rsidRPr="00C76B16">
        <w:rPr>
          <w:rStyle w:val="normaltextrun"/>
          <w:lang w:val="it-IT"/>
          <w:rPrChange w:id="685" w:author="Mac, Mia" w:date="2024-05-03T14:27:00Z">
            <w:rPr>
              <w:rStyle w:val="normaltextrun"/>
            </w:rPr>
          </w:rPrChange>
        </w:rPr>
        <w:t>Encyclopædia Britannica. https://www.britannica.com/topic/organic-farming </w:t>
      </w:r>
      <w:r w:rsidRPr="00C76B16">
        <w:rPr>
          <w:rStyle w:val="eop"/>
          <w:lang w:val="it-IT"/>
          <w:rPrChange w:id="686" w:author="Mac, Mia" w:date="2024-05-03T14:27:00Z">
            <w:rPr>
              <w:rStyle w:val="eop"/>
            </w:rPr>
          </w:rPrChange>
        </w:rPr>
        <w:t> </w:t>
      </w:r>
    </w:p>
    <w:p w14:paraId="2261A7A2"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87" w:author="Mac, Mia" w:date="2024-05-06T20:45:00Z">
          <w:pPr>
            <w:pStyle w:val="paragraph"/>
            <w:spacing w:before="0" w:beforeAutospacing="0" w:after="0" w:afterAutospacing="0" w:line="276" w:lineRule="auto"/>
            <w:ind w:left="720" w:hanging="720"/>
            <w:textAlignment w:val="baseline"/>
          </w:pPr>
        </w:pPrChange>
      </w:pPr>
      <w:r w:rsidRPr="00C76B16">
        <w:rPr>
          <w:rStyle w:val="normaltextrun"/>
          <w:lang w:val="it-IT"/>
          <w:rPrChange w:id="688" w:author="Mac, Mia" w:date="2024-05-03T14:27:00Z">
            <w:rPr>
              <w:rStyle w:val="normaltextrun"/>
            </w:rPr>
          </w:rPrChange>
        </w:rPr>
        <w:t xml:space="preserve">Al-Kaisi, M., &amp; Licht, M. A. (2001). </w:t>
      </w:r>
      <w:r>
        <w:rPr>
          <w:rStyle w:val="normaltextrun"/>
          <w:i/>
          <w:iCs/>
        </w:rPr>
        <w:t>Impact of Tillage and Crop Rotation Systems on Carbon Sequestration</w:t>
      </w:r>
      <w:r>
        <w:rPr>
          <w:rStyle w:val="normaltextrun"/>
        </w:rPr>
        <w:t>. https://doi.org/10.31274/farmprogressreports-180814-2405 </w:t>
      </w:r>
      <w:r>
        <w:rPr>
          <w:rStyle w:val="eop"/>
        </w:rPr>
        <w:t> </w:t>
      </w:r>
    </w:p>
    <w:p w14:paraId="1768AA20"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89" w:author="Mac, Mia" w:date="2024-05-06T20:45:00Z">
          <w:pPr>
            <w:pStyle w:val="paragraph"/>
            <w:spacing w:before="0" w:beforeAutospacing="0" w:after="0" w:afterAutospacing="0" w:line="276" w:lineRule="auto"/>
            <w:ind w:left="720" w:hanging="720"/>
            <w:textAlignment w:val="baseline"/>
          </w:pPr>
        </w:pPrChange>
      </w:pPr>
      <w:r w:rsidRPr="00C76B16">
        <w:rPr>
          <w:rStyle w:val="normaltextrun"/>
          <w:lang w:val="it-IT"/>
          <w:rPrChange w:id="690" w:author="Mac, Mia" w:date="2024-05-03T14:27:00Z">
            <w:rPr>
              <w:rStyle w:val="normaltextrun"/>
            </w:rPr>
          </w:rPrChange>
        </w:rPr>
        <w:t xml:space="preserve">Alonso, A. M., &amp; Guzmán, G. J. (2010). </w:t>
      </w:r>
      <w:r>
        <w:rPr>
          <w:rStyle w:val="normaltextrun"/>
        </w:rPr>
        <w:t xml:space="preserve">Comparison of the efficiency and use of energy in organic and conventional farming in Spanish agricultural systems. </w:t>
      </w:r>
      <w:r>
        <w:rPr>
          <w:rStyle w:val="normaltextrun"/>
          <w:i/>
          <w:iCs/>
        </w:rPr>
        <w:t>Journal of Sustainable Agriculture</w:t>
      </w:r>
      <w:r>
        <w:rPr>
          <w:rStyle w:val="normaltextrun"/>
        </w:rPr>
        <w:t xml:space="preserve">, </w:t>
      </w:r>
      <w:r>
        <w:rPr>
          <w:rStyle w:val="normaltextrun"/>
          <w:i/>
          <w:iCs/>
        </w:rPr>
        <w:t>34</w:t>
      </w:r>
      <w:r>
        <w:rPr>
          <w:rStyle w:val="normaltextrun"/>
        </w:rPr>
        <w:t>(3), 312–338. https://doi.org/10.1080/10440041003613362 </w:t>
      </w:r>
      <w:r>
        <w:rPr>
          <w:rStyle w:val="eop"/>
        </w:rPr>
        <w:t> </w:t>
      </w:r>
    </w:p>
    <w:p w14:paraId="255350EA"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91" w:author="Mac, Mia" w:date="2024-05-06T20:45:00Z">
          <w:pPr>
            <w:pStyle w:val="paragraph"/>
            <w:spacing w:before="0" w:beforeAutospacing="0" w:after="0" w:afterAutospacing="0" w:line="276" w:lineRule="auto"/>
            <w:ind w:left="720" w:hanging="720"/>
            <w:textAlignment w:val="baseline"/>
          </w:pPr>
        </w:pPrChange>
      </w:pPr>
      <w:proofErr w:type="spellStart"/>
      <w:r>
        <w:rPr>
          <w:rStyle w:val="normaltextrun"/>
        </w:rPr>
        <w:t>Apaolaza</w:t>
      </w:r>
      <w:proofErr w:type="spellEnd"/>
      <w:r>
        <w:rPr>
          <w:rStyle w:val="normaltextrun"/>
        </w:rPr>
        <w:t xml:space="preserve">, V., Hartmann, P., D’Souza, C., &amp; López, C. M. (2018). Eat organic – feel good? the relationship between organic food consumption, health concern and subjective wellbeing. </w:t>
      </w:r>
      <w:r>
        <w:rPr>
          <w:rStyle w:val="normaltextrun"/>
          <w:i/>
          <w:iCs/>
        </w:rPr>
        <w:t>Food Quality and Preference</w:t>
      </w:r>
      <w:r>
        <w:rPr>
          <w:rStyle w:val="normaltextrun"/>
        </w:rPr>
        <w:t xml:space="preserve">, </w:t>
      </w:r>
      <w:r>
        <w:rPr>
          <w:rStyle w:val="normaltextrun"/>
          <w:i/>
          <w:iCs/>
        </w:rPr>
        <w:t>63</w:t>
      </w:r>
      <w:r>
        <w:rPr>
          <w:rStyle w:val="normaltextrun"/>
        </w:rPr>
        <w:t>, 51–62. https://doi.org/10.1016/j.foodqual.2017.07.011 </w:t>
      </w:r>
      <w:r>
        <w:rPr>
          <w:rStyle w:val="eop"/>
        </w:rPr>
        <w:t> </w:t>
      </w:r>
    </w:p>
    <w:p w14:paraId="0853D8D5"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92" w:author="Mac, Mia" w:date="2024-05-06T20:45:00Z">
          <w:pPr>
            <w:pStyle w:val="paragraph"/>
            <w:spacing w:before="0" w:beforeAutospacing="0" w:after="0" w:afterAutospacing="0" w:line="276" w:lineRule="auto"/>
            <w:ind w:left="720" w:hanging="720"/>
            <w:textAlignment w:val="baseline"/>
          </w:pPr>
        </w:pPrChange>
      </w:pPr>
      <w:r>
        <w:rPr>
          <w:rStyle w:val="normaltextrun"/>
        </w:rPr>
        <w:t xml:space="preserve">Bos, J. F. F. P., de </w:t>
      </w:r>
      <w:proofErr w:type="spellStart"/>
      <w:r>
        <w:rPr>
          <w:rStyle w:val="normaltextrun"/>
        </w:rPr>
        <w:t>Haan</w:t>
      </w:r>
      <w:proofErr w:type="spellEnd"/>
      <w:r>
        <w:rPr>
          <w:rStyle w:val="normaltextrun"/>
        </w:rPr>
        <w:t xml:space="preserve">, J., </w:t>
      </w:r>
      <w:proofErr w:type="spellStart"/>
      <w:r>
        <w:rPr>
          <w:rStyle w:val="normaltextrun"/>
        </w:rPr>
        <w:t>Sukkel</w:t>
      </w:r>
      <w:proofErr w:type="spellEnd"/>
      <w:r>
        <w:rPr>
          <w:rStyle w:val="normaltextrun"/>
        </w:rPr>
        <w:t xml:space="preserve">, W., &amp; </w:t>
      </w:r>
      <w:proofErr w:type="spellStart"/>
      <w:r>
        <w:rPr>
          <w:rStyle w:val="normaltextrun"/>
        </w:rPr>
        <w:t>Schils</w:t>
      </w:r>
      <w:proofErr w:type="spellEnd"/>
      <w:r>
        <w:rPr>
          <w:rStyle w:val="normaltextrun"/>
        </w:rPr>
        <w:t>, R. L. M. (2014). Energy use and greenhouse gas emissions in organic and conventional farming systems in the Netherlands. NJAS - Wageningen Journal of Life Sciences, 68, 61-70. https://doi.org/10.1016/j.njas.2013.12.003</w:t>
      </w:r>
      <w:r>
        <w:rPr>
          <w:rStyle w:val="eop"/>
        </w:rPr>
        <w:t> </w:t>
      </w:r>
    </w:p>
    <w:p w14:paraId="13B22339"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93" w:author="Mac, Mia" w:date="2024-05-06T20:45:00Z">
          <w:pPr>
            <w:pStyle w:val="paragraph"/>
            <w:spacing w:before="0" w:beforeAutospacing="0" w:after="0" w:afterAutospacing="0" w:line="276" w:lineRule="auto"/>
            <w:ind w:left="720" w:hanging="720"/>
            <w:textAlignment w:val="baseline"/>
          </w:pPr>
        </w:pPrChange>
      </w:pPr>
      <w:proofErr w:type="spellStart"/>
      <w:r>
        <w:rPr>
          <w:rStyle w:val="normaltextrun"/>
        </w:rPr>
        <w:t>Carbonell-Bojollo</w:t>
      </w:r>
      <w:proofErr w:type="spellEnd"/>
      <w:r>
        <w:rPr>
          <w:rStyle w:val="normaltextrun"/>
        </w:rPr>
        <w:t xml:space="preserve">, R., </w:t>
      </w:r>
      <w:proofErr w:type="spellStart"/>
      <w:r>
        <w:rPr>
          <w:rStyle w:val="normaltextrun"/>
        </w:rPr>
        <w:t>Veroz</w:t>
      </w:r>
      <w:proofErr w:type="spellEnd"/>
      <w:r>
        <w:rPr>
          <w:rStyle w:val="normaltextrun"/>
        </w:rPr>
        <w:t xml:space="preserve">-Gonzalez, O., </w:t>
      </w:r>
      <w:proofErr w:type="spellStart"/>
      <w:r>
        <w:rPr>
          <w:rStyle w:val="normaltextrun"/>
        </w:rPr>
        <w:t>Ordoñez</w:t>
      </w:r>
      <w:proofErr w:type="spellEnd"/>
      <w:r>
        <w:rPr>
          <w:rStyle w:val="normaltextrun"/>
        </w:rPr>
        <w:t xml:space="preserve">-Fernandez, R., Moreno-Garcia, M., </w:t>
      </w:r>
      <w:proofErr w:type="spellStart"/>
      <w:r>
        <w:rPr>
          <w:rStyle w:val="normaltextrun"/>
        </w:rPr>
        <w:t>Basch</w:t>
      </w:r>
      <w:proofErr w:type="spellEnd"/>
      <w:r>
        <w:rPr>
          <w:rStyle w:val="normaltextrun"/>
        </w:rPr>
        <w:t xml:space="preserve">, G., Kassam, A., </w:t>
      </w:r>
      <w:proofErr w:type="spellStart"/>
      <w:r>
        <w:rPr>
          <w:rStyle w:val="normaltextrun"/>
        </w:rPr>
        <w:t>Repullo-Ruiberriz</w:t>
      </w:r>
      <w:proofErr w:type="spellEnd"/>
      <w:r>
        <w:rPr>
          <w:rStyle w:val="normaltextrun"/>
        </w:rPr>
        <w:t xml:space="preserve"> de Torres, M. A., &amp; Gonzalez-Sanchez, E. J. (2019). The effect of conservation agriculture and environmental factors on CO2 emissions in a rainfed crop rotation. Sustainability, 11(14), 3955. https://doi.org/10.3390/su11143955  </w:t>
      </w:r>
      <w:r>
        <w:rPr>
          <w:rStyle w:val="eop"/>
        </w:rPr>
        <w:t> </w:t>
      </w:r>
    </w:p>
    <w:p w14:paraId="33FDEBE5"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94" w:author="Mac, Mia" w:date="2024-05-06T20:45:00Z">
          <w:pPr>
            <w:pStyle w:val="paragraph"/>
            <w:spacing w:before="0" w:beforeAutospacing="0" w:after="0" w:afterAutospacing="0" w:line="276" w:lineRule="auto"/>
            <w:ind w:left="720" w:hanging="720"/>
            <w:textAlignment w:val="baseline"/>
          </w:pPr>
        </w:pPrChange>
      </w:pPr>
      <w:proofErr w:type="spellStart"/>
      <w:r>
        <w:rPr>
          <w:rStyle w:val="normaltextrun"/>
        </w:rPr>
        <w:t>Cavigelli</w:t>
      </w:r>
      <w:proofErr w:type="spellEnd"/>
      <w:r>
        <w:rPr>
          <w:rStyle w:val="normaltextrun"/>
        </w:rPr>
        <w:t xml:space="preserve">, M. A., Mirsky, S. B., Teasdale, J. R., Spargo, J. T., &amp; Doran, J. (2013). Organic grain cropping systems to enhance ecosystem services. </w:t>
      </w:r>
      <w:r>
        <w:rPr>
          <w:rStyle w:val="normaltextrun"/>
          <w:i/>
          <w:iCs/>
        </w:rPr>
        <w:t>Renewable Agriculture and Food Systems</w:t>
      </w:r>
      <w:r>
        <w:rPr>
          <w:rStyle w:val="normaltextrun"/>
        </w:rPr>
        <w:t xml:space="preserve">, </w:t>
      </w:r>
      <w:r>
        <w:rPr>
          <w:rStyle w:val="normaltextrun"/>
          <w:i/>
          <w:iCs/>
        </w:rPr>
        <w:t>28</w:t>
      </w:r>
      <w:r>
        <w:rPr>
          <w:rStyle w:val="normaltextrun"/>
        </w:rPr>
        <w:t>(2), 145–159. https://doi.org/10.1017/s1742170512000439  </w:t>
      </w:r>
      <w:r>
        <w:rPr>
          <w:rStyle w:val="eop"/>
        </w:rPr>
        <w:t> </w:t>
      </w:r>
    </w:p>
    <w:p w14:paraId="15337756"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95" w:author="Mac, Mia" w:date="2024-05-06T20:45:00Z">
          <w:pPr>
            <w:pStyle w:val="paragraph"/>
            <w:spacing w:before="0" w:beforeAutospacing="0" w:after="0" w:afterAutospacing="0" w:line="276" w:lineRule="auto"/>
            <w:ind w:left="720" w:hanging="720"/>
            <w:textAlignment w:val="baseline"/>
          </w:pPr>
        </w:pPrChange>
      </w:pPr>
      <w:r>
        <w:rPr>
          <w:rStyle w:val="normaltextrun"/>
        </w:rPr>
        <w:t xml:space="preserve">Crowder, D. W., &amp; </w:t>
      </w:r>
      <w:proofErr w:type="spellStart"/>
      <w:r>
        <w:rPr>
          <w:rStyle w:val="normaltextrun"/>
        </w:rPr>
        <w:t>Reganold</w:t>
      </w:r>
      <w:proofErr w:type="spellEnd"/>
      <w:r>
        <w:rPr>
          <w:rStyle w:val="normaltextrun"/>
        </w:rPr>
        <w:t xml:space="preserve">, J. P. (2015). Financial competitiveness of organic agriculture on a global scale. </w:t>
      </w:r>
      <w:r>
        <w:rPr>
          <w:rStyle w:val="normaltextrun"/>
          <w:i/>
          <w:iCs/>
        </w:rPr>
        <w:t>Proceedings of the National Academy of Sciences</w:t>
      </w:r>
      <w:r>
        <w:rPr>
          <w:rStyle w:val="normaltextrun"/>
        </w:rPr>
        <w:t xml:space="preserve">, </w:t>
      </w:r>
      <w:r>
        <w:rPr>
          <w:rStyle w:val="normaltextrun"/>
          <w:i/>
          <w:iCs/>
        </w:rPr>
        <w:t>112</w:t>
      </w:r>
      <w:r>
        <w:rPr>
          <w:rStyle w:val="normaltextrun"/>
        </w:rPr>
        <w:t>(24), 7611–7616. https://doi.org/10.1073/pnas.1423674112 </w:t>
      </w:r>
      <w:r>
        <w:rPr>
          <w:rStyle w:val="eop"/>
        </w:rPr>
        <w:t> </w:t>
      </w:r>
    </w:p>
    <w:p w14:paraId="7275E45F"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96" w:author="Mac, Mia" w:date="2024-05-06T20:45:00Z">
          <w:pPr>
            <w:pStyle w:val="paragraph"/>
            <w:spacing w:before="0" w:beforeAutospacing="0" w:after="0" w:afterAutospacing="0" w:line="276" w:lineRule="auto"/>
            <w:ind w:left="720" w:hanging="720"/>
            <w:textAlignment w:val="baseline"/>
          </w:pPr>
        </w:pPrChange>
      </w:pPr>
      <w:r>
        <w:rPr>
          <w:rStyle w:val="normaltextrun"/>
        </w:rPr>
        <w:t xml:space="preserve">Durham, T. C., &amp; Mizik, T. (2021). Comparative economics of conventional, organic, and Alternative Agricultural Production Systems. </w:t>
      </w:r>
      <w:r>
        <w:rPr>
          <w:rStyle w:val="normaltextrun"/>
          <w:i/>
          <w:iCs/>
        </w:rPr>
        <w:t>Economies</w:t>
      </w:r>
      <w:r>
        <w:rPr>
          <w:rStyle w:val="normaltextrun"/>
        </w:rPr>
        <w:t xml:space="preserve">, </w:t>
      </w:r>
      <w:r>
        <w:rPr>
          <w:rStyle w:val="normaltextrun"/>
          <w:i/>
          <w:iCs/>
        </w:rPr>
        <w:t>9</w:t>
      </w:r>
      <w:r>
        <w:rPr>
          <w:rStyle w:val="normaltextrun"/>
        </w:rPr>
        <w:t>(2), 64. https://doi.org/10.3390/economies9020064 </w:t>
      </w:r>
      <w:r>
        <w:rPr>
          <w:rStyle w:val="eop"/>
        </w:rPr>
        <w:t> </w:t>
      </w:r>
    </w:p>
    <w:p w14:paraId="2FC71151"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97" w:author="Mac, Mia" w:date="2024-05-06T20:45:00Z">
          <w:pPr>
            <w:pStyle w:val="paragraph"/>
            <w:spacing w:before="0" w:beforeAutospacing="0" w:after="0" w:afterAutospacing="0" w:line="276" w:lineRule="auto"/>
            <w:ind w:left="720" w:hanging="720"/>
            <w:textAlignment w:val="baseline"/>
          </w:pPr>
        </w:pPrChange>
      </w:pPr>
      <w:r>
        <w:rPr>
          <w:rStyle w:val="normaltextrun"/>
        </w:rPr>
        <w:t>Food and Agriculture Organization of the United Nations. 2009.FAO profile for cli-mate change. http://www.fao.org/docrep/012/i1323e/i1323e00.htm (accessed March 28, 2024).</w:t>
      </w:r>
      <w:r>
        <w:rPr>
          <w:rStyle w:val="eop"/>
        </w:rPr>
        <w:t> </w:t>
      </w:r>
    </w:p>
    <w:p w14:paraId="02F00D32"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98" w:author="Mac, Mia" w:date="2024-05-06T20:45:00Z">
          <w:pPr>
            <w:pStyle w:val="paragraph"/>
            <w:spacing w:before="0" w:beforeAutospacing="0" w:after="0" w:afterAutospacing="0" w:line="276" w:lineRule="auto"/>
            <w:ind w:left="720" w:hanging="720"/>
            <w:textAlignment w:val="baseline"/>
          </w:pPr>
        </w:pPrChange>
      </w:pPr>
      <w:r>
        <w:rPr>
          <w:rStyle w:val="normaltextrun"/>
          <w:i/>
          <w:iCs/>
        </w:rPr>
        <w:t>Fruits and vegetables top organic food sales</w:t>
      </w:r>
      <w:r>
        <w:rPr>
          <w:rStyle w:val="normaltextrun"/>
        </w:rPr>
        <w:t>. USDA ERS - Chart Detail. (2018). https://www.ers.usda.gov/data-products/chart-gallery/gallery/chart-detail/?chartId=87354 </w:t>
      </w:r>
      <w:r>
        <w:rPr>
          <w:rStyle w:val="eop"/>
        </w:rPr>
        <w:t> </w:t>
      </w:r>
    </w:p>
    <w:p w14:paraId="4E36F68E"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699" w:author="Mac, Mia" w:date="2024-05-06T20:45:00Z">
          <w:pPr>
            <w:pStyle w:val="paragraph"/>
            <w:spacing w:before="0" w:beforeAutospacing="0" w:after="0" w:afterAutospacing="0" w:line="276" w:lineRule="auto"/>
            <w:ind w:left="720" w:hanging="720"/>
            <w:textAlignment w:val="baseline"/>
          </w:pPr>
        </w:pPrChange>
      </w:pPr>
      <w:r w:rsidRPr="00C76B16">
        <w:rPr>
          <w:rStyle w:val="normaltextrun"/>
          <w:lang w:val="de-DE"/>
          <w:rPrChange w:id="700" w:author="Mac, Mia" w:date="2024-05-03T14:27:00Z">
            <w:rPr>
              <w:rStyle w:val="normaltextrun"/>
            </w:rPr>
          </w:rPrChange>
        </w:rPr>
        <w:t xml:space="preserve">Hansen, B., Alrøe, H. F., &amp; Kristensen, E. S. (2001). </w:t>
      </w:r>
      <w:r>
        <w:rPr>
          <w:rStyle w:val="normaltextrun"/>
        </w:rPr>
        <w:t xml:space="preserve">Approaches to assess the environmental impact of organic farming with </w:t>
      </w:r>
      <w:proofErr w:type="gramStart"/>
      <w:r>
        <w:rPr>
          <w:rStyle w:val="normaltextrun"/>
        </w:rPr>
        <w:t>particular regard</w:t>
      </w:r>
      <w:proofErr w:type="gramEnd"/>
      <w:r>
        <w:rPr>
          <w:rStyle w:val="normaltextrun"/>
        </w:rPr>
        <w:t xml:space="preserve"> to Denmark. </w:t>
      </w:r>
      <w:r>
        <w:rPr>
          <w:rStyle w:val="normaltextrun"/>
          <w:i/>
          <w:iCs/>
        </w:rPr>
        <w:t>Agriculture, Ecosystems &amp;amp; Environment</w:t>
      </w:r>
      <w:r>
        <w:rPr>
          <w:rStyle w:val="normaltextrun"/>
        </w:rPr>
        <w:t xml:space="preserve">, </w:t>
      </w:r>
      <w:r>
        <w:rPr>
          <w:rStyle w:val="normaltextrun"/>
          <w:i/>
          <w:iCs/>
        </w:rPr>
        <w:t>83</w:t>
      </w:r>
      <w:r>
        <w:rPr>
          <w:rStyle w:val="normaltextrun"/>
        </w:rPr>
        <w:t>(1–2), 11–26. https://doi.org/10.1016/s0167-8809(00)00257-7 </w:t>
      </w:r>
      <w:r>
        <w:rPr>
          <w:rStyle w:val="eop"/>
        </w:rPr>
        <w:t> </w:t>
      </w:r>
    </w:p>
    <w:p w14:paraId="2D9D72B1"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701" w:author="Mac, Mia" w:date="2024-05-06T20:45:00Z">
          <w:pPr>
            <w:pStyle w:val="paragraph"/>
            <w:spacing w:before="0" w:beforeAutospacing="0" w:after="0" w:afterAutospacing="0" w:line="276" w:lineRule="auto"/>
            <w:ind w:left="720" w:hanging="720"/>
            <w:textAlignment w:val="baseline"/>
          </w:pPr>
        </w:pPrChange>
      </w:pPr>
      <w:proofErr w:type="spellStart"/>
      <w:r>
        <w:rPr>
          <w:rStyle w:val="normaltextrun"/>
        </w:rPr>
        <w:t>Hernanz</w:t>
      </w:r>
      <w:proofErr w:type="spellEnd"/>
      <w:r>
        <w:rPr>
          <w:rStyle w:val="normaltextrun"/>
        </w:rPr>
        <w:t>, J. L., Sánchez-</w:t>
      </w:r>
      <w:proofErr w:type="spellStart"/>
      <w:r>
        <w:rPr>
          <w:rStyle w:val="normaltextrun"/>
        </w:rPr>
        <w:t>Girón</w:t>
      </w:r>
      <w:proofErr w:type="spellEnd"/>
      <w:r>
        <w:rPr>
          <w:rStyle w:val="normaltextrun"/>
        </w:rPr>
        <w:t xml:space="preserve">, V., &amp; Navarrete, L. (2009). Soil carbon sequestration and stratification in a cereal/leguminous crop rotation with three tillage systems in semiarid conditions. </w:t>
      </w:r>
      <w:r>
        <w:rPr>
          <w:rStyle w:val="normaltextrun"/>
          <w:i/>
          <w:iCs/>
        </w:rPr>
        <w:t>Agriculture, Ecosystems &amp;amp; Environment</w:t>
      </w:r>
      <w:r>
        <w:rPr>
          <w:rStyle w:val="normaltextrun"/>
        </w:rPr>
        <w:t xml:space="preserve">, </w:t>
      </w:r>
      <w:r>
        <w:rPr>
          <w:rStyle w:val="normaltextrun"/>
          <w:i/>
          <w:iCs/>
        </w:rPr>
        <w:t>133</w:t>
      </w:r>
      <w:r>
        <w:rPr>
          <w:rStyle w:val="normaltextrun"/>
        </w:rPr>
        <w:t>(1–2), 114–122. https://doi.org/10.1016/j.agee.2009.05.009 </w:t>
      </w:r>
      <w:r>
        <w:rPr>
          <w:rStyle w:val="eop"/>
        </w:rPr>
        <w:t> </w:t>
      </w:r>
    </w:p>
    <w:p w14:paraId="0C45B743" w14:textId="77777777" w:rsidR="006D08B9" w:rsidRPr="00C76B16" w:rsidRDefault="006D08B9">
      <w:pPr>
        <w:pStyle w:val="paragraph"/>
        <w:spacing w:before="0" w:beforeAutospacing="0" w:after="0" w:afterAutospacing="0"/>
        <w:ind w:left="720" w:hanging="720"/>
        <w:textAlignment w:val="baseline"/>
        <w:rPr>
          <w:rFonts w:ascii="Segoe UI" w:hAnsi="Segoe UI" w:cs="Segoe UI"/>
          <w:sz w:val="18"/>
          <w:szCs w:val="18"/>
          <w:lang w:val="fr-FR"/>
          <w:rPrChange w:id="702" w:author="Mac, Mia" w:date="2024-05-03T14:27:00Z">
            <w:rPr>
              <w:rFonts w:ascii="Segoe UI" w:hAnsi="Segoe UI" w:cs="Segoe UI"/>
              <w:sz w:val="18"/>
              <w:szCs w:val="18"/>
            </w:rPr>
          </w:rPrChange>
        </w:rPr>
        <w:pPrChange w:id="703" w:author="Mac, Mia" w:date="2024-05-06T20:45:00Z">
          <w:pPr>
            <w:pStyle w:val="paragraph"/>
            <w:spacing w:before="0" w:beforeAutospacing="0" w:after="0" w:afterAutospacing="0" w:line="276" w:lineRule="auto"/>
            <w:ind w:left="720" w:hanging="720"/>
            <w:textAlignment w:val="baseline"/>
          </w:pPr>
        </w:pPrChange>
      </w:pPr>
      <w:r>
        <w:rPr>
          <w:rStyle w:val="normaltextrun"/>
        </w:rPr>
        <w:t xml:space="preserve">Lal, R. (2004). Soil carbon sequestration impacts on global climate change and food security. </w:t>
      </w:r>
      <w:r w:rsidRPr="00C76B16">
        <w:rPr>
          <w:rStyle w:val="normaltextrun"/>
          <w:i/>
          <w:iCs/>
          <w:lang w:val="fr-FR"/>
          <w:rPrChange w:id="704" w:author="Mac, Mia" w:date="2024-05-03T14:27:00Z">
            <w:rPr>
              <w:rStyle w:val="normaltextrun"/>
              <w:i/>
              <w:iCs/>
            </w:rPr>
          </w:rPrChange>
        </w:rPr>
        <w:t>Science</w:t>
      </w:r>
      <w:r w:rsidRPr="00C76B16">
        <w:rPr>
          <w:rStyle w:val="normaltextrun"/>
          <w:lang w:val="fr-FR"/>
          <w:rPrChange w:id="705" w:author="Mac, Mia" w:date="2024-05-03T14:27:00Z">
            <w:rPr>
              <w:rStyle w:val="normaltextrun"/>
            </w:rPr>
          </w:rPrChange>
        </w:rPr>
        <w:t xml:space="preserve">, </w:t>
      </w:r>
      <w:r w:rsidRPr="00C76B16">
        <w:rPr>
          <w:rStyle w:val="normaltextrun"/>
          <w:i/>
          <w:iCs/>
          <w:lang w:val="fr-FR"/>
          <w:rPrChange w:id="706" w:author="Mac, Mia" w:date="2024-05-03T14:27:00Z">
            <w:rPr>
              <w:rStyle w:val="normaltextrun"/>
              <w:i/>
              <w:iCs/>
            </w:rPr>
          </w:rPrChange>
        </w:rPr>
        <w:t>304</w:t>
      </w:r>
      <w:r w:rsidRPr="00C76B16">
        <w:rPr>
          <w:rStyle w:val="normaltextrun"/>
          <w:lang w:val="fr-FR"/>
          <w:rPrChange w:id="707" w:author="Mac, Mia" w:date="2024-05-03T14:27:00Z">
            <w:rPr>
              <w:rStyle w:val="normaltextrun"/>
            </w:rPr>
          </w:rPrChange>
        </w:rPr>
        <w:t>(5677), 1623–1627. https://doi.org/10.1126/science.1097396  </w:t>
      </w:r>
      <w:r w:rsidRPr="00C76B16">
        <w:rPr>
          <w:rStyle w:val="eop"/>
          <w:lang w:val="fr-FR"/>
          <w:rPrChange w:id="708" w:author="Mac, Mia" w:date="2024-05-03T14:27:00Z">
            <w:rPr>
              <w:rStyle w:val="eop"/>
            </w:rPr>
          </w:rPrChange>
        </w:rPr>
        <w:t> </w:t>
      </w:r>
    </w:p>
    <w:p w14:paraId="76689AB0"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709" w:author="Mac, Mia" w:date="2024-05-06T20:45:00Z">
          <w:pPr>
            <w:pStyle w:val="paragraph"/>
            <w:spacing w:before="0" w:beforeAutospacing="0" w:after="0" w:afterAutospacing="0" w:line="276" w:lineRule="auto"/>
            <w:ind w:left="720" w:hanging="720"/>
            <w:textAlignment w:val="baseline"/>
          </w:pPr>
        </w:pPrChange>
      </w:pPr>
      <w:r w:rsidRPr="00C76B16">
        <w:rPr>
          <w:rStyle w:val="normaltextrun"/>
          <w:lang w:val="fr-FR"/>
          <w:rPrChange w:id="710" w:author="Mac, Mia" w:date="2024-05-03T14:27:00Z">
            <w:rPr>
              <w:rStyle w:val="normaltextrun"/>
            </w:rPr>
          </w:rPrChange>
        </w:rPr>
        <w:t xml:space="preserve">Lee, K. S., &amp; </w:t>
      </w:r>
      <w:proofErr w:type="spellStart"/>
      <w:r w:rsidRPr="00C76B16">
        <w:rPr>
          <w:rStyle w:val="normaltextrun"/>
          <w:lang w:val="fr-FR"/>
          <w:rPrChange w:id="711" w:author="Mac, Mia" w:date="2024-05-03T14:27:00Z">
            <w:rPr>
              <w:rStyle w:val="normaltextrun"/>
            </w:rPr>
          </w:rPrChange>
        </w:rPr>
        <w:t>Choe</w:t>
      </w:r>
      <w:proofErr w:type="spellEnd"/>
      <w:r w:rsidRPr="00C76B16">
        <w:rPr>
          <w:rStyle w:val="normaltextrun"/>
          <w:lang w:val="fr-FR"/>
          <w:rPrChange w:id="712" w:author="Mac, Mia" w:date="2024-05-03T14:27:00Z">
            <w:rPr>
              <w:rStyle w:val="normaltextrun"/>
            </w:rPr>
          </w:rPrChange>
        </w:rPr>
        <w:t xml:space="preserve">, Y. C. (2019). </w:t>
      </w:r>
      <w:r>
        <w:rPr>
          <w:rStyle w:val="normaltextrun"/>
        </w:rPr>
        <w:t xml:space="preserve">Environmental performance of organic farming: Evidence from Korean small-holder soybean production. </w:t>
      </w:r>
      <w:r>
        <w:rPr>
          <w:rStyle w:val="normaltextrun"/>
          <w:i/>
          <w:iCs/>
        </w:rPr>
        <w:t>Journal of Cleaner Production</w:t>
      </w:r>
      <w:r>
        <w:rPr>
          <w:rStyle w:val="normaltextrun"/>
        </w:rPr>
        <w:t xml:space="preserve">, </w:t>
      </w:r>
      <w:r>
        <w:rPr>
          <w:rStyle w:val="normaltextrun"/>
          <w:i/>
          <w:iCs/>
        </w:rPr>
        <w:t>211</w:t>
      </w:r>
      <w:r>
        <w:rPr>
          <w:rStyle w:val="normaltextrun"/>
        </w:rPr>
        <w:t>, 742–748. https://doi.org/10.1016/j.jclepro.2018.11.075 </w:t>
      </w:r>
      <w:r>
        <w:rPr>
          <w:rStyle w:val="eop"/>
        </w:rPr>
        <w:t> </w:t>
      </w:r>
    </w:p>
    <w:p w14:paraId="26035B35" w14:textId="77777777" w:rsidR="006D08B9" w:rsidRPr="00C76B16" w:rsidRDefault="006D08B9">
      <w:pPr>
        <w:pStyle w:val="paragraph"/>
        <w:spacing w:before="0" w:beforeAutospacing="0" w:after="0" w:afterAutospacing="0"/>
        <w:ind w:left="720" w:hanging="720"/>
        <w:textAlignment w:val="baseline"/>
        <w:rPr>
          <w:rFonts w:ascii="Segoe UI" w:hAnsi="Segoe UI" w:cs="Segoe UI"/>
          <w:sz w:val="18"/>
          <w:szCs w:val="18"/>
          <w:lang w:val="de-DE"/>
          <w:rPrChange w:id="713" w:author="Mac, Mia" w:date="2024-05-03T14:27:00Z">
            <w:rPr>
              <w:rFonts w:ascii="Segoe UI" w:hAnsi="Segoe UI" w:cs="Segoe UI"/>
              <w:sz w:val="18"/>
              <w:szCs w:val="18"/>
            </w:rPr>
          </w:rPrChange>
        </w:rPr>
        <w:pPrChange w:id="714" w:author="Mac, Mia" w:date="2024-05-06T20:45:00Z">
          <w:pPr>
            <w:pStyle w:val="paragraph"/>
            <w:spacing w:before="0" w:beforeAutospacing="0" w:after="0" w:afterAutospacing="0" w:line="276" w:lineRule="auto"/>
            <w:ind w:left="720" w:hanging="720"/>
            <w:textAlignment w:val="baseline"/>
          </w:pPr>
        </w:pPrChange>
      </w:pPr>
      <w:r>
        <w:rPr>
          <w:rStyle w:val="normaltextrun"/>
        </w:rPr>
        <w:lastRenderedPageBreak/>
        <w:t xml:space="preserve">McEvoy, M. (2012, March 22). </w:t>
      </w:r>
      <w:r>
        <w:rPr>
          <w:rStyle w:val="normaltextrun"/>
          <w:i/>
          <w:iCs/>
        </w:rPr>
        <w:t>Organic 101: What the USDA organic label means</w:t>
      </w:r>
      <w:r>
        <w:rPr>
          <w:rStyle w:val="normaltextrun"/>
        </w:rPr>
        <w:t xml:space="preserve">. </w:t>
      </w:r>
      <w:r w:rsidRPr="00C76B16">
        <w:rPr>
          <w:rStyle w:val="normaltextrun"/>
          <w:lang w:val="de-DE"/>
          <w:rPrChange w:id="715" w:author="Mac, Mia" w:date="2024-05-03T14:27:00Z">
            <w:rPr>
              <w:rStyle w:val="normaltextrun"/>
            </w:rPr>
          </w:rPrChange>
        </w:rPr>
        <w:t>USDA. https://www.usda.gov/media/blog/2012/03/22/organic-101-what-usda-organic-label-means </w:t>
      </w:r>
      <w:r w:rsidRPr="00C76B16">
        <w:rPr>
          <w:rStyle w:val="eop"/>
          <w:lang w:val="de-DE"/>
          <w:rPrChange w:id="716" w:author="Mac, Mia" w:date="2024-05-03T14:27:00Z">
            <w:rPr>
              <w:rStyle w:val="eop"/>
            </w:rPr>
          </w:rPrChange>
        </w:rPr>
        <w:t> </w:t>
      </w:r>
    </w:p>
    <w:p w14:paraId="69CED119" w14:textId="77777777" w:rsidR="006D08B9" w:rsidRDefault="006D08B9">
      <w:pPr>
        <w:ind w:left="720" w:hanging="720"/>
        <w:pPrChange w:id="717" w:author="Mac, Mia" w:date="2024-05-06T20:45:00Z">
          <w:pPr>
            <w:spacing w:line="276" w:lineRule="auto"/>
            <w:ind w:left="720" w:hanging="720"/>
          </w:pPr>
        </w:pPrChange>
      </w:pPr>
      <w:r>
        <w:rPr>
          <w:rStyle w:val="normaltextrun"/>
          <w:color w:val="000000"/>
          <w:shd w:val="clear" w:color="auto" w:fill="FFFFFF"/>
        </w:rPr>
        <w:t>McGee, J. A. (2014). Does certified organic farming reduce greenhouse gas emissions from agricultural production? Agriculture and Human Values, 32(2), 255–263. https://doi.org/10.1007/s10460-014-9543-1  </w:t>
      </w:r>
      <w:r>
        <w:rPr>
          <w:rStyle w:val="eop"/>
          <w:color w:val="000000"/>
          <w:shd w:val="clear" w:color="auto" w:fill="FFFFFF"/>
        </w:rPr>
        <w:t> </w:t>
      </w:r>
    </w:p>
    <w:p w14:paraId="3E38ABE9"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718" w:author="Mac, Mia" w:date="2024-05-06T20:45:00Z">
          <w:pPr>
            <w:pStyle w:val="paragraph"/>
            <w:spacing w:before="0" w:beforeAutospacing="0" w:after="0" w:afterAutospacing="0" w:line="276" w:lineRule="auto"/>
            <w:ind w:left="720" w:hanging="720"/>
            <w:textAlignment w:val="baseline"/>
          </w:pPr>
        </w:pPrChange>
      </w:pPr>
      <w:r>
        <w:rPr>
          <w:rStyle w:val="normaltextrun"/>
        </w:rPr>
        <w:t xml:space="preserve">Michos, M. C., </w:t>
      </w:r>
      <w:proofErr w:type="spellStart"/>
      <w:r>
        <w:rPr>
          <w:rStyle w:val="normaltextrun"/>
        </w:rPr>
        <w:t>Mamolos</w:t>
      </w:r>
      <w:proofErr w:type="spellEnd"/>
      <w:r>
        <w:rPr>
          <w:rStyle w:val="normaltextrun"/>
        </w:rPr>
        <w:t xml:space="preserve">, A. P., </w:t>
      </w:r>
      <w:proofErr w:type="spellStart"/>
      <w:r>
        <w:rPr>
          <w:rStyle w:val="normaltextrun"/>
        </w:rPr>
        <w:t>Menexes</w:t>
      </w:r>
      <w:proofErr w:type="spellEnd"/>
      <w:r>
        <w:rPr>
          <w:rStyle w:val="normaltextrun"/>
        </w:rPr>
        <w:t xml:space="preserve">, G. C., </w:t>
      </w:r>
      <w:proofErr w:type="spellStart"/>
      <w:r>
        <w:rPr>
          <w:rStyle w:val="normaltextrun"/>
        </w:rPr>
        <w:t>Tsatsarelis</w:t>
      </w:r>
      <w:proofErr w:type="spellEnd"/>
      <w:r>
        <w:rPr>
          <w:rStyle w:val="normaltextrun"/>
        </w:rPr>
        <w:t xml:space="preserve">, C. A., </w:t>
      </w:r>
      <w:proofErr w:type="spellStart"/>
      <w:r>
        <w:rPr>
          <w:rStyle w:val="normaltextrun"/>
        </w:rPr>
        <w:t>Tsirakoglou</w:t>
      </w:r>
      <w:proofErr w:type="spellEnd"/>
      <w:r>
        <w:rPr>
          <w:rStyle w:val="normaltextrun"/>
        </w:rPr>
        <w:t xml:space="preserve">, V. M., &amp; </w:t>
      </w:r>
      <w:proofErr w:type="spellStart"/>
      <w:r>
        <w:rPr>
          <w:rStyle w:val="normaltextrun"/>
        </w:rPr>
        <w:t>Kalburtji</w:t>
      </w:r>
      <w:proofErr w:type="spellEnd"/>
      <w:r>
        <w:rPr>
          <w:rStyle w:val="normaltextrun"/>
        </w:rPr>
        <w:t xml:space="preserve">, K. L. (2012). Energy inputs, </w:t>
      </w:r>
      <w:proofErr w:type="gramStart"/>
      <w:r>
        <w:rPr>
          <w:rStyle w:val="normaltextrun"/>
        </w:rPr>
        <w:t>outputs</w:t>
      </w:r>
      <w:proofErr w:type="gramEnd"/>
      <w:r>
        <w:rPr>
          <w:rStyle w:val="normaltextrun"/>
        </w:rPr>
        <w:t xml:space="preserve"> and greenhouse gas emissions in organic, integrated and conventional peach orchards. Ecological Indicators, 13(1), 22–28. </w:t>
      </w:r>
      <w:proofErr w:type="gramStart"/>
      <w:r>
        <w:rPr>
          <w:rStyle w:val="normaltextrun"/>
        </w:rPr>
        <w:t>doi:10.1016/j.ecolind</w:t>
      </w:r>
      <w:proofErr w:type="gramEnd"/>
      <w:r>
        <w:rPr>
          <w:rStyle w:val="normaltextrun"/>
        </w:rPr>
        <w:t>.2011.05</w:t>
      </w:r>
      <w:r>
        <w:rPr>
          <w:rStyle w:val="eop"/>
        </w:rPr>
        <w:t> </w:t>
      </w:r>
    </w:p>
    <w:p w14:paraId="1F27DED7"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719" w:author="Mac, Mia" w:date="2024-05-06T20:45:00Z">
          <w:pPr>
            <w:pStyle w:val="paragraph"/>
            <w:spacing w:before="0" w:beforeAutospacing="0" w:after="0" w:afterAutospacing="0" w:line="276" w:lineRule="auto"/>
            <w:ind w:left="720" w:hanging="720"/>
            <w:textAlignment w:val="baseline"/>
          </w:pPr>
        </w:pPrChange>
      </w:pPr>
      <w:r>
        <w:rPr>
          <w:rStyle w:val="normaltextrun"/>
        </w:rPr>
        <w:t xml:space="preserve">NASA. (2023, August 15). </w:t>
      </w:r>
      <w:r>
        <w:rPr>
          <w:rStyle w:val="normaltextrun"/>
          <w:i/>
          <w:iCs/>
        </w:rPr>
        <w:t>Carbon dioxide concentration</w:t>
      </w:r>
      <w:r>
        <w:rPr>
          <w:rStyle w:val="normaltextrun"/>
        </w:rPr>
        <w:t xml:space="preserve">. NASA. </w:t>
      </w:r>
      <w:r w:rsidR="00000000">
        <w:fldChar w:fldCharType="begin"/>
      </w:r>
      <w:r w:rsidR="00000000">
        <w:instrText xml:space="preserve"> HYPERLINK "https://climate.nasa.gov/vital-signs/carbon-dioxide/" \l ":~:text=Carbon%20dioxide%20(CO2)%20</w:instrText>
      </w:r>
      <w:r w:rsidR="00000000">
        <w:instrText xml:space="preserve">is,natural%20processes%20like%20volcanic%20eruptions" \t "_blank" </w:instrText>
      </w:r>
      <w:r w:rsidR="00000000">
        <w:fldChar w:fldCharType="separate"/>
      </w:r>
      <w:r>
        <w:rPr>
          <w:rStyle w:val="normaltextrun"/>
          <w:color w:val="0563C1"/>
          <w:u w:val="single"/>
        </w:rPr>
        <w:t>https://climate.nasa.gov/vital-signs/carbon-dioxide/#:~:text=Carbon%20dioxide%20(CO2)%20is,natural%20processes%20like%20volcanic%20eruptions</w:t>
      </w:r>
      <w:r w:rsidR="00000000">
        <w:rPr>
          <w:rStyle w:val="normaltextrun"/>
          <w:color w:val="0563C1"/>
          <w:u w:val="single"/>
        </w:rPr>
        <w:fldChar w:fldCharType="end"/>
      </w:r>
      <w:r>
        <w:rPr>
          <w:rStyle w:val="normaltextrun"/>
        </w:rPr>
        <w:t>. </w:t>
      </w:r>
      <w:r>
        <w:rPr>
          <w:rStyle w:val="eop"/>
        </w:rPr>
        <w:t> </w:t>
      </w:r>
    </w:p>
    <w:p w14:paraId="579CA5BC"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720" w:author="Mac, Mia" w:date="2024-05-06T20:45:00Z">
          <w:pPr>
            <w:pStyle w:val="paragraph"/>
            <w:spacing w:before="0" w:beforeAutospacing="0" w:after="0" w:afterAutospacing="0" w:line="276" w:lineRule="auto"/>
            <w:ind w:left="720" w:hanging="720"/>
            <w:textAlignment w:val="baseline"/>
          </w:pPr>
        </w:pPrChange>
      </w:pPr>
      <w:proofErr w:type="spellStart"/>
      <w:r>
        <w:rPr>
          <w:rStyle w:val="normaltextrun"/>
        </w:rPr>
        <w:t>Sardiana</w:t>
      </w:r>
      <w:proofErr w:type="spellEnd"/>
      <w:r>
        <w:rPr>
          <w:rStyle w:val="normaltextrun"/>
        </w:rPr>
        <w:t xml:space="preserve">, I. K. (2021). Organic vegetable farming system enhancing soil carbon sequestration in Bali, Indonesia. </w:t>
      </w:r>
      <w:r>
        <w:rPr>
          <w:rStyle w:val="normaltextrun"/>
          <w:i/>
          <w:iCs/>
        </w:rPr>
        <w:t>IOP Conference Series: Earth and Environmental Science</w:t>
      </w:r>
      <w:r>
        <w:rPr>
          <w:rStyle w:val="normaltextrun"/>
        </w:rPr>
        <w:t xml:space="preserve">, </w:t>
      </w:r>
      <w:r>
        <w:rPr>
          <w:rStyle w:val="normaltextrun"/>
          <w:i/>
          <w:iCs/>
        </w:rPr>
        <w:t>724</w:t>
      </w:r>
      <w:r>
        <w:rPr>
          <w:rStyle w:val="normaltextrun"/>
        </w:rPr>
        <w:t>(1), 012025. https://doi.org/10.1088/1755-1315/724/1/012025 </w:t>
      </w:r>
      <w:r>
        <w:rPr>
          <w:rStyle w:val="eop"/>
        </w:rPr>
        <w:t> </w:t>
      </w:r>
    </w:p>
    <w:p w14:paraId="2F8F1003" w14:textId="0209A70A" w:rsidR="006D08B9" w:rsidRPr="008978CE" w:rsidRDefault="006D08B9">
      <w:pPr>
        <w:pStyle w:val="paragraph"/>
        <w:spacing w:before="0" w:beforeAutospacing="0" w:after="0" w:afterAutospacing="0"/>
        <w:ind w:left="720" w:hanging="720"/>
        <w:textAlignment w:val="baseline"/>
        <w:rPr>
          <w:ins w:id="721" w:author="Mac, Mia" w:date="2024-05-06T20:19:00Z"/>
          <w:rStyle w:val="eop"/>
        </w:rPr>
        <w:pPrChange w:id="722" w:author="Mac, Mia" w:date="2024-05-06T20:45:00Z">
          <w:pPr>
            <w:pStyle w:val="paragraph"/>
            <w:spacing w:before="0" w:beforeAutospacing="0" w:after="0" w:afterAutospacing="0" w:line="276" w:lineRule="auto"/>
            <w:ind w:left="720" w:hanging="720"/>
            <w:textAlignment w:val="baseline"/>
          </w:pPr>
        </w:pPrChange>
      </w:pPr>
      <w:r w:rsidRPr="008978CE">
        <w:rPr>
          <w:rStyle w:val="normaltextrun"/>
        </w:rPr>
        <w:t xml:space="preserve">Statista Research Department. (2023, December 18). </w:t>
      </w:r>
      <w:r w:rsidRPr="008978CE">
        <w:rPr>
          <w:rStyle w:val="normaltextrun"/>
          <w:i/>
          <w:iCs/>
        </w:rPr>
        <w:t>Topic: Organic food market in the U.S.</w:t>
      </w:r>
      <w:r w:rsidRPr="008978CE">
        <w:rPr>
          <w:rStyle w:val="normaltextrun"/>
        </w:rPr>
        <w:t xml:space="preserve"> Statista. https://www.statista.com/topics/1047/organic-food-industry/#topicOverview </w:t>
      </w:r>
      <w:r w:rsidRPr="008978CE">
        <w:rPr>
          <w:rStyle w:val="eop"/>
        </w:rPr>
        <w:t> </w:t>
      </w:r>
    </w:p>
    <w:p w14:paraId="4759DAF6" w14:textId="5D8EAF18" w:rsidR="007F6FF1" w:rsidRPr="008978CE" w:rsidRDefault="007F6FF1">
      <w:pPr>
        <w:pStyle w:val="paragraph"/>
        <w:spacing w:before="0" w:beforeAutospacing="0" w:after="0" w:afterAutospacing="0"/>
        <w:ind w:left="720" w:hanging="720"/>
        <w:textAlignment w:val="baseline"/>
        <w:rPr>
          <w:ins w:id="723" w:author="Mac, Mia" w:date="2024-05-06T20:35:00Z"/>
          <w:rPrChange w:id="724" w:author="Mac, Mia" w:date="2024-05-06T20:40:00Z">
            <w:rPr>
              <w:ins w:id="725" w:author="Mac, Mia" w:date="2024-05-06T20:35:00Z"/>
              <w:rFonts w:ascii="Segoe UI" w:hAnsi="Segoe UI" w:cs="Segoe UI"/>
              <w:sz w:val="18"/>
              <w:szCs w:val="18"/>
            </w:rPr>
          </w:rPrChange>
        </w:rPr>
        <w:pPrChange w:id="726" w:author="Mac, Mia" w:date="2024-05-06T20:45:00Z">
          <w:pPr>
            <w:pStyle w:val="paragraph"/>
            <w:spacing w:before="0" w:beforeAutospacing="0" w:after="0" w:afterAutospacing="0" w:line="276" w:lineRule="auto"/>
            <w:ind w:left="720" w:hanging="720"/>
            <w:textAlignment w:val="baseline"/>
          </w:pPr>
        </w:pPrChange>
      </w:pPr>
      <w:proofErr w:type="spellStart"/>
      <w:ins w:id="727" w:author="Mac, Mia" w:date="2024-05-06T20:19:00Z">
        <w:r w:rsidRPr="008978CE">
          <w:rPr>
            <w:rPrChange w:id="728" w:author="Mac, Mia" w:date="2024-05-06T20:40:00Z">
              <w:rPr>
                <w:rFonts w:ascii="Segoe UI" w:hAnsi="Segoe UI" w:cs="Segoe UI"/>
                <w:sz w:val="18"/>
                <w:szCs w:val="18"/>
              </w:rPr>
            </w:rPrChange>
          </w:rPr>
          <w:t>Skorbiansky</w:t>
        </w:r>
        <w:proofErr w:type="spellEnd"/>
        <w:r w:rsidRPr="008978CE">
          <w:rPr>
            <w:rPrChange w:id="729" w:author="Mac, Mia" w:date="2024-05-06T20:40:00Z">
              <w:rPr>
                <w:rFonts w:ascii="Segoe UI" w:hAnsi="Segoe UI" w:cs="Segoe UI"/>
                <w:sz w:val="18"/>
                <w:szCs w:val="18"/>
              </w:rPr>
            </w:rPrChange>
          </w:rPr>
          <w:t xml:space="preserve">, S. (2024). Overview. USDA ERS - Organic Agriculture. </w:t>
        </w:r>
      </w:ins>
      <w:ins w:id="730" w:author="Mac, Mia" w:date="2024-05-06T20:35:00Z">
        <w:r w:rsidR="008E00CF" w:rsidRPr="008978CE">
          <w:rPr>
            <w:rPrChange w:id="731" w:author="Mac, Mia" w:date="2024-05-06T20:40:00Z">
              <w:rPr>
                <w:rFonts w:ascii="Segoe UI" w:hAnsi="Segoe UI" w:cs="Segoe UI"/>
                <w:sz w:val="18"/>
                <w:szCs w:val="18"/>
              </w:rPr>
            </w:rPrChange>
          </w:rPr>
          <w:fldChar w:fldCharType="begin"/>
        </w:r>
        <w:r w:rsidR="008E00CF" w:rsidRPr="008978CE">
          <w:rPr>
            <w:rPrChange w:id="732" w:author="Mac, Mia" w:date="2024-05-06T20:40:00Z">
              <w:rPr>
                <w:rFonts w:ascii="Segoe UI" w:hAnsi="Segoe UI" w:cs="Segoe UI"/>
                <w:sz w:val="18"/>
                <w:szCs w:val="18"/>
              </w:rPr>
            </w:rPrChange>
          </w:rPr>
          <w:instrText xml:space="preserve"> HYPERLINK "</w:instrText>
        </w:r>
      </w:ins>
      <w:ins w:id="733" w:author="Mac, Mia" w:date="2024-05-06T20:19:00Z">
        <w:r w:rsidR="008E00CF" w:rsidRPr="008978CE">
          <w:rPr>
            <w:rPrChange w:id="734" w:author="Mac, Mia" w:date="2024-05-06T20:40:00Z">
              <w:rPr>
                <w:rFonts w:ascii="Segoe UI" w:hAnsi="Segoe UI" w:cs="Segoe UI"/>
                <w:sz w:val="18"/>
                <w:szCs w:val="18"/>
              </w:rPr>
            </w:rPrChange>
          </w:rPr>
          <w:instrText>https://www.ers.usda.gov/topics/natural-resources-environment/organic-agriculture/</w:instrText>
        </w:r>
      </w:ins>
      <w:ins w:id="735" w:author="Mac, Mia" w:date="2024-05-06T20:35:00Z">
        <w:r w:rsidR="008E00CF" w:rsidRPr="008978CE">
          <w:rPr>
            <w:rPrChange w:id="736" w:author="Mac, Mia" w:date="2024-05-06T20:40:00Z">
              <w:rPr>
                <w:rFonts w:ascii="Segoe UI" w:hAnsi="Segoe UI" w:cs="Segoe UI"/>
                <w:sz w:val="18"/>
                <w:szCs w:val="18"/>
              </w:rPr>
            </w:rPrChange>
          </w:rPr>
          <w:instrText xml:space="preserve">" </w:instrText>
        </w:r>
        <w:r w:rsidR="008E00CF" w:rsidRPr="008978CE">
          <w:rPr>
            <w:rPrChange w:id="737" w:author="Mac, Mia" w:date="2024-05-06T20:40:00Z">
              <w:rPr/>
            </w:rPrChange>
          </w:rPr>
        </w:r>
        <w:r w:rsidR="008E00CF" w:rsidRPr="008978CE">
          <w:rPr>
            <w:rPrChange w:id="738" w:author="Mac, Mia" w:date="2024-05-06T20:40:00Z">
              <w:rPr>
                <w:rFonts w:ascii="Segoe UI" w:hAnsi="Segoe UI" w:cs="Segoe UI"/>
                <w:sz w:val="18"/>
                <w:szCs w:val="18"/>
              </w:rPr>
            </w:rPrChange>
          </w:rPr>
          <w:fldChar w:fldCharType="separate"/>
        </w:r>
      </w:ins>
      <w:ins w:id="739" w:author="Mac, Mia" w:date="2024-05-06T20:19:00Z">
        <w:r w:rsidR="008E00CF" w:rsidRPr="008978CE">
          <w:rPr>
            <w:rStyle w:val="Hyperlink"/>
            <w:rPrChange w:id="740" w:author="Mac, Mia" w:date="2024-05-06T20:40:00Z">
              <w:rPr>
                <w:rStyle w:val="Hyperlink"/>
                <w:rFonts w:ascii="Segoe UI" w:hAnsi="Segoe UI" w:cs="Segoe UI"/>
                <w:sz w:val="18"/>
                <w:szCs w:val="18"/>
              </w:rPr>
            </w:rPrChange>
          </w:rPr>
          <w:t>https://www.ers.usda.gov/topics/natural-resources-environment/organic-agriculture/</w:t>
        </w:r>
      </w:ins>
      <w:ins w:id="741" w:author="Mac, Mia" w:date="2024-05-06T20:35:00Z">
        <w:r w:rsidR="008E00CF" w:rsidRPr="008978CE">
          <w:rPr>
            <w:rPrChange w:id="742" w:author="Mac, Mia" w:date="2024-05-06T20:40:00Z">
              <w:rPr>
                <w:rFonts w:ascii="Segoe UI" w:hAnsi="Segoe UI" w:cs="Segoe UI"/>
                <w:sz w:val="18"/>
                <w:szCs w:val="18"/>
              </w:rPr>
            </w:rPrChange>
          </w:rPr>
          <w:fldChar w:fldCharType="end"/>
        </w:r>
      </w:ins>
    </w:p>
    <w:p w14:paraId="1A3FB557" w14:textId="77172B58" w:rsidR="008E00CF" w:rsidRPr="008978CE" w:rsidRDefault="008E00CF">
      <w:pPr>
        <w:pStyle w:val="paragraph"/>
        <w:spacing w:before="0" w:beforeAutospacing="0" w:after="0" w:afterAutospacing="0"/>
        <w:ind w:left="720" w:hanging="720"/>
        <w:textAlignment w:val="baseline"/>
        <w:rPr>
          <w:rPrChange w:id="743" w:author="Mac, Mia" w:date="2024-05-06T20:40:00Z">
            <w:rPr>
              <w:rFonts w:ascii="Segoe UI" w:hAnsi="Segoe UI" w:cs="Segoe UI"/>
              <w:sz w:val="18"/>
              <w:szCs w:val="18"/>
            </w:rPr>
          </w:rPrChange>
        </w:rPr>
        <w:pPrChange w:id="744" w:author="Mac, Mia" w:date="2024-05-06T20:45:00Z">
          <w:pPr>
            <w:pStyle w:val="paragraph"/>
            <w:spacing w:before="0" w:beforeAutospacing="0" w:after="0" w:afterAutospacing="0" w:line="276" w:lineRule="auto"/>
            <w:ind w:left="720" w:hanging="720"/>
            <w:textAlignment w:val="baseline"/>
          </w:pPr>
        </w:pPrChange>
      </w:pPr>
      <w:ins w:id="745" w:author="Mac, Mia" w:date="2024-05-06T20:35:00Z">
        <w:r w:rsidRPr="008978CE">
          <w:rPr>
            <w:rPrChange w:id="746" w:author="Mac, Mia" w:date="2024-05-06T20:40:00Z">
              <w:rPr>
                <w:rFonts w:ascii="Segoe UI" w:hAnsi="Segoe UI" w:cs="Segoe UI"/>
                <w:sz w:val="18"/>
                <w:szCs w:val="18"/>
              </w:rPr>
            </w:rPrChange>
          </w:rPr>
          <w:t>The NCO Team (2023, July 19). Organic Farming’s remarkable role in Carbon Capture. Organic Farming and Carbon Sequestration: The Untapped Potential of Green Agriculture. https://www.newcountryorganics.com/blog/Organic-Farmings-Remarkable-Role-in-Carbon-Capture#:~:text=The%20total%20amount%20of%20carbon,over%20a%20ten%2Dyear%20period.</w:t>
        </w:r>
      </w:ins>
    </w:p>
    <w:p w14:paraId="1E662074" w14:textId="77777777" w:rsidR="006D08B9" w:rsidRPr="008978CE" w:rsidRDefault="006D08B9">
      <w:pPr>
        <w:pStyle w:val="paragraph"/>
        <w:spacing w:before="0" w:beforeAutospacing="0" w:after="0" w:afterAutospacing="0"/>
        <w:ind w:left="720" w:hanging="720"/>
        <w:textAlignment w:val="baseline"/>
        <w:rPr>
          <w:rPrChange w:id="747" w:author="Mac, Mia" w:date="2024-05-06T20:40:00Z">
            <w:rPr>
              <w:rFonts w:ascii="Segoe UI" w:hAnsi="Segoe UI" w:cs="Segoe UI"/>
              <w:sz w:val="18"/>
              <w:szCs w:val="18"/>
            </w:rPr>
          </w:rPrChange>
        </w:rPr>
        <w:pPrChange w:id="748" w:author="Mac, Mia" w:date="2024-05-06T20:45:00Z">
          <w:pPr>
            <w:pStyle w:val="paragraph"/>
            <w:spacing w:before="0" w:beforeAutospacing="0" w:after="0" w:afterAutospacing="0" w:line="276" w:lineRule="auto"/>
            <w:ind w:left="720" w:hanging="720"/>
            <w:textAlignment w:val="baseline"/>
          </w:pPr>
        </w:pPrChange>
      </w:pPr>
      <w:r w:rsidRPr="008978CE">
        <w:rPr>
          <w:rStyle w:val="normaltextrun"/>
        </w:rPr>
        <w:t>USDA (United States Department of Agriculture). 2012. http://usda. gov. Accessed April 10, 2012</w:t>
      </w:r>
      <w:r w:rsidRPr="008978CE">
        <w:rPr>
          <w:rStyle w:val="eop"/>
        </w:rPr>
        <w:t> </w:t>
      </w:r>
    </w:p>
    <w:p w14:paraId="4EF7C20E"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749" w:author="Mac, Mia" w:date="2024-05-06T20:45:00Z">
          <w:pPr>
            <w:pStyle w:val="paragraph"/>
            <w:spacing w:before="0" w:beforeAutospacing="0" w:after="0" w:afterAutospacing="0" w:line="276" w:lineRule="auto"/>
            <w:ind w:left="720" w:hanging="720"/>
            <w:textAlignment w:val="baseline"/>
          </w:pPr>
        </w:pPrChange>
      </w:pPr>
      <w:r w:rsidRPr="008978CE">
        <w:rPr>
          <w:rStyle w:val="normaltextrun"/>
        </w:rPr>
        <w:t>USDA. (n.d.). Organic Agriculture. https://www.nifa.usda.gov/topics/organic-agriculture#:~:text=Organic%20farming%20yields%20such%20vital,environmental</w:t>
      </w:r>
      <w:r>
        <w:rPr>
          <w:rStyle w:val="normaltextrun"/>
        </w:rPr>
        <w:t>%20exposure%20to%20toxic%20materials </w:t>
      </w:r>
      <w:r>
        <w:rPr>
          <w:rStyle w:val="eop"/>
        </w:rPr>
        <w:t> </w:t>
      </w:r>
    </w:p>
    <w:p w14:paraId="11DC6A9B" w14:textId="77777777" w:rsidR="006D08B9" w:rsidRDefault="006D08B9">
      <w:pPr>
        <w:pStyle w:val="paragraph"/>
        <w:spacing w:before="0" w:beforeAutospacing="0" w:after="0" w:afterAutospacing="0"/>
        <w:ind w:left="720" w:hanging="720"/>
        <w:textAlignment w:val="baseline"/>
        <w:rPr>
          <w:rFonts w:ascii="Segoe UI" w:hAnsi="Segoe UI" w:cs="Segoe UI"/>
          <w:sz w:val="18"/>
          <w:szCs w:val="18"/>
        </w:rPr>
        <w:pPrChange w:id="750" w:author="Mac, Mia" w:date="2024-05-06T20:45:00Z">
          <w:pPr>
            <w:pStyle w:val="paragraph"/>
            <w:spacing w:before="0" w:beforeAutospacing="0" w:after="0" w:afterAutospacing="0" w:line="276" w:lineRule="auto"/>
            <w:ind w:left="720" w:hanging="720"/>
            <w:textAlignment w:val="baseline"/>
          </w:pPr>
        </w:pPrChange>
      </w:pPr>
      <w:r>
        <w:rPr>
          <w:rStyle w:val="normaltextrun"/>
        </w:rPr>
        <w:t>Venkat, K. (2012). Comparison of twelve organic and conventional farming systems: A life cycle greenhouse gas emissions perspective. Journal of Sustainable Agriculture, 36(6), 620–649. https://doi.org/10.1080/10440046.2012.672378  </w:t>
      </w:r>
      <w:r>
        <w:rPr>
          <w:rStyle w:val="eop"/>
        </w:rPr>
        <w:t> </w:t>
      </w:r>
    </w:p>
    <w:p w14:paraId="2DCE8DE9" w14:textId="77777777" w:rsidR="006D08B9" w:rsidRDefault="006D08B9" w:rsidP="00683A6E">
      <w:pPr>
        <w:pStyle w:val="paragraph"/>
        <w:spacing w:before="0" w:beforeAutospacing="0" w:after="0" w:afterAutospacing="0"/>
        <w:ind w:firstLine="720"/>
        <w:textAlignment w:val="baseline"/>
        <w:rPr>
          <w:rFonts w:ascii="Segoe UI" w:hAnsi="Segoe UI" w:cs="Segoe UI"/>
          <w:sz w:val="18"/>
          <w:szCs w:val="18"/>
        </w:rPr>
      </w:pPr>
      <w:r>
        <w:rPr>
          <w:rStyle w:val="eop"/>
        </w:rPr>
        <w:t> </w:t>
      </w:r>
    </w:p>
    <w:p w14:paraId="02FB6B8F" w14:textId="6826E1AF" w:rsidR="006D08B9" w:rsidRDefault="006D08B9" w:rsidP="006D08B9">
      <w:pPr>
        <w:pStyle w:val="paragraph"/>
        <w:spacing w:before="0" w:beforeAutospacing="0" w:after="0" w:afterAutospacing="0"/>
        <w:ind w:firstLine="720"/>
        <w:textAlignment w:val="baseline"/>
        <w:rPr>
          <w:rFonts w:ascii="Segoe UI" w:hAnsi="Segoe UI" w:cs="Segoe UI"/>
          <w:sz w:val="18"/>
          <w:szCs w:val="18"/>
        </w:rPr>
      </w:pPr>
    </w:p>
    <w:p w14:paraId="70D91430" w14:textId="025A04A0" w:rsidR="006D08B9" w:rsidRPr="006D08B9" w:rsidRDefault="006D08B9" w:rsidP="006D08B9">
      <w:pPr>
        <w:pStyle w:val="paragraph"/>
        <w:spacing w:before="0" w:beforeAutospacing="0" w:after="0" w:afterAutospacing="0"/>
        <w:ind w:firstLine="720"/>
        <w:textAlignment w:val="baseline"/>
        <w:rPr>
          <w:rFonts w:ascii="Segoe UI" w:hAnsi="Segoe UI" w:cs="Segoe UI"/>
          <w:sz w:val="18"/>
          <w:szCs w:val="18"/>
        </w:rPr>
      </w:pPr>
    </w:p>
    <w:sectPr w:rsidR="006D08B9" w:rsidRPr="006D08B9" w:rsidSect="00683A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Underwood, Anthony" w:date="2024-05-02T09:44:00Z" w:initials="UA">
    <w:p w14:paraId="4262A29C" w14:textId="77777777" w:rsidR="00BA0B89" w:rsidRDefault="00BA0B89">
      <w:pPr>
        <w:pStyle w:val="CommentText"/>
      </w:pPr>
      <w:r>
        <w:rPr>
          <w:rStyle w:val="CommentReference"/>
        </w:rPr>
        <w:annotationRef/>
      </w:r>
      <w:r>
        <w:t xml:space="preserve">Avoid using words like "enormous". Instead cite statistics that show the trend. </w:t>
      </w:r>
    </w:p>
  </w:comment>
  <w:comment w:id="16" w:author="Underwood, Anthony" w:date="2024-05-02T09:44:00Z" w:initials="UA">
    <w:p w14:paraId="3B28D3C2" w14:textId="77777777" w:rsidR="00F677FB" w:rsidRDefault="00F677FB">
      <w:pPr>
        <w:pStyle w:val="CommentText"/>
      </w:pPr>
      <w:r>
        <w:rPr>
          <w:rStyle w:val="CommentReference"/>
        </w:rPr>
        <w:annotationRef/>
      </w:r>
      <w:r>
        <w:t xml:space="preserve">Is that a lot? What percent of total food sales revenue? </w:t>
      </w:r>
    </w:p>
  </w:comment>
  <w:comment w:id="20" w:author="Underwood, Anthony" w:date="2024-05-02T09:53:00Z" w:initials="UA">
    <w:p w14:paraId="1330AB1D" w14:textId="77777777" w:rsidR="004E4BCC" w:rsidRDefault="004E4BCC">
      <w:pPr>
        <w:pStyle w:val="CommentText"/>
      </w:pPr>
      <w:r>
        <w:rPr>
          <w:rStyle w:val="CommentReference"/>
        </w:rPr>
        <w:annotationRef/>
      </w:r>
      <w:r>
        <w:t>Yes, as one of the primary mechanisms here, you should not control for energy-related emissions.</w:t>
      </w:r>
    </w:p>
  </w:comment>
  <w:comment w:id="21" w:author="Underwood, Anthony" w:date="2024-05-02T09:54:00Z" w:initials="UA">
    <w:p w14:paraId="2C509899" w14:textId="77777777" w:rsidR="004E4BCC" w:rsidRDefault="004E4BCC">
      <w:pPr>
        <w:pStyle w:val="CommentText"/>
      </w:pPr>
      <w:r>
        <w:rPr>
          <w:rStyle w:val="CommentReference"/>
        </w:rPr>
        <w:annotationRef/>
      </w:r>
      <w:r>
        <w:t xml:space="preserve">Or only in the final column to show the impact of controlling for it. </w:t>
      </w:r>
    </w:p>
  </w:comment>
  <w:comment w:id="117" w:author="Underwood, Anthony" w:date="2024-05-02T09:34:00Z" w:initials="UA">
    <w:p w14:paraId="08C51512" w14:textId="77777777" w:rsidR="000B2E79" w:rsidRDefault="000B2E79">
      <w:pPr>
        <w:pStyle w:val="CommentText"/>
      </w:pPr>
      <w:r>
        <w:rPr>
          <w:rStyle w:val="CommentReference"/>
        </w:rPr>
        <w:annotationRef/>
      </w:r>
      <w:r>
        <w:t xml:space="preserve">I recommend estimating this in 3 columns. Column (1): one-way fixed effects control only for GDP and population; Column (2) add in year fixed effects; Column (3) add in energy-related emissions. </w:t>
      </w:r>
    </w:p>
  </w:comment>
  <w:comment w:id="118" w:author="Underwood, Anthony" w:date="2024-05-14T13:56:00Z" w:initials="UA">
    <w:p w14:paraId="685C2F10" w14:textId="77777777" w:rsidR="001A1571" w:rsidRDefault="001A1571" w:rsidP="003534F8">
      <w:pPr>
        <w:pStyle w:val="CommentText"/>
      </w:pPr>
      <w:r>
        <w:rPr>
          <w:rStyle w:val="CommentReference"/>
        </w:rPr>
        <w:annotationRef/>
      </w:r>
      <w:r>
        <w:t>Always try to keep these on one page</w:t>
      </w:r>
    </w:p>
  </w:comment>
  <w:comment w:id="658" w:author="Underwood, Anthony" w:date="2024-05-02T09:35:00Z" w:initials="UA">
    <w:p w14:paraId="6AB225E8" w14:textId="1FAB7A0B" w:rsidR="00917EDB" w:rsidRDefault="00917EDB">
      <w:pPr>
        <w:pStyle w:val="CommentText"/>
      </w:pPr>
      <w:r>
        <w:rPr>
          <w:rStyle w:val="CommentReference"/>
        </w:rPr>
        <w:annotationRef/>
      </w:r>
      <w:r>
        <w:t>But you control for this - more reason to see what results look like if you don't.</w:t>
      </w:r>
    </w:p>
  </w:comment>
  <w:comment w:id="661" w:author="Underwood, Anthony" w:date="2024-05-02T09:39:00Z" w:initials="UA">
    <w:p w14:paraId="72E7BCDF" w14:textId="77777777" w:rsidR="007B66FB" w:rsidRDefault="007B66FB">
      <w:pPr>
        <w:pStyle w:val="CommentText"/>
      </w:pPr>
      <w:r>
        <w:rPr>
          <w:rStyle w:val="CommentReference"/>
        </w:rPr>
        <w:annotationRef/>
      </w:r>
      <w:r>
        <w:t xml:space="preserve">You could try estimating your models without doing this and see how things change. </w:t>
      </w:r>
    </w:p>
  </w:comment>
  <w:comment w:id="663" w:author="Underwood, Anthony" w:date="2024-05-02T09:38:00Z" w:initials="UA">
    <w:p w14:paraId="1B2461A3" w14:textId="3838BC32" w:rsidR="00583864" w:rsidRDefault="00583864">
      <w:pPr>
        <w:pStyle w:val="CommentText"/>
      </w:pPr>
      <w:r>
        <w:rPr>
          <w:rStyle w:val="CommentReference"/>
        </w:rPr>
        <w:annotationRef/>
      </w:r>
      <w:r>
        <w:t xml:space="preserve">Like what? </w:t>
      </w:r>
    </w:p>
  </w:comment>
  <w:comment w:id="679" w:author="Underwood, Anthony" w:date="2024-05-02T09:39:00Z" w:initials="UA">
    <w:p w14:paraId="1A122D8F" w14:textId="77777777" w:rsidR="00B36BDF" w:rsidRDefault="00B36BDF">
      <w:pPr>
        <w:pStyle w:val="CommentText"/>
      </w:pPr>
      <w:r>
        <w:rPr>
          <w:rStyle w:val="CommentReference"/>
        </w:rPr>
        <w:annotationRef/>
      </w:r>
      <w:r>
        <w:t xml:space="preserve">If you suggest these methods you should highlight what issue they may address and how it may "fix" the problems.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62A29C" w15:done="0"/>
  <w15:commentEx w15:paraId="3B28D3C2" w15:done="0"/>
  <w15:commentEx w15:paraId="1330AB1D" w15:done="0"/>
  <w15:commentEx w15:paraId="2C509899" w15:paraIdParent="1330AB1D" w15:done="0"/>
  <w15:commentEx w15:paraId="08C51512" w15:done="0"/>
  <w15:commentEx w15:paraId="685C2F10" w15:done="0"/>
  <w15:commentEx w15:paraId="6AB225E8" w15:done="0"/>
  <w15:commentEx w15:paraId="72E7BCDF" w15:done="0"/>
  <w15:commentEx w15:paraId="1B2461A3" w15:done="0"/>
  <w15:commentEx w15:paraId="1A122D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DDEEB" w16cex:dateUtc="2024-05-02T13:44:00Z"/>
  <w16cex:commentExtensible w16cex:durableId="29DDDF1B" w16cex:dateUtc="2024-05-02T13:44:00Z"/>
  <w16cex:commentExtensible w16cex:durableId="29DDE137" w16cex:dateUtc="2024-05-02T13:53:00Z"/>
  <w16cex:commentExtensible w16cex:durableId="29DDE14E" w16cex:dateUtc="2024-05-02T13:54:00Z"/>
  <w16cex:commentExtensible w16cex:durableId="29DDDC95" w16cex:dateUtc="2024-05-02T13:34:00Z"/>
  <w16cex:commentExtensible w16cex:durableId="29EDEC02" w16cex:dateUtc="2024-05-14T17:56:00Z"/>
  <w16cex:commentExtensible w16cex:durableId="29DDDCE3" w16cex:dateUtc="2024-05-02T13:35:00Z"/>
  <w16cex:commentExtensible w16cex:durableId="29DDDDE2" w16cex:dateUtc="2024-05-02T13:39:00Z"/>
  <w16cex:commentExtensible w16cex:durableId="29DDDD7A" w16cex:dateUtc="2024-05-02T13:38:00Z"/>
  <w16cex:commentExtensible w16cex:durableId="29DDDDC9" w16cex:dateUtc="2024-05-02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62A29C" w16cid:durableId="29DDDEEB"/>
  <w16cid:commentId w16cid:paraId="3B28D3C2" w16cid:durableId="29DDDF1B"/>
  <w16cid:commentId w16cid:paraId="1330AB1D" w16cid:durableId="29DDE137"/>
  <w16cid:commentId w16cid:paraId="2C509899" w16cid:durableId="29DDE14E"/>
  <w16cid:commentId w16cid:paraId="08C51512" w16cid:durableId="29DDDC95"/>
  <w16cid:commentId w16cid:paraId="685C2F10" w16cid:durableId="29EDEC02"/>
  <w16cid:commentId w16cid:paraId="6AB225E8" w16cid:durableId="29DDDCE3"/>
  <w16cid:commentId w16cid:paraId="72E7BCDF" w16cid:durableId="29DDDDE2"/>
  <w16cid:commentId w16cid:paraId="1B2461A3" w16cid:durableId="29DDDD7A"/>
  <w16cid:commentId w16cid:paraId="1A122D8F" w16cid:durableId="29DDDD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 Mia">
    <w15:presenceInfo w15:providerId="AD" w15:userId="S::macmia@dickinson.edu::eba8d3c8-ff94-48cb-88df-deb5bc592004"/>
  </w15:person>
  <w15:person w15:author="Underwood, Anthony">
    <w15:presenceInfo w15:providerId="AD" w15:userId="S::underwoa@dickinson.edu::53c5dedc-61d5-4571-89e4-d8cae6e0a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B9"/>
    <w:rsid w:val="0002365B"/>
    <w:rsid w:val="00066B46"/>
    <w:rsid w:val="000B2E79"/>
    <w:rsid w:val="001126A5"/>
    <w:rsid w:val="001A1571"/>
    <w:rsid w:val="00247CDB"/>
    <w:rsid w:val="002C7B1A"/>
    <w:rsid w:val="003356FB"/>
    <w:rsid w:val="004C2F77"/>
    <w:rsid w:val="004E4BCC"/>
    <w:rsid w:val="005560F4"/>
    <w:rsid w:val="0057704A"/>
    <w:rsid w:val="00583864"/>
    <w:rsid w:val="0062449E"/>
    <w:rsid w:val="006468E7"/>
    <w:rsid w:val="0065669E"/>
    <w:rsid w:val="00683A6E"/>
    <w:rsid w:val="00686249"/>
    <w:rsid w:val="006C5033"/>
    <w:rsid w:val="006D08B9"/>
    <w:rsid w:val="006E054D"/>
    <w:rsid w:val="006F0694"/>
    <w:rsid w:val="00730381"/>
    <w:rsid w:val="007A31DB"/>
    <w:rsid w:val="007B66FB"/>
    <w:rsid w:val="007F6FF1"/>
    <w:rsid w:val="008978CE"/>
    <w:rsid w:val="008E00CF"/>
    <w:rsid w:val="00917EDB"/>
    <w:rsid w:val="00943982"/>
    <w:rsid w:val="00987293"/>
    <w:rsid w:val="009C5926"/>
    <w:rsid w:val="00A0486B"/>
    <w:rsid w:val="00AE310A"/>
    <w:rsid w:val="00B36BDF"/>
    <w:rsid w:val="00BA0B89"/>
    <w:rsid w:val="00C705D6"/>
    <w:rsid w:val="00C72646"/>
    <w:rsid w:val="00C76B16"/>
    <w:rsid w:val="00DA1CB5"/>
    <w:rsid w:val="00DA5CDA"/>
    <w:rsid w:val="00DD4902"/>
    <w:rsid w:val="00E10B1F"/>
    <w:rsid w:val="00EE72FC"/>
    <w:rsid w:val="00F677FB"/>
    <w:rsid w:val="00FE65A7"/>
    <w:rsid w:val="00FF6B39"/>
    <w:rsid w:val="03F6AF06"/>
    <w:rsid w:val="10E59120"/>
    <w:rsid w:val="3A4B30A6"/>
    <w:rsid w:val="42D70DA6"/>
    <w:rsid w:val="48809E3A"/>
    <w:rsid w:val="4892AC2D"/>
    <w:rsid w:val="4A74364D"/>
    <w:rsid w:val="529C57B3"/>
    <w:rsid w:val="6AD85D68"/>
    <w:rsid w:val="6BC1E49A"/>
    <w:rsid w:val="6DA56D1E"/>
    <w:rsid w:val="6E02CEA0"/>
    <w:rsid w:val="739BEA8A"/>
    <w:rsid w:val="761E307D"/>
    <w:rsid w:val="77F2380A"/>
    <w:rsid w:val="7948F4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F270"/>
  <w15:chartTrackingRefBased/>
  <w15:docId w15:val="{49B86529-8381-412C-830A-1EB1D2F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8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D08B9"/>
    <w:pPr>
      <w:spacing w:before="100" w:beforeAutospacing="1" w:after="100" w:afterAutospacing="1"/>
    </w:pPr>
  </w:style>
  <w:style w:type="character" w:customStyle="1" w:styleId="normaltextrun">
    <w:name w:val="normaltextrun"/>
    <w:basedOn w:val="DefaultParagraphFont"/>
    <w:rsid w:val="006D08B9"/>
  </w:style>
  <w:style w:type="character" w:customStyle="1" w:styleId="eop">
    <w:name w:val="eop"/>
    <w:basedOn w:val="DefaultParagraphFont"/>
    <w:rsid w:val="006D08B9"/>
  </w:style>
  <w:style w:type="character" w:styleId="PlaceholderText">
    <w:name w:val="Placeholder Text"/>
    <w:basedOn w:val="DefaultParagraphFont"/>
    <w:uiPriority w:val="99"/>
    <w:semiHidden/>
    <w:rsid w:val="006D08B9"/>
    <w:rPr>
      <w:color w:val="808080"/>
    </w:rPr>
  </w:style>
  <w:style w:type="character" w:styleId="CommentReference">
    <w:name w:val="annotation reference"/>
    <w:basedOn w:val="DefaultParagraphFont"/>
    <w:uiPriority w:val="99"/>
    <w:semiHidden/>
    <w:unhideWhenUsed/>
    <w:rsid w:val="003356FB"/>
    <w:rPr>
      <w:sz w:val="16"/>
      <w:szCs w:val="16"/>
    </w:rPr>
  </w:style>
  <w:style w:type="paragraph" w:styleId="CommentText">
    <w:name w:val="annotation text"/>
    <w:basedOn w:val="Normal"/>
    <w:link w:val="CommentTextChar"/>
    <w:uiPriority w:val="99"/>
    <w:unhideWhenUsed/>
    <w:rsid w:val="003356FB"/>
    <w:rPr>
      <w:sz w:val="20"/>
      <w:szCs w:val="20"/>
    </w:rPr>
  </w:style>
  <w:style w:type="character" w:customStyle="1" w:styleId="CommentTextChar">
    <w:name w:val="Comment Text Char"/>
    <w:basedOn w:val="DefaultParagraphFont"/>
    <w:link w:val="CommentText"/>
    <w:uiPriority w:val="99"/>
    <w:rsid w:val="003356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56FB"/>
    <w:rPr>
      <w:b/>
      <w:bCs/>
    </w:rPr>
  </w:style>
  <w:style w:type="character" w:customStyle="1" w:styleId="CommentSubjectChar">
    <w:name w:val="Comment Subject Char"/>
    <w:basedOn w:val="CommentTextChar"/>
    <w:link w:val="CommentSubject"/>
    <w:uiPriority w:val="99"/>
    <w:semiHidden/>
    <w:rsid w:val="003356FB"/>
    <w:rPr>
      <w:rFonts w:ascii="Times New Roman" w:eastAsia="Times New Roman" w:hAnsi="Times New Roman" w:cs="Times New Roman"/>
      <w:b/>
      <w:bCs/>
      <w:sz w:val="20"/>
      <w:szCs w:val="20"/>
    </w:rPr>
  </w:style>
  <w:style w:type="paragraph" w:styleId="Revision">
    <w:name w:val="Revision"/>
    <w:hidden/>
    <w:uiPriority w:val="99"/>
    <w:semiHidden/>
    <w:rsid w:val="00686249"/>
    <w:rPr>
      <w:rFonts w:ascii="Times New Roman" w:eastAsia="Times New Roman" w:hAnsi="Times New Roman" w:cs="Times New Roman"/>
    </w:rPr>
  </w:style>
  <w:style w:type="character" w:styleId="Hyperlink">
    <w:name w:val="Hyperlink"/>
    <w:basedOn w:val="DefaultParagraphFont"/>
    <w:uiPriority w:val="99"/>
    <w:unhideWhenUsed/>
    <w:rsid w:val="008E00CF"/>
    <w:rPr>
      <w:color w:val="0563C1" w:themeColor="hyperlink"/>
      <w:u w:val="single"/>
    </w:rPr>
  </w:style>
  <w:style w:type="character" w:styleId="UnresolvedMention">
    <w:name w:val="Unresolved Mention"/>
    <w:basedOn w:val="DefaultParagraphFont"/>
    <w:uiPriority w:val="99"/>
    <w:semiHidden/>
    <w:unhideWhenUsed/>
    <w:rsid w:val="008E0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136">
      <w:bodyDiv w:val="1"/>
      <w:marLeft w:val="0"/>
      <w:marRight w:val="0"/>
      <w:marTop w:val="0"/>
      <w:marBottom w:val="0"/>
      <w:divBdr>
        <w:top w:val="none" w:sz="0" w:space="0" w:color="auto"/>
        <w:left w:val="none" w:sz="0" w:space="0" w:color="auto"/>
        <w:bottom w:val="none" w:sz="0" w:space="0" w:color="auto"/>
        <w:right w:val="none" w:sz="0" w:space="0" w:color="auto"/>
      </w:divBdr>
    </w:div>
    <w:div w:id="56822863">
      <w:bodyDiv w:val="1"/>
      <w:marLeft w:val="0"/>
      <w:marRight w:val="0"/>
      <w:marTop w:val="0"/>
      <w:marBottom w:val="0"/>
      <w:divBdr>
        <w:top w:val="none" w:sz="0" w:space="0" w:color="auto"/>
        <w:left w:val="none" w:sz="0" w:space="0" w:color="auto"/>
        <w:bottom w:val="none" w:sz="0" w:space="0" w:color="auto"/>
        <w:right w:val="none" w:sz="0" w:space="0" w:color="auto"/>
      </w:divBdr>
    </w:div>
    <w:div w:id="68817600">
      <w:bodyDiv w:val="1"/>
      <w:marLeft w:val="0"/>
      <w:marRight w:val="0"/>
      <w:marTop w:val="0"/>
      <w:marBottom w:val="0"/>
      <w:divBdr>
        <w:top w:val="none" w:sz="0" w:space="0" w:color="auto"/>
        <w:left w:val="none" w:sz="0" w:space="0" w:color="auto"/>
        <w:bottom w:val="none" w:sz="0" w:space="0" w:color="auto"/>
        <w:right w:val="none" w:sz="0" w:space="0" w:color="auto"/>
      </w:divBdr>
      <w:divsChild>
        <w:div w:id="1002971794">
          <w:marLeft w:val="0"/>
          <w:marRight w:val="0"/>
          <w:marTop w:val="0"/>
          <w:marBottom w:val="0"/>
          <w:divBdr>
            <w:top w:val="none" w:sz="0" w:space="0" w:color="auto"/>
            <w:left w:val="none" w:sz="0" w:space="0" w:color="auto"/>
            <w:bottom w:val="none" w:sz="0" w:space="0" w:color="auto"/>
            <w:right w:val="none" w:sz="0" w:space="0" w:color="auto"/>
          </w:divBdr>
        </w:div>
        <w:div w:id="1041519173">
          <w:marLeft w:val="0"/>
          <w:marRight w:val="0"/>
          <w:marTop w:val="0"/>
          <w:marBottom w:val="0"/>
          <w:divBdr>
            <w:top w:val="none" w:sz="0" w:space="0" w:color="auto"/>
            <w:left w:val="none" w:sz="0" w:space="0" w:color="auto"/>
            <w:bottom w:val="none" w:sz="0" w:space="0" w:color="auto"/>
            <w:right w:val="none" w:sz="0" w:space="0" w:color="auto"/>
          </w:divBdr>
          <w:divsChild>
            <w:div w:id="1810896689">
              <w:marLeft w:val="-75"/>
              <w:marRight w:val="0"/>
              <w:marTop w:val="30"/>
              <w:marBottom w:val="30"/>
              <w:divBdr>
                <w:top w:val="none" w:sz="0" w:space="0" w:color="auto"/>
                <w:left w:val="none" w:sz="0" w:space="0" w:color="auto"/>
                <w:bottom w:val="none" w:sz="0" w:space="0" w:color="auto"/>
                <w:right w:val="none" w:sz="0" w:space="0" w:color="auto"/>
              </w:divBdr>
              <w:divsChild>
                <w:div w:id="110250657">
                  <w:marLeft w:val="0"/>
                  <w:marRight w:val="0"/>
                  <w:marTop w:val="0"/>
                  <w:marBottom w:val="0"/>
                  <w:divBdr>
                    <w:top w:val="none" w:sz="0" w:space="0" w:color="auto"/>
                    <w:left w:val="none" w:sz="0" w:space="0" w:color="auto"/>
                    <w:bottom w:val="none" w:sz="0" w:space="0" w:color="auto"/>
                    <w:right w:val="none" w:sz="0" w:space="0" w:color="auto"/>
                  </w:divBdr>
                  <w:divsChild>
                    <w:div w:id="20054136">
                      <w:marLeft w:val="0"/>
                      <w:marRight w:val="0"/>
                      <w:marTop w:val="0"/>
                      <w:marBottom w:val="0"/>
                      <w:divBdr>
                        <w:top w:val="none" w:sz="0" w:space="0" w:color="auto"/>
                        <w:left w:val="none" w:sz="0" w:space="0" w:color="auto"/>
                        <w:bottom w:val="none" w:sz="0" w:space="0" w:color="auto"/>
                        <w:right w:val="none" w:sz="0" w:space="0" w:color="auto"/>
                      </w:divBdr>
                    </w:div>
                  </w:divsChild>
                </w:div>
                <w:div w:id="139155139">
                  <w:marLeft w:val="0"/>
                  <w:marRight w:val="0"/>
                  <w:marTop w:val="0"/>
                  <w:marBottom w:val="0"/>
                  <w:divBdr>
                    <w:top w:val="none" w:sz="0" w:space="0" w:color="auto"/>
                    <w:left w:val="none" w:sz="0" w:space="0" w:color="auto"/>
                    <w:bottom w:val="none" w:sz="0" w:space="0" w:color="auto"/>
                    <w:right w:val="none" w:sz="0" w:space="0" w:color="auto"/>
                  </w:divBdr>
                  <w:divsChild>
                    <w:div w:id="318847771">
                      <w:marLeft w:val="0"/>
                      <w:marRight w:val="0"/>
                      <w:marTop w:val="0"/>
                      <w:marBottom w:val="0"/>
                      <w:divBdr>
                        <w:top w:val="none" w:sz="0" w:space="0" w:color="auto"/>
                        <w:left w:val="none" w:sz="0" w:space="0" w:color="auto"/>
                        <w:bottom w:val="none" w:sz="0" w:space="0" w:color="auto"/>
                        <w:right w:val="none" w:sz="0" w:space="0" w:color="auto"/>
                      </w:divBdr>
                    </w:div>
                  </w:divsChild>
                </w:div>
                <w:div w:id="143393433">
                  <w:marLeft w:val="0"/>
                  <w:marRight w:val="0"/>
                  <w:marTop w:val="0"/>
                  <w:marBottom w:val="0"/>
                  <w:divBdr>
                    <w:top w:val="none" w:sz="0" w:space="0" w:color="auto"/>
                    <w:left w:val="none" w:sz="0" w:space="0" w:color="auto"/>
                    <w:bottom w:val="none" w:sz="0" w:space="0" w:color="auto"/>
                    <w:right w:val="none" w:sz="0" w:space="0" w:color="auto"/>
                  </w:divBdr>
                  <w:divsChild>
                    <w:div w:id="1565525293">
                      <w:marLeft w:val="0"/>
                      <w:marRight w:val="0"/>
                      <w:marTop w:val="0"/>
                      <w:marBottom w:val="0"/>
                      <w:divBdr>
                        <w:top w:val="none" w:sz="0" w:space="0" w:color="auto"/>
                        <w:left w:val="none" w:sz="0" w:space="0" w:color="auto"/>
                        <w:bottom w:val="none" w:sz="0" w:space="0" w:color="auto"/>
                        <w:right w:val="none" w:sz="0" w:space="0" w:color="auto"/>
                      </w:divBdr>
                    </w:div>
                  </w:divsChild>
                </w:div>
                <w:div w:id="178282513">
                  <w:marLeft w:val="0"/>
                  <w:marRight w:val="0"/>
                  <w:marTop w:val="0"/>
                  <w:marBottom w:val="0"/>
                  <w:divBdr>
                    <w:top w:val="none" w:sz="0" w:space="0" w:color="auto"/>
                    <w:left w:val="none" w:sz="0" w:space="0" w:color="auto"/>
                    <w:bottom w:val="none" w:sz="0" w:space="0" w:color="auto"/>
                    <w:right w:val="none" w:sz="0" w:space="0" w:color="auto"/>
                  </w:divBdr>
                  <w:divsChild>
                    <w:div w:id="864245963">
                      <w:marLeft w:val="0"/>
                      <w:marRight w:val="0"/>
                      <w:marTop w:val="0"/>
                      <w:marBottom w:val="0"/>
                      <w:divBdr>
                        <w:top w:val="none" w:sz="0" w:space="0" w:color="auto"/>
                        <w:left w:val="none" w:sz="0" w:space="0" w:color="auto"/>
                        <w:bottom w:val="none" w:sz="0" w:space="0" w:color="auto"/>
                        <w:right w:val="none" w:sz="0" w:space="0" w:color="auto"/>
                      </w:divBdr>
                    </w:div>
                  </w:divsChild>
                </w:div>
                <w:div w:id="241918061">
                  <w:marLeft w:val="0"/>
                  <w:marRight w:val="0"/>
                  <w:marTop w:val="0"/>
                  <w:marBottom w:val="0"/>
                  <w:divBdr>
                    <w:top w:val="none" w:sz="0" w:space="0" w:color="auto"/>
                    <w:left w:val="none" w:sz="0" w:space="0" w:color="auto"/>
                    <w:bottom w:val="none" w:sz="0" w:space="0" w:color="auto"/>
                    <w:right w:val="none" w:sz="0" w:space="0" w:color="auto"/>
                  </w:divBdr>
                  <w:divsChild>
                    <w:div w:id="1999766779">
                      <w:marLeft w:val="0"/>
                      <w:marRight w:val="0"/>
                      <w:marTop w:val="0"/>
                      <w:marBottom w:val="0"/>
                      <w:divBdr>
                        <w:top w:val="none" w:sz="0" w:space="0" w:color="auto"/>
                        <w:left w:val="none" w:sz="0" w:space="0" w:color="auto"/>
                        <w:bottom w:val="none" w:sz="0" w:space="0" w:color="auto"/>
                        <w:right w:val="none" w:sz="0" w:space="0" w:color="auto"/>
                      </w:divBdr>
                    </w:div>
                  </w:divsChild>
                </w:div>
                <w:div w:id="340359386">
                  <w:marLeft w:val="0"/>
                  <w:marRight w:val="0"/>
                  <w:marTop w:val="0"/>
                  <w:marBottom w:val="0"/>
                  <w:divBdr>
                    <w:top w:val="none" w:sz="0" w:space="0" w:color="auto"/>
                    <w:left w:val="none" w:sz="0" w:space="0" w:color="auto"/>
                    <w:bottom w:val="none" w:sz="0" w:space="0" w:color="auto"/>
                    <w:right w:val="none" w:sz="0" w:space="0" w:color="auto"/>
                  </w:divBdr>
                  <w:divsChild>
                    <w:div w:id="368382731">
                      <w:marLeft w:val="0"/>
                      <w:marRight w:val="0"/>
                      <w:marTop w:val="0"/>
                      <w:marBottom w:val="0"/>
                      <w:divBdr>
                        <w:top w:val="none" w:sz="0" w:space="0" w:color="auto"/>
                        <w:left w:val="none" w:sz="0" w:space="0" w:color="auto"/>
                        <w:bottom w:val="none" w:sz="0" w:space="0" w:color="auto"/>
                        <w:right w:val="none" w:sz="0" w:space="0" w:color="auto"/>
                      </w:divBdr>
                    </w:div>
                  </w:divsChild>
                </w:div>
                <w:div w:id="374350440">
                  <w:marLeft w:val="0"/>
                  <w:marRight w:val="0"/>
                  <w:marTop w:val="0"/>
                  <w:marBottom w:val="0"/>
                  <w:divBdr>
                    <w:top w:val="none" w:sz="0" w:space="0" w:color="auto"/>
                    <w:left w:val="none" w:sz="0" w:space="0" w:color="auto"/>
                    <w:bottom w:val="none" w:sz="0" w:space="0" w:color="auto"/>
                    <w:right w:val="none" w:sz="0" w:space="0" w:color="auto"/>
                  </w:divBdr>
                  <w:divsChild>
                    <w:div w:id="717240962">
                      <w:marLeft w:val="0"/>
                      <w:marRight w:val="0"/>
                      <w:marTop w:val="0"/>
                      <w:marBottom w:val="0"/>
                      <w:divBdr>
                        <w:top w:val="none" w:sz="0" w:space="0" w:color="auto"/>
                        <w:left w:val="none" w:sz="0" w:space="0" w:color="auto"/>
                        <w:bottom w:val="none" w:sz="0" w:space="0" w:color="auto"/>
                        <w:right w:val="none" w:sz="0" w:space="0" w:color="auto"/>
                      </w:divBdr>
                    </w:div>
                  </w:divsChild>
                </w:div>
                <w:div w:id="403260609">
                  <w:marLeft w:val="0"/>
                  <w:marRight w:val="0"/>
                  <w:marTop w:val="0"/>
                  <w:marBottom w:val="0"/>
                  <w:divBdr>
                    <w:top w:val="none" w:sz="0" w:space="0" w:color="auto"/>
                    <w:left w:val="none" w:sz="0" w:space="0" w:color="auto"/>
                    <w:bottom w:val="none" w:sz="0" w:space="0" w:color="auto"/>
                    <w:right w:val="none" w:sz="0" w:space="0" w:color="auto"/>
                  </w:divBdr>
                  <w:divsChild>
                    <w:div w:id="336420334">
                      <w:marLeft w:val="0"/>
                      <w:marRight w:val="0"/>
                      <w:marTop w:val="0"/>
                      <w:marBottom w:val="0"/>
                      <w:divBdr>
                        <w:top w:val="none" w:sz="0" w:space="0" w:color="auto"/>
                        <w:left w:val="none" w:sz="0" w:space="0" w:color="auto"/>
                        <w:bottom w:val="none" w:sz="0" w:space="0" w:color="auto"/>
                        <w:right w:val="none" w:sz="0" w:space="0" w:color="auto"/>
                      </w:divBdr>
                    </w:div>
                  </w:divsChild>
                </w:div>
                <w:div w:id="441457883">
                  <w:marLeft w:val="0"/>
                  <w:marRight w:val="0"/>
                  <w:marTop w:val="0"/>
                  <w:marBottom w:val="0"/>
                  <w:divBdr>
                    <w:top w:val="none" w:sz="0" w:space="0" w:color="auto"/>
                    <w:left w:val="none" w:sz="0" w:space="0" w:color="auto"/>
                    <w:bottom w:val="none" w:sz="0" w:space="0" w:color="auto"/>
                    <w:right w:val="none" w:sz="0" w:space="0" w:color="auto"/>
                  </w:divBdr>
                  <w:divsChild>
                    <w:div w:id="209344662">
                      <w:marLeft w:val="0"/>
                      <w:marRight w:val="0"/>
                      <w:marTop w:val="0"/>
                      <w:marBottom w:val="0"/>
                      <w:divBdr>
                        <w:top w:val="none" w:sz="0" w:space="0" w:color="auto"/>
                        <w:left w:val="none" w:sz="0" w:space="0" w:color="auto"/>
                        <w:bottom w:val="none" w:sz="0" w:space="0" w:color="auto"/>
                        <w:right w:val="none" w:sz="0" w:space="0" w:color="auto"/>
                      </w:divBdr>
                    </w:div>
                  </w:divsChild>
                </w:div>
                <w:div w:id="457067911">
                  <w:marLeft w:val="0"/>
                  <w:marRight w:val="0"/>
                  <w:marTop w:val="0"/>
                  <w:marBottom w:val="0"/>
                  <w:divBdr>
                    <w:top w:val="none" w:sz="0" w:space="0" w:color="auto"/>
                    <w:left w:val="none" w:sz="0" w:space="0" w:color="auto"/>
                    <w:bottom w:val="none" w:sz="0" w:space="0" w:color="auto"/>
                    <w:right w:val="none" w:sz="0" w:space="0" w:color="auto"/>
                  </w:divBdr>
                  <w:divsChild>
                    <w:div w:id="50932206">
                      <w:marLeft w:val="0"/>
                      <w:marRight w:val="0"/>
                      <w:marTop w:val="0"/>
                      <w:marBottom w:val="0"/>
                      <w:divBdr>
                        <w:top w:val="none" w:sz="0" w:space="0" w:color="auto"/>
                        <w:left w:val="none" w:sz="0" w:space="0" w:color="auto"/>
                        <w:bottom w:val="none" w:sz="0" w:space="0" w:color="auto"/>
                        <w:right w:val="none" w:sz="0" w:space="0" w:color="auto"/>
                      </w:divBdr>
                    </w:div>
                  </w:divsChild>
                </w:div>
                <w:div w:id="621111824">
                  <w:marLeft w:val="0"/>
                  <w:marRight w:val="0"/>
                  <w:marTop w:val="0"/>
                  <w:marBottom w:val="0"/>
                  <w:divBdr>
                    <w:top w:val="none" w:sz="0" w:space="0" w:color="auto"/>
                    <w:left w:val="none" w:sz="0" w:space="0" w:color="auto"/>
                    <w:bottom w:val="none" w:sz="0" w:space="0" w:color="auto"/>
                    <w:right w:val="none" w:sz="0" w:space="0" w:color="auto"/>
                  </w:divBdr>
                  <w:divsChild>
                    <w:div w:id="650985297">
                      <w:marLeft w:val="0"/>
                      <w:marRight w:val="0"/>
                      <w:marTop w:val="0"/>
                      <w:marBottom w:val="0"/>
                      <w:divBdr>
                        <w:top w:val="none" w:sz="0" w:space="0" w:color="auto"/>
                        <w:left w:val="none" w:sz="0" w:space="0" w:color="auto"/>
                        <w:bottom w:val="none" w:sz="0" w:space="0" w:color="auto"/>
                        <w:right w:val="none" w:sz="0" w:space="0" w:color="auto"/>
                      </w:divBdr>
                    </w:div>
                  </w:divsChild>
                </w:div>
                <w:div w:id="625938685">
                  <w:marLeft w:val="0"/>
                  <w:marRight w:val="0"/>
                  <w:marTop w:val="0"/>
                  <w:marBottom w:val="0"/>
                  <w:divBdr>
                    <w:top w:val="none" w:sz="0" w:space="0" w:color="auto"/>
                    <w:left w:val="none" w:sz="0" w:space="0" w:color="auto"/>
                    <w:bottom w:val="none" w:sz="0" w:space="0" w:color="auto"/>
                    <w:right w:val="none" w:sz="0" w:space="0" w:color="auto"/>
                  </w:divBdr>
                  <w:divsChild>
                    <w:div w:id="1290472436">
                      <w:marLeft w:val="0"/>
                      <w:marRight w:val="0"/>
                      <w:marTop w:val="0"/>
                      <w:marBottom w:val="0"/>
                      <w:divBdr>
                        <w:top w:val="none" w:sz="0" w:space="0" w:color="auto"/>
                        <w:left w:val="none" w:sz="0" w:space="0" w:color="auto"/>
                        <w:bottom w:val="none" w:sz="0" w:space="0" w:color="auto"/>
                        <w:right w:val="none" w:sz="0" w:space="0" w:color="auto"/>
                      </w:divBdr>
                    </w:div>
                  </w:divsChild>
                </w:div>
                <w:div w:id="692878305">
                  <w:marLeft w:val="0"/>
                  <w:marRight w:val="0"/>
                  <w:marTop w:val="0"/>
                  <w:marBottom w:val="0"/>
                  <w:divBdr>
                    <w:top w:val="none" w:sz="0" w:space="0" w:color="auto"/>
                    <w:left w:val="none" w:sz="0" w:space="0" w:color="auto"/>
                    <w:bottom w:val="none" w:sz="0" w:space="0" w:color="auto"/>
                    <w:right w:val="none" w:sz="0" w:space="0" w:color="auto"/>
                  </w:divBdr>
                  <w:divsChild>
                    <w:div w:id="1684623637">
                      <w:marLeft w:val="0"/>
                      <w:marRight w:val="0"/>
                      <w:marTop w:val="0"/>
                      <w:marBottom w:val="0"/>
                      <w:divBdr>
                        <w:top w:val="none" w:sz="0" w:space="0" w:color="auto"/>
                        <w:left w:val="none" w:sz="0" w:space="0" w:color="auto"/>
                        <w:bottom w:val="none" w:sz="0" w:space="0" w:color="auto"/>
                        <w:right w:val="none" w:sz="0" w:space="0" w:color="auto"/>
                      </w:divBdr>
                    </w:div>
                  </w:divsChild>
                </w:div>
                <w:div w:id="733890494">
                  <w:marLeft w:val="0"/>
                  <w:marRight w:val="0"/>
                  <w:marTop w:val="0"/>
                  <w:marBottom w:val="0"/>
                  <w:divBdr>
                    <w:top w:val="none" w:sz="0" w:space="0" w:color="auto"/>
                    <w:left w:val="none" w:sz="0" w:space="0" w:color="auto"/>
                    <w:bottom w:val="none" w:sz="0" w:space="0" w:color="auto"/>
                    <w:right w:val="none" w:sz="0" w:space="0" w:color="auto"/>
                  </w:divBdr>
                  <w:divsChild>
                    <w:div w:id="1104349633">
                      <w:marLeft w:val="0"/>
                      <w:marRight w:val="0"/>
                      <w:marTop w:val="0"/>
                      <w:marBottom w:val="0"/>
                      <w:divBdr>
                        <w:top w:val="none" w:sz="0" w:space="0" w:color="auto"/>
                        <w:left w:val="none" w:sz="0" w:space="0" w:color="auto"/>
                        <w:bottom w:val="none" w:sz="0" w:space="0" w:color="auto"/>
                        <w:right w:val="none" w:sz="0" w:space="0" w:color="auto"/>
                      </w:divBdr>
                    </w:div>
                  </w:divsChild>
                </w:div>
                <w:div w:id="749543859">
                  <w:marLeft w:val="0"/>
                  <w:marRight w:val="0"/>
                  <w:marTop w:val="0"/>
                  <w:marBottom w:val="0"/>
                  <w:divBdr>
                    <w:top w:val="none" w:sz="0" w:space="0" w:color="auto"/>
                    <w:left w:val="none" w:sz="0" w:space="0" w:color="auto"/>
                    <w:bottom w:val="none" w:sz="0" w:space="0" w:color="auto"/>
                    <w:right w:val="none" w:sz="0" w:space="0" w:color="auto"/>
                  </w:divBdr>
                  <w:divsChild>
                    <w:div w:id="935944633">
                      <w:marLeft w:val="0"/>
                      <w:marRight w:val="0"/>
                      <w:marTop w:val="0"/>
                      <w:marBottom w:val="0"/>
                      <w:divBdr>
                        <w:top w:val="none" w:sz="0" w:space="0" w:color="auto"/>
                        <w:left w:val="none" w:sz="0" w:space="0" w:color="auto"/>
                        <w:bottom w:val="none" w:sz="0" w:space="0" w:color="auto"/>
                        <w:right w:val="none" w:sz="0" w:space="0" w:color="auto"/>
                      </w:divBdr>
                    </w:div>
                  </w:divsChild>
                </w:div>
                <w:div w:id="786894311">
                  <w:marLeft w:val="0"/>
                  <w:marRight w:val="0"/>
                  <w:marTop w:val="0"/>
                  <w:marBottom w:val="0"/>
                  <w:divBdr>
                    <w:top w:val="none" w:sz="0" w:space="0" w:color="auto"/>
                    <w:left w:val="none" w:sz="0" w:space="0" w:color="auto"/>
                    <w:bottom w:val="none" w:sz="0" w:space="0" w:color="auto"/>
                    <w:right w:val="none" w:sz="0" w:space="0" w:color="auto"/>
                  </w:divBdr>
                  <w:divsChild>
                    <w:div w:id="326598236">
                      <w:marLeft w:val="0"/>
                      <w:marRight w:val="0"/>
                      <w:marTop w:val="0"/>
                      <w:marBottom w:val="0"/>
                      <w:divBdr>
                        <w:top w:val="none" w:sz="0" w:space="0" w:color="auto"/>
                        <w:left w:val="none" w:sz="0" w:space="0" w:color="auto"/>
                        <w:bottom w:val="none" w:sz="0" w:space="0" w:color="auto"/>
                        <w:right w:val="none" w:sz="0" w:space="0" w:color="auto"/>
                      </w:divBdr>
                    </w:div>
                  </w:divsChild>
                </w:div>
                <w:div w:id="864946139">
                  <w:marLeft w:val="0"/>
                  <w:marRight w:val="0"/>
                  <w:marTop w:val="0"/>
                  <w:marBottom w:val="0"/>
                  <w:divBdr>
                    <w:top w:val="none" w:sz="0" w:space="0" w:color="auto"/>
                    <w:left w:val="none" w:sz="0" w:space="0" w:color="auto"/>
                    <w:bottom w:val="none" w:sz="0" w:space="0" w:color="auto"/>
                    <w:right w:val="none" w:sz="0" w:space="0" w:color="auto"/>
                  </w:divBdr>
                  <w:divsChild>
                    <w:div w:id="2088844887">
                      <w:marLeft w:val="0"/>
                      <w:marRight w:val="0"/>
                      <w:marTop w:val="0"/>
                      <w:marBottom w:val="0"/>
                      <w:divBdr>
                        <w:top w:val="none" w:sz="0" w:space="0" w:color="auto"/>
                        <w:left w:val="none" w:sz="0" w:space="0" w:color="auto"/>
                        <w:bottom w:val="none" w:sz="0" w:space="0" w:color="auto"/>
                        <w:right w:val="none" w:sz="0" w:space="0" w:color="auto"/>
                      </w:divBdr>
                    </w:div>
                  </w:divsChild>
                </w:div>
                <w:div w:id="868952281">
                  <w:marLeft w:val="0"/>
                  <w:marRight w:val="0"/>
                  <w:marTop w:val="0"/>
                  <w:marBottom w:val="0"/>
                  <w:divBdr>
                    <w:top w:val="none" w:sz="0" w:space="0" w:color="auto"/>
                    <w:left w:val="none" w:sz="0" w:space="0" w:color="auto"/>
                    <w:bottom w:val="none" w:sz="0" w:space="0" w:color="auto"/>
                    <w:right w:val="none" w:sz="0" w:space="0" w:color="auto"/>
                  </w:divBdr>
                  <w:divsChild>
                    <w:div w:id="282687868">
                      <w:marLeft w:val="0"/>
                      <w:marRight w:val="0"/>
                      <w:marTop w:val="0"/>
                      <w:marBottom w:val="0"/>
                      <w:divBdr>
                        <w:top w:val="none" w:sz="0" w:space="0" w:color="auto"/>
                        <w:left w:val="none" w:sz="0" w:space="0" w:color="auto"/>
                        <w:bottom w:val="none" w:sz="0" w:space="0" w:color="auto"/>
                        <w:right w:val="none" w:sz="0" w:space="0" w:color="auto"/>
                      </w:divBdr>
                    </w:div>
                  </w:divsChild>
                </w:div>
                <w:div w:id="874805811">
                  <w:marLeft w:val="0"/>
                  <w:marRight w:val="0"/>
                  <w:marTop w:val="0"/>
                  <w:marBottom w:val="0"/>
                  <w:divBdr>
                    <w:top w:val="none" w:sz="0" w:space="0" w:color="auto"/>
                    <w:left w:val="none" w:sz="0" w:space="0" w:color="auto"/>
                    <w:bottom w:val="none" w:sz="0" w:space="0" w:color="auto"/>
                    <w:right w:val="none" w:sz="0" w:space="0" w:color="auto"/>
                  </w:divBdr>
                  <w:divsChild>
                    <w:div w:id="1987853985">
                      <w:marLeft w:val="0"/>
                      <w:marRight w:val="0"/>
                      <w:marTop w:val="0"/>
                      <w:marBottom w:val="0"/>
                      <w:divBdr>
                        <w:top w:val="none" w:sz="0" w:space="0" w:color="auto"/>
                        <w:left w:val="none" w:sz="0" w:space="0" w:color="auto"/>
                        <w:bottom w:val="none" w:sz="0" w:space="0" w:color="auto"/>
                        <w:right w:val="none" w:sz="0" w:space="0" w:color="auto"/>
                      </w:divBdr>
                    </w:div>
                  </w:divsChild>
                </w:div>
                <w:div w:id="963652421">
                  <w:marLeft w:val="0"/>
                  <w:marRight w:val="0"/>
                  <w:marTop w:val="0"/>
                  <w:marBottom w:val="0"/>
                  <w:divBdr>
                    <w:top w:val="none" w:sz="0" w:space="0" w:color="auto"/>
                    <w:left w:val="none" w:sz="0" w:space="0" w:color="auto"/>
                    <w:bottom w:val="none" w:sz="0" w:space="0" w:color="auto"/>
                    <w:right w:val="none" w:sz="0" w:space="0" w:color="auto"/>
                  </w:divBdr>
                  <w:divsChild>
                    <w:div w:id="799303792">
                      <w:marLeft w:val="0"/>
                      <w:marRight w:val="0"/>
                      <w:marTop w:val="0"/>
                      <w:marBottom w:val="0"/>
                      <w:divBdr>
                        <w:top w:val="none" w:sz="0" w:space="0" w:color="auto"/>
                        <w:left w:val="none" w:sz="0" w:space="0" w:color="auto"/>
                        <w:bottom w:val="none" w:sz="0" w:space="0" w:color="auto"/>
                        <w:right w:val="none" w:sz="0" w:space="0" w:color="auto"/>
                      </w:divBdr>
                    </w:div>
                  </w:divsChild>
                </w:div>
                <w:div w:id="1019771931">
                  <w:marLeft w:val="0"/>
                  <w:marRight w:val="0"/>
                  <w:marTop w:val="0"/>
                  <w:marBottom w:val="0"/>
                  <w:divBdr>
                    <w:top w:val="none" w:sz="0" w:space="0" w:color="auto"/>
                    <w:left w:val="none" w:sz="0" w:space="0" w:color="auto"/>
                    <w:bottom w:val="none" w:sz="0" w:space="0" w:color="auto"/>
                    <w:right w:val="none" w:sz="0" w:space="0" w:color="auto"/>
                  </w:divBdr>
                  <w:divsChild>
                    <w:div w:id="1618369667">
                      <w:marLeft w:val="0"/>
                      <w:marRight w:val="0"/>
                      <w:marTop w:val="0"/>
                      <w:marBottom w:val="0"/>
                      <w:divBdr>
                        <w:top w:val="none" w:sz="0" w:space="0" w:color="auto"/>
                        <w:left w:val="none" w:sz="0" w:space="0" w:color="auto"/>
                        <w:bottom w:val="none" w:sz="0" w:space="0" w:color="auto"/>
                        <w:right w:val="none" w:sz="0" w:space="0" w:color="auto"/>
                      </w:divBdr>
                    </w:div>
                  </w:divsChild>
                </w:div>
                <w:div w:id="1079326829">
                  <w:marLeft w:val="0"/>
                  <w:marRight w:val="0"/>
                  <w:marTop w:val="0"/>
                  <w:marBottom w:val="0"/>
                  <w:divBdr>
                    <w:top w:val="none" w:sz="0" w:space="0" w:color="auto"/>
                    <w:left w:val="none" w:sz="0" w:space="0" w:color="auto"/>
                    <w:bottom w:val="none" w:sz="0" w:space="0" w:color="auto"/>
                    <w:right w:val="none" w:sz="0" w:space="0" w:color="auto"/>
                  </w:divBdr>
                  <w:divsChild>
                    <w:div w:id="2040811654">
                      <w:marLeft w:val="0"/>
                      <w:marRight w:val="0"/>
                      <w:marTop w:val="0"/>
                      <w:marBottom w:val="0"/>
                      <w:divBdr>
                        <w:top w:val="none" w:sz="0" w:space="0" w:color="auto"/>
                        <w:left w:val="none" w:sz="0" w:space="0" w:color="auto"/>
                        <w:bottom w:val="none" w:sz="0" w:space="0" w:color="auto"/>
                        <w:right w:val="none" w:sz="0" w:space="0" w:color="auto"/>
                      </w:divBdr>
                    </w:div>
                  </w:divsChild>
                </w:div>
                <w:div w:id="1331181335">
                  <w:marLeft w:val="0"/>
                  <w:marRight w:val="0"/>
                  <w:marTop w:val="0"/>
                  <w:marBottom w:val="0"/>
                  <w:divBdr>
                    <w:top w:val="none" w:sz="0" w:space="0" w:color="auto"/>
                    <w:left w:val="none" w:sz="0" w:space="0" w:color="auto"/>
                    <w:bottom w:val="none" w:sz="0" w:space="0" w:color="auto"/>
                    <w:right w:val="none" w:sz="0" w:space="0" w:color="auto"/>
                  </w:divBdr>
                  <w:divsChild>
                    <w:div w:id="2128546275">
                      <w:marLeft w:val="0"/>
                      <w:marRight w:val="0"/>
                      <w:marTop w:val="0"/>
                      <w:marBottom w:val="0"/>
                      <w:divBdr>
                        <w:top w:val="none" w:sz="0" w:space="0" w:color="auto"/>
                        <w:left w:val="none" w:sz="0" w:space="0" w:color="auto"/>
                        <w:bottom w:val="none" w:sz="0" w:space="0" w:color="auto"/>
                        <w:right w:val="none" w:sz="0" w:space="0" w:color="auto"/>
                      </w:divBdr>
                    </w:div>
                  </w:divsChild>
                </w:div>
                <w:div w:id="1348170433">
                  <w:marLeft w:val="0"/>
                  <w:marRight w:val="0"/>
                  <w:marTop w:val="0"/>
                  <w:marBottom w:val="0"/>
                  <w:divBdr>
                    <w:top w:val="none" w:sz="0" w:space="0" w:color="auto"/>
                    <w:left w:val="none" w:sz="0" w:space="0" w:color="auto"/>
                    <w:bottom w:val="none" w:sz="0" w:space="0" w:color="auto"/>
                    <w:right w:val="none" w:sz="0" w:space="0" w:color="auto"/>
                  </w:divBdr>
                  <w:divsChild>
                    <w:div w:id="2031372058">
                      <w:marLeft w:val="0"/>
                      <w:marRight w:val="0"/>
                      <w:marTop w:val="0"/>
                      <w:marBottom w:val="0"/>
                      <w:divBdr>
                        <w:top w:val="none" w:sz="0" w:space="0" w:color="auto"/>
                        <w:left w:val="none" w:sz="0" w:space="0" w:color="auto"/>
                        <w:bottom w:val="none" w:sz="0" w:space="0" w:color="auto"/>
                        <w:right w:val="none" w:sz="0" w:space="0" w:color="auto"/>
                      </w:divBdr>
                    </w:div>
                  </w:divsChild>
                </w:div>
                <w:div w:id="1355495924">
                  <w:marLeft w:val="0"/>
                  <w:marRight w:val="0"/>
                  <w:marTop w:val="0"/>
                  <w:marBottom w:val="0"/>
                  <w:divBdr>
                    <w:top w:val="none" w:sz="0" w:space="0" w:color="auto"/>
                    <w:left w:val="none" w:sz="0" w:space="0" w:color="auto"/>
                    <w:bottom w:val="none" w:sz="0" w:space="0" w:color="auto"/>
                    <w:right w:val="none" w:sz="0" w:space="0" w:color="auto"/>
                  </w:divBdr>
                  <w:divsChild>
                    <w:div w:id="2113433903">
                      <w:marLeft w:val="0"/>
                      <w:marRight w:val="0"/>
                      <w:marTop w:val="0"/>
                      <w:marBottom w:val="0"/>
                      <w:divBdr>
                        <w:top w:val="none" w:sz="0" w:space="0" w:color="auto"/>
                        <w:left w:val="none" w:sz="0" w:space="0" w:color="auto"/>
                        <w:bottom w:val="none" w:sz="0" w:space="0" w:color="auto"/>
                        <w:right w:val="none" w:sz="0" w:space="0" w:color="auto"/>
                      </w:divBdr>
                    </w:div>
                  </w:divsChild>
                </w:div>
                <w:div w:id="1452749944">
                  <w:marLeft w:val="0"/>
                  <w:marRight w:val="0"/>
                  <w:marTop w:val="0"/>
                  <w:marBottom w:val="0"/>
                  <w:divBdr>
                    <w:top w:val="none" w:sz="0" w:space="0" w:color="auto"/>
                    <w:left w:val="none" w:sz="0" w:space="0" w:color="auto"/>
                    <w:bottom w:val="none" w:sz="0" w:space="0" w:color="auto"/>
                    <w:right w:val="none" w:sz="0" w:space="0" w:color="auto"/>
                  </w:divBdr>
                  <w:divsChild>
                    <w:div w:id="1800686129">
                      <w:marLeft w:val="0"/>
                      <w:marRight w:val="0"/>
                      <w:marTop w:val="0"/>
                      <w:marBottom w:val="0"/>
                      <w:divBdr>
                        <w:top w:val="none" w:sz="0" w:space="0" w:color="auto"/>
                        <w:left w:val="none" w:sz="0" w:space="0" w:color="auto"/>
                        <w:bottom w:val="none" w:sz="0" w:space="0" w:color="auto"/>
                        <w:right w:val="none" w:sz="0" w:space="0" w:color="auto"/>
                      </w:divBdr>
                    </w:div>
                  </w:divsChild>
                </w:div>
                <w:div w:id="1478112594">
                  <w:marLeft w:val="0"/>
                  <w:marRight w:val="0"/>
                  <w:marTop w:val="0"/>
                  <w:marBottom w:val="0"/>
                  <w:divBdr>
                    <w:top w:val="none" w:sz="0" w:space="0" w:color="auto"/>
                    <w:left w:val="none" w:sz="0" w:space="0" w:color="auto"/>
                    <w:bottom w:val="none" w:sz="0" w:space="0" w:color="auto"/>
                    <w:right w:val="none" w:sz="0" w:space="0" w:color="auto"/>
                  </w:divBdr>
                  <w:divsChild>
                    <w:div w:id="718286226">
                      <w:marLeft w:val="0"/>
                      <w:marRight w:val="0"/>
                      <w:marTop w:val="0"/>
                      <w:marBottom w:val="0"/>
                      <w:divBdr>
                        <w:top w:val="none" w:sz="0" w:space="0" w:color="auto"/>
                        <w:left w:val="none" w:sz="0" w:space="0" w:color="auto"/>
                        <w:bottom w:val="none" w:sz="0" w:space="0" w:color="auto"/>
                        <w:right w:val="none" w:sz="0" w:space="0" w:color="auto"/>
                      </w:divBdr>
                    </w:div>
                  </w:divsChild>
                </w:div>
                <w:div w:id="1478492380">
                  <w:marLeft w:val="0"/>
                  <w:marRight w:val="0"/>
                  <w:marTop w:val="0"/>
                  <w:marBottom w:val="0"/>
                  <w:divBdr>
                    <w:top w:val="none" w:sz="0" w:space="0" w:color="auto"/>
                    <w:left w:val="none" w:sz="0" w:space="0" w:color="auto"/>
                    <w:bottom w:val="none" w:sz="0" w:space="0" w:color="auto"/>
                    <w:right w:val="none" w:sz="0" w:space="0" w:color="auto"/>
                  </w:divBdr>
                  <w:divsChild>
                    <w:div w:id="39206615">
                      <w:marLeft w:val="0"/>
                      <w:marRight w:val="0"/>
                      <w:marTop w:val="0"/>
                      <w:marBottom w:val="0"/>
                      <w:divBdr>
                        <w:top w:val="none" w:sz="0" w:space="0" w:color="auto"/>
                        <w:left w:val="none" w:sz="0" w:space="0" w:color="auto"/>
                        <w:bottom w:val="none" w:sz="0" w:space="0" w:color="auto"/>
                        <w:right w:val="none" w:sz="0" w:space="0" w:color="auto"/>
                      </w:divBdr>
                    </w:div>
                  </w:divsChild>
                </w:div>
                <w:div w:id="1530559003">
                  <w:marLeft w:val="0"/>
                  <w:marRight w:val="0"/>
                  <w:marTop w:val="0"/>
                  <w:marBottom w:val="0"/>
                  <w:divBdr>
                    <w:top w:val="none" w:sz="0" w:space="0" w:color="auto"/>
                    <w:left w:val="none" w:sz="0" w:space="0" w:color="auto"/>
                    <w:bottom w:val="none" w:sz="0" w:space="0" w:color="auto"/>
                    <w:right w:val="none" w:sz="0" w:space="0" w:color="auto"/>
                  </w:divBdr>
                  <w:divsChild>
                    <w:div w:id="1297029454">
                      <w:marLeft w:val="0"/>
                      <w:marRight w:val="0"/>
                      <w:marTop w:val="0"/>
                      <w:marBottom w:val="0"/>
                      <w:divBdr>
                        <w:top w:val="none" w:sz="0" w:space="0" w:color="auto"/>
                        <w:left w:val="none" w:sz="0" w:space="0" w:color="auto"/>
                        <w:bottom w:val="none" w:sz="0" w:space="0" w:color="auto"/>
                        <w:right w:val="none" w:sz="0" w:space="0" w:color="auto"/>
                      </w:divBdr>
                    </w:div>
                  </w:divsChild>
                </w:div>
                <w:div w:id="1533306523">
                  <w:marLeft w:val="0"/>
                  <w:marRight w:val="0"/>
                  <w:marTop w:val="0"/>
                  <w:marBottom w:val="0"/>
                  <w:divBdr>
                    <w:top w:val="none" w:sz="0" w:space="0" w:color="auto"/>
                    <w:left w:val="none" w:sz="0" w:space="0" w:color="auto"/>
                    <w:bottom w:val="none" w:sz="0" w:space="0" w:color="auto"/>
                    <w:right w:val="none" w:sz="0" w:space="0" w:color="auto"/>
                  </w:divBdr>
                  <w:divsChild>
                    <w:div w:id="22438658">
                      <w:marLeft w:val="0"/>
                      <w:marRight w:val="0"/>
                      <w:marTop w:val="0"/>
                      <w:marBottom w:val="0"/>
                      <w:divBdr>
                        <w:top w:val="none" w:sz="0" w:space="0" w:color="auto"/>
                        <w:left w:val="none" w:sz="0" w:space="0" w:color="auto"/>
                        <w:bottom w:val="none" w:sz="0" w:space="0" w:color="auto"/>
                        <w:right w:val="none" w:sz="0" w:space="0" w:color="auto"/>
                      </w:divBdr>
                    </w:div>
                  </w:divsChild>
                </w:div>
                <w:div w:id="1539657177">
                  <w:marLeft w:val="0"/>
                  <w:marRight w:val="0"/>
                  <w:marTop w:val="0"/>
                  <w:marBottom w:val="0"/>
                  <w:divBdr>
                    <w:top w:val="none" w:sz="0" w:space="0" w:color="auto"/>
                    <w:left w:val="none" w:sz="0" w:space="0" w:color="auto"/>
                    <w:bottom w:val="none" w:sz="0" w:space="0" w:color="auto"/>
                    <w:right w:val="none" w:sz="0" w:space="0" w:color="auto"/>
                  </w:divBdr>
                  <w:divsChild>
                    <w:div w:id="1794522716">
                      <w:marLeft w:val="0"/>
                      <w:marRight w:val="0"/>
                      <w:marTop w:val="0"/>
                      <w:marBottom w:val="0"/>
                      <w:divBdr>
                        <w:top w:val="none" w:sz="0" w:space="0" w:color="auto"/>
                        <w:left w:val="none" w:sz="0" w:space="0" w:color="auto"/>
                        <w:bottom w:val="none" w:sz="0" w:space="0" w:color="auto"/>
                        <w:right w:val="none" w:sz="0" w:space="0" w:color="auto"/>
                      </w:divBdr>
                    </w:div>
                  </w:divsChild>
                </w:div>
                <w:div w:id="1548180223">
                  <w:marLeft w:val="0"/>
                  <w:marRight w:val="0"/>
                  <w:marTop w:val="0"/>
                  <w:marBottom w:val="0"/>
                  <w:divBdr>
                    <w:top w:val="none" w:sz="0" w:space="0" w:color="auto"/>
                    <w:left w:val="none" w:sz="0" w:space="0" w:color="auto"/>
                    <w:bottom w:val="none" w:sz="0" w:space="0" w:color="auto"/>
                    <w:right w:val="none" w:sz="0" w:space="0" w:color="auto"/>
                  </w:divBdr>
                  <w:divsChild>
                    <w:div w:id="1317763563">
                      <w:marLeft w:val="0"/>
                      <w:marRight w:val="0"/>
                      <w:marTop w:val="0"/>
                      <w:marBottom w:val="0"/>
                      <w:divBdr>
                        <w:top w:val="none" w:sz="0" w:space="0" w:color="auto"/>
                        <w:left w:val="none" w:sz="0" w:space="0" w:color="auto"/>
                        <w:bottom w:val="none" w:sz="0" w:space="0" w:color="auto"/>
                        <w:right w:val="none" w:sz="0" w:space="0" w:color="auto"/>
                      </w:divBdr>
                    </w:div>
                  </w:divsChild>
                </w:div>
                <w:div w:id="1552880951">
                  <w:marLeft w:val="0"/>
                  <w:marRight w:val="0"/>
                  <w:marTop w:val="0"/>
                  <w:marBottom w:val="0"/>
                  <w:divBdr>
                    <w:top w:val="none" w:sz="0" w:space="0" w:color="auto"/>
                    <w:left w:val="none" w:sz="0" w:space="0" w:color="auto"/>
                    <w:bottom w:val="none" w:sz="0" w:space="0" w:color="auto"/>
                    <w:right w:val="none" w:sz="0" w:space="0" w:color="auto"/>
                  </w:divBdr>
                  <w:divsChild>
                    <w:div w:id="1401323308">
                      <w:marLeft w:val="0"/>
                      <w:marRight w:val="0"/>
                      <w:marTop w:val="0"/>
                      <w:marBottom w:val="0"/>
                      <w:divBdr>
                        <w:top w:val="none" w:sz="0" w:space="0" w:color="auto"/>
                        <w:left w:val="none" w:sz="0" w:space="0" w:color="auto"/>
                        <w:bottom w:val="none" w:sz="0" w:space="0" w:color="auto"/>
                        <w:right w:val="none" w:sz="0" w:space="0" w:color="auto"/>
                      </w:divBdr>
                    </w:div>
                  </w:divsChild>
                </w:div>
                <w:div w:id="1596673446">
                  <w:marLeft w:val="0"/>
                  <w:marRight w:val="0"/>
                  <w:marTop w:val="0"/>
                  <w:marBottom w:val="0"/>
                  <w:divBdr>
                    <w:top w:val="none" w:sz="0" w:space="0" w:color="auto"/>
                    <w:left w:val="none" w:sz="0" w:space="0" w:color="auto"/>
                    <w:bottom w:val="none" w:sz="0" w:space="0" w:color="auto"/>
                    <w:right w:val="none" w:sz="0" w:space="0" w:color="auto"/>
                  </w:divBdr>
                  <w:divsChild>
                    <w:div w:id="1442454636">
                      <w:marLeft w:val="0"/>
                      <w:marRight w:val="0"/>
                      <w:marTop w:val="0"/>
                      <w:marBottom w:val="0"/>
                      <w:divBdr>
                        <w:top w:val="none" w:sz="0" w:space="0" w:color="auto"/>
                        <w:left w:val="none" w:sz="0" w:space="0" w:color="auto"/>
                        <w:bottom w:val="none" w:sz="0" w:space="0" w:color="auto"/>
                        <w:right w:val="none" w:sz="0" w:space="0" w:color="auto"/>
                      </w:divBdr>
                    </w:div>
                  </w:divsChild>
                </w:div>
                <w:div w:id="1687361713">
                  <w:marLeft w:val="0"/>
                  <w:marRight w:val="0"/>
                  <w:marTop w:val="0"/>
                  <w:marBottom w:val="0"/>
                  <w:divBdr>
                    <w:top w:val="none" w:sz="0" w:space="0" w:color="auto"/>
                    <w:left w:val="none" w:sz="0" w:space="0" w:color="auto"/>
                    <w:bottom w:val="none" w:sz="0" w:space="0" w:color="auto"/>
                    <w:right w:val="none" w:sz="0" w:space="0" w:color="auto"/>
                  </w:divBdr>
                  <w:divsChild>
                    <w:div w:id="513421792">
                      <w:marLeft w:val="0"/>
                      <w:marRight w:val="0"/>
                      <w:marTop w:val="0"/>
                      <w:marBottom w:val="0"/>
                      <w:divBdr>
                        <w:top w:val="none" w:sz="0" w:space="0" w:color="auto"/>
                        <w:left w:val="none" w:sz="0" w:space="0" w:color="auto"/>
                        <w:bottom w:val="none" w:sz="0" w:space="0" w:color="auto"/>
                        <w:right w:val="none" w:sz="0" w:space="0" w:color="auto"/>
                      </w:divBdr>
                    </w:div>
                  </w:divsChild>
                </w:div>
                <w:div w:id="1717853247">
                  <w:marLeft w:val="0"/>
                  <w:marRight w:val="0"/>
                  <w:marTop w:val="0"/>
                  <w:marBottom w:val="0"/>
                  <w:divBdr>
                    <w:top w:val="none" w:sz="0" w:space="0" w:color="auto"/>
                    <w:left w:val="none" w:sz="0" w:space="0" w:color="auto"/>
                    <w:bottom w:val="none" w:sz="0" w:space="0" w:color="auto"/>
                    <w:right w:val="none" w:sz="0" w:space="0" w:color="auto"/>
                  </w:divBdr>
                  <w:divsChild>
                    <w:div w:id="2132161489">
                      <w:marLeft w:val="0"/>
                      <w:marRight w:val="0"/>
                      <w:marTop w:val="0"/>
                      <w:marBottom w:val="0"/>
                      <w:divBdr>
                        <w:top w:val="none" w:sz="0" w:space="0" w:color="auto"/>
                        <w:left w:val="none" w:sz="0" w:space="0" w:color="auto"/>
                        <w:bottom w:val="none" w:sz="0" w:space="0" w:color="auto"/>
                        <w:right w:val="none" w:sz="0" w:space="0" w:color="auto"/>
                      </w:divBdr>
                    </w:div>
                  </w:divsChild>
                </w:div>
                <w:div w:id="1829058436">
                  <w:marLeft w:val="0"/>
                  <w:marRight w:val="0"/>
                  <w:marTop w:val="0"/>
                  <w:marBottom w:val="0"/>
                  <w:divBdr>
                    <w:top w:val="none" w:sz="0" w:space="0" w:color="auto"/>
                    <w:left w:val="none" w:sz="0" w:space="0" w:color="auto"/>
                    <w:bottom w:val="none" w:sz="0" w:space="0" w:color="auto"/>
                    <w:right w:val="none" w:sz="0" w:space="0" w:color="auto"/>
                  </w:divBdr>
                  <w:divsChild>
                    <w:div w:id="286930961">
                      <w:marLeft w:val="0"/>
                      <w:marRight w:val="0"/>
                      <w:marTop w:val="0"/>
                      <w:marBottom w:val="0"/>
                      <w:divBdr>
                        <w:top w:val="none" w:sz="0" w:space="0" w:color="auto"/>
                        <w:left w:val="none" w:sz="0" w:space="0" w:color="auto"/>
                        <w:bottom w:val="none" w:sz="0" w:space="0" w:color="auto"/>
                        <w:right w:val="none" w:sz="0" w:space="0" w:color="auto"/>
                      </w:divBdr>
                    </w:div>
                  </w:divsChild>
                </w:div>
                <w:div w:id="1875119147">
                  <w:marLeft w:val="0"/>
                  <w:marRight w:val="0"/>
                  <w:marTop w:val="0"/>
                  <w:marBottom w:val="0"/>
                  <w:divBdr>
                    <w:top w:val="none" w:sz="0" w:space="0" w:color="auto"/>
                    <w:left w:val="none" w:sz="0" w:space="0" w:color="auto"/>
                    <w:bottom w:val="none" w:sz="0" w:space="0" w:color="auto"/>
                    <w:right w:val="none" w:sz="0" w:space="0" w:color="auto"/>
                  </w:divBdr>
                  <w:divsChild>
                    <w:div w:id="1080637804">
                      <w:marLeft w:val="0"/>
                      <w:marRight w:val="0"/>
                      <w:marTop w:val="0"/>
                      <w:marBottom w:val="0"/>
                      <w:divBdr>
                        <w:top w:val="none" w:sz="0" w:space="0" w:color="auto"/>
                        <w:left w:val="none" w:sz="0" w:space="0" w:color="auto"/>
                        <w:bottom w:val="none" w:sz="0" w:space="0" w:color="auto"/>
                        <w:right w:val="none" w:sz="0" w:space="0" w:color="auto"/>
                      </w:divBdr>
                    </w:div>
                  </w:divsChild>
                </w:div>
                <w:div w:id="1940487668">
                  <w:marLeft w:val="0"/>
                  <w:marRight w:val="0"/>
                  <w:marTop w:val="0"/>
                  <w:marBottom w:val="0"/>
                  <w:divBdr>
                    <w:top w:val="none" w:sz="0" w:space="0" w:color="auto"/>
                    <w:left w:val="none" w:sz="0" w:space="0" w:color="auto"/>
                    <w:bottom w:val="none" w:sz="0" w:space="0" w:color="auto"/>
                    <w:right w:val="none" w:sz="0" w:space="0" w:color="auto"/>
                  </w:divBdr>
                  <w:divsChild>
                    <w:div w:id="842748106">
                      <w:marLeft w:val="0"/>
                      <w:marRight w:val="0"/>
                      <w:marTop w:val="0"/>
                      <w:marBottom w:val="0"/>
                      <w:divBdr>
                        <w:top w:val="none" w:sz="0" w:space="0" w:color="auto"/>
                        <w:left w:val="none" w:sz="0" w:space="0" w:color="auto"/>
                        <w:bottom w:val="none" w:sz="0" w:space="0" w:color="auto"/>
                        <w:right w:val="none" w:sz="0" w:space="0" w:color="auto"/>
                      </w:divBdr>
                    </w:div>
                  </w:divsChild>
                </w:div>
                <w:div w:id="1954364617">
                  <w:marLeft w:val="0"/>
                  <w:marRight w:val="0"/>
                  <w:marTop w:val="0"/>
                  <w:marBottom w:val="0"/>
                  <w:divBdr>
                    <w:top w:val="none" w:sz="0" w:space="0" w:color="auto"/>
                    <w:left w:val="none" w:sz="0" w:space="0" w:color="auto"/>
                    <w:bottom w:val="none" w:sz="0" w:space="0" w:color="auto"/>
                    <w:right w:val="none" w:sz="0" w:space="0" w:color="auto"/>
                  </w:divBdr>
                  <w:divsChild>
                    <w:div w:id="1855999111">
                      <w:marLeft w:val="0"/>
                      <w:marRight w:val="0"/>
                      <w:marTop w:val="0"/>
                      <w:marBottom w:val="0"/>
                      <w:divBdr>
                        <w:top w:val="none" w:sz="0" w:space="0" w:color="auto"/>
                        <w:left w:val="none" w:sz="0" w:space="0" w:color="auto"/>
                        <w:bottom w:val="none" w:sz="0" w:space="0" w:color="auto"/>
                        <w:right w:val="none" w:sz="0" w:space="0" w:color="auto"/>
                      </w:divBdr>
                    </w:div>
                  </w:divsChild>
                </w:div>
                <w:div w:id="2028829267">
                  <w:marLeft w:val="0"/>
                  <w:marRight w:val="0"/>
                  <w:marTop w:val="0"/>
                  <w:marBottom w:val="0"/>
                  <w:divBdr>
                    <w:top w:val="none" w:sz="0" w:space="0" w:color="auto"/>
                    <w:left w:val="none" w:sz="0" w:space="0" w:color="auto"/>
                    <w:bottom w:val="none" w:sz="0" w:space="0" w:color="auto"/>
                    <w:right w:val="none" w:sz="0" w:space="0" w:color="auto"/>
                  </w:divBdr>
                  <w:divsChild>
                    <w:div w:id="1395851734">
                      <w:marLeft w:val="0"/>
                      <w:marRight w:val="0"/>
                      <w:marTop w:val="0"/>
                      <w:marBottom w:val="0"/>
                      <w:divBdr>
                        <w:top w:val="none" w:sz="0" w:space="0" w:color="auto"/>
                        <w:left w:val="none" w:sz="0" w:space="0" w:color="auto"/>
                        <w:bottom w:val="none" w:sz="0" w:space="0" w:color="auto"/>
                        <w:right w:val="none" w:sz="0" w:space="0" w:color="auto"/>
                      </w:divBdr>
                    </w:div>
                  </w:divsChild>
                </w:div>
                <w:div w:id="2130510678">
                  <w:marLeft w:val="0"/>
                  <w:marRight w:val="0"/>
                  <w:marTop w:val="0"/>
                  <w:marBottom w:val="0"/>
                  <w:divBdr>
                    <w:top w:val="none" w:sz="0" w:space="0" w:color="auto"/>
                    <w:left w:val="none" w:sz="0" w:space="0" w:color="auto"/>
                    <w:bottom w:val="none" w:sz="0" w:space="0" w:color="auto"/>
                    <w:right w:val="none" w:sz="0" w:space="0" w:color="auto"/>
                  </w:divBdr>
                  <w:divsChild>
                    <w:div w:id="1643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4850">
          <w:marLeft w:val="0"/>
          <w:marRight w:val="0"/>
          <w:marTop w:val="0"/>
          <w:marBottom w:val="0"/>
          <w:divBdr>
            <w:top w:val="none" w:sz="0" w:space="0" w:color="auto"/>
            <w:left w:val="none" w:sz="0" w:space="0" w:color="auto"/>
            <w:bottom w:val="none" w:sz="0" w:space="0" w:color="auto"/>
            <w:right w:val="none" w:sz="0" w:space="0" w:color="auto"/>
          </w:divBdr>
        </w:div>
      </w:divsChild>
    </w:div>
    <w:div w:id="140923723">
      <w:bodyDiv w:val="1"/>
      <w:marLeft w:val="0"/>
      <w:marRight w:val="0"/>
      <w:marTop w:val="0"/>
      <w:marBottom w:val="0"/>
      <w:divBdr>
        <w:top w:val="none" w:sz="0" w:space="0" w:color="auto"/>
        <w:left w:val="none" w:sz="0" w:space="0" w:color="auto"/>
        <w:bottom w:val="none" w:sz="0" w:space="0" w:color="auto"/>
        <w:right w:val="none" w:sz="0" w:space="0" w:color="auto"/>
      </w:divBdr>
      <w:divsChild>
        <w:div w:id="102262837">
          <w:marLeft w:val="0"/>
          <w:marRight w:val="0"/>
          <w:marTop w:val="0"/>
          <w:marBottom w:val="0"/>
          <w:divBdr>
            <w:top w:val="none" w:sz="0" w:space="0" w:color="auto"/>
            <w:left w:val="none" w:sz="0" w:space="0" w:color="auto"/>
            <w:bottom w:val="none" w:sz="0" w:space="0" w:color="auto"/>
            <w:right w:val="none" w:sz="0" w:space="0" w:color="auto"/>
          </w:divBdr>
        </w:div>
        <w:div w:id="306589696">
          <w:marLeft w:val="0"/>
          <w:marRight w:val="0"/>
          <w:marTop w:val="0"/>
          <w:marBottom w:val="0"/>
          <w:divBdr>
            <w:top w:val="none" w:sz="0" w:space="0" w:color="auto"/>
            <w:left w:val="none" w:sz="0" w:space="0" w:color="auto"/>
            <w:bottom w:val="none" w:sz="0" w:space="0" w:color="auto"/>
            <w:right w:val="none" w:sz="0" w:space="0" w:color="auto"/>
          </w:divBdr>
        </w:div>
        <w:div w:id="1158960818">
          <w:marLeft w:val="0"/>
          <w:marRight w:val="0"/>
          <w:marTop w:val="0"/>
          <w:marBottom w:val="0"/>
          <w:divBdr>
            <w:top w:val="none" w:sz="0" w:space="0" w:color="auto"/>
            <w:left w:val="none" w:sz="0" w:space="0" w:color="auto"/>
            <w:bottom w:val="none" w:sz="0" w:space="0" w:color="auto"/>
            <w:right w:val="none" w:sz="0" w:space="0" w:color="auto"/>
          </w:divBdr>
        </w:div>
        <w:div w:id="1592426471">
          <w:marLeft w:val="0"/>
          <w:marRight w:val="0"/>
          <w:marTop w:val="0"/>
          <w:marBottom w:val="0"/>
          <w:divBdr>
            <w:top w:val="none" w:sz="0" w:space="0" w:color="auto"/>
            <w:left w:val="none" w:sz="0" w:space="0" w:color="auto"/>
            <w:bottom w:val="none" w:sz="0" w:space="0" w:color="auto"/>
            <w:right w:val="none" w:sz="0" w:space="0" w:color="auto"/>
          </w:divBdr>
        </w:div>
        <w:div w:id="2104102880">
          <w:marLeft w:val="0"/>
          <w:marRight w:val="0"/>
          <w:marTop w:val="0"/>
          <w:marBottom w:val="0"/>
          <w:divBdr>
            <w:top w:val="none" w:sz="0" w:space="0" w:color="auto"/>
            <w:left w:val="none" w:sz="0" w:space="0" w:color="auto"/>
            <w:bottom w:val="none" w:sz="0" w:space="0" w:color="auto"/>
            <w:right w:val="none" w:sz="0" w:space="0" w:color="auto"/>
          </w:divBdr>
        </w:div>
      </w:divsChild>
    </w:div>
    <w:div w:id="188566231">
      <w:bodyDiv w:val="1"/>
      <w:marLeft w:val="0"/>
      <w:marRight w:val="0"/>
      <w:marTop w:val="0"/>
      <w:marBottom w:val="0"/>
      <w:divBdr>
        <w:top w:val="none" w:sz="0" w:space="0" w:color="auto"/>
        <w:left w:val="none" w:sz="0" w:space="0" w:color="auto"/>
        <w:bottom w:val="none" w:sz="0" w:space="0" w:color="auto"/>
        <w:right w:val="none" w:sz="0" w:space="0" w:color="auto"/>
      </w:divBdr>
    </w:div>
    <w:div w:id="199829506">
      <w:bodyDiv w:val="1"/>
      <w:marLeft w:val="0"/>
      <w:marRight w:val="0"/>
      <w:marTop w:val="0"/>
      <w:marBottom w:val="0"/>
      <w:divBdr>
        <w:top w:val="none" w:sz="0" w:space="0" w:color="auto"/>
        <w:left w:val="none" w:sz="0" w:space="0" w:color="auto"/>
        <w:bottom w:val="none" w:sz="0" w:space="0" w:color="auto"/>
        <w:right w:val="none" w:sz="0" w:space="0" w:color="auto"/>
      </w:divBdr>
    </w:div>
    <w:div w:id="290984991">
      <w:bodyDiv w:val="1"/>
      <w:marLeft w:val="0"/>
      <w:marRight w:val="0"/>
      <w:marTop w:val="0"/>
      <w:marBottom w:val="0"/>
      <w:divBdr>
        <w:top w:val="none" w:sz="0" w:space="0" w:color="auto"/>
        <w:left w:val="none" w:sz="0" w:space="0" w:color="auto"/>
        <w:bottom w:val="none" w:sz="0" w:space="0" w:color="auto"/>
        <w:right w:val="none" w:sz="0" w:space="0" w:color="auto"/>
      </w:divBdr>
    </w:div>
    <w:div w:id="316886927">
      <w:bodyDiv w:val="1"/>
      <w:marLeft w:val="0"/>
      <w:marRight w:val="0"/>
      <w:marTop w:val="0"/>
      <w:marBottom w:val="0"/>
      <w:divBdr>
        <w:top w:val="none" w:sz="0" w:space="0" w:color="auto"/>
        <w:left w:val="none" w:sz="0" w:space="0" w:color="auto"/>
        <w:bottom w:val="none" w:sz="0" w:space="0" w:color="auto"/>
        <w:right w:val="none" w:sz="0" w:space="0" w:color="auto"/>
      </w:divBdr>
    </w:div>
    <w:div w:id="358773603">
      <w:bodyDiv w:val="1"/>
      <w:marLeft w:val="0"/>
      <w:marRight w:val="0"/>
      <w:marTop w:val="0"/>
      <w:marBottom w:val="0"/>
      <w:divBdr>
        <w:top w:val="none" w:sz="0" w:space="0" w:color="auto"/>
        <w:left w:val="none" w:sz="0" w:space="0" w:color="auto"/>
        <w:bottom w:val="none" w:sz="0" w:space="0" w:color="auto"/>
        <w:right w:val="none" w:sz="0" w:space="0" w:color="auto"/>
      </w:divBdr>
    </w:div>
    <w:div w:id="400175887">
      <w:bodyDiv w:val="1"/>
      <w:marLeft w:val="0"/>
      <w:marRight w:val="0"/>
      <w:marTop w:val="0"/>
      <w:marBottom w:val="0"/>
      <w:divBdr>
        <w:top w:val="none" w:sz="0" w:space="0" w:color="auto"/>
        <w:left w:val="none" w:sz="0" w:space="0" w:color="auto"/>
        <w:bottom w:val="none" w:sz="0" w:space="0" w:color="auto"/>
        <w:right w:val="none" w:sz="0" w:space="0" w:color="auto"/>
      </w:divBdr>
    </w:div>
    <w:div w:id="412318814">
      <w:bodyDiv w:val="1"/>
      <w:marLeft w:val="0"/>
      <w:marRight w:val="0"/>
      <w:marTop w:val="0"/>
      <w:marBottom w:val="0"/>
      <w:divBdr>
        <w:top w:val="none" w:sz="0" w:space="0" w:color="auto"/>
        <w:left w:val="none" w:sz="0" w:space="0" w:color="auto"/>
        <w:bottom w:val="none" w:sz="0" w:space="0" w:color="auto"/>
        <w:right w:val="none" w:sz="0" w:space="0" w:color="auto"/>
      </w:divBdr>
    </w:div>
    <w:div w:id="434060946">
      <w:bodyDiv w:val="1"/>
      <w:marLeft w:val="0"/>
      <w:marRight w:val="0"/>
      <w:marTop w:val="0"/>
      <w:marBottom w:val="0"/>
      <w:divBdr>
        <w:top w:val="none" w:sz="0" w:space="0" w:color="auto"/>
        <w:left w:val="none" w:sz="0" w:space="0" w:color="auto"/>
        <w:bottom w:val="none" w:sz="0" w:space="0" w:color="auto"/>
        <w:right w:val="none" w:sz="0" w:space="0" w:color="auto"/>
      </w:divBdr>
    </w:div>
    <w:div w:id="440610547">
      <w:bodyDiv w:val="1"/>
      <w:marLeft w:val="0"/>
      <w:marRight w:val="0"/>
      <w:marTop w:val="0"/>
      <w:marBottom w:val="0"/>
      <w:divBdr>
        <w:top w:val="none" w:sz="0" w:space="0" w:color="auto"/>
        <w:left w:val="none" w:sz="0" w:space="0" w:color="auto"/>
        <w:bottom w:val="none" w:sz="0" w:space="0" w:color="auto"/>
        <w:right w:val="none" w:sz="0" w:space="0" w:color="auto"/>
      </w:divBdr>
      <w:divsChild>
        <w:div w:id="1402535">
          <w:marLeft w:val="0"/>
          <w:marRight w:val="0"/>
          <w:marTop w:val="0"/>
          <w:marBottom w:val="0"/>
          <w:divBdr>
            <w:top w:val="none" w:sz="0" w:space="0" w:color="auto"/>
            <w:left w:val="none" w:sz="0" w:space="0" w:color="auto"/>
            <w:bottom w:val="none" w:sz="0" w:space="0" w:color="auto"/>
            <w:right w:val="none" w:sz="0" w:space="0" w:color="auto"/>
          </w:divBdr>
          <w:divsChild>
            <w:div w:id="776874260">
              <w:marLeft w:val="0"/>
              <w:marRight w:val="0"/>
              <w:marTop w:val="0"/>
              <w:marBottom w:val="0"/>
              <w:divBdr>
                <w:top w:val="none" w:sz="0" w:space="0" w:color="auto"/>
                <w:left w:val="none" w:sz="0" w:space="0" w:color="auto"/>
                <w:bottom w:val="none" w:sz="0" w:space="0" w:color="auto"/>
                <w:right w:val="none" w:sz="0" w:space="0" w:color="auto"/>
              </w:divBdr>
            </w:div>
          </w:divsChild>
        </w:div>
        <w:div w:id="32925016">
          <w:marLeft w:val="0"/>
          <w:marRight w:val="0"/>
          <w:marTop w:val="0"/>
          <w:marBottom w:val="0"/>
          <w:divBdr>
            <w:top w:val="none" w:sz="0" w:space="0" w:color="auto"/>
            <w:left w:val="none" w:sz="0" w:space="0" w:color="auto"/>
            <w:bottom w:val="none" w:sz="0" w:space="0" w:color="auto"/>
            <w:right w:val="none" w:sz="0" w:space="0" w:color="auto"/>
          </w:divBdr>
          <w:divsChild>
            <w:div w:id="1476487532">
              <w:marLeft w:val="0"/>
              <w:marRight w:val="0"/>
              <w:marTop w:val="0"/>
              <w:marBottom w:val="0"/>
              <w:divBdr>
                <w:top w:val="none" w:sz="0" w:space="0" w:color="auto"/>
                <w:left w:val="none" w:sz="0" w:space="0" w:color="auto"/>
                <w:bottom w:val="none" w:sz="0" w:space="0" w:color="auto"/>
                <w:right w:val="none" w:sz="0" w:space="0" w:color="auto"/>
              </w:divBdr>
            </w:div>
          </w:divsChild>
        </w:div>
        <w:div w:id="135681637">
          <w:marLeft w:val="0"/>
          <w:marRight w:val="0"/>
          <w:marTop w:val="0"/>
          <w:marBottom w:val="0"/>
          <w:divBdr>
            <w:top w:val="none" w:sz="0" w:space="0" w:color="auto"/>
            <w:left w:val="none" w:sz="0" w:space="0" w:color="auto"/>
            <w:bottom w:val="none" w:sz="0" w:space="0" w:color="auto"/>
            <w:right w:val="none" w:sz="0" w:space="0" w:color="auto"/>
          </w:divBdr>
          <w:divsChild>
            <w:div w:id="1376199039">
              <w:marLeft w:val="0"/>
              <w:marRight w:val="0"/>
              <w:marTop w:val="0"/>
              <w:marBottom w:val="0"/>
              <w:divBdr>
                <w:top w:val="none" w:sz="0" w:space="0" w:color="auto"/>
                <w:left w:val="none" w:sz="0" w:space="0" w:color="auto"/>
                <w:bottom w:val="none" w:sz="0" w:space="0" w:color="auto"/>
                <w:right w:val="none" w:sz="0" w:space="0" w:color="auto"/>
              </w:divBdr>
            </w:div>
          </w:divsChild>
        </w:div>
        <w:div w:id="236792927">
          <w:marLeft w:val="0"/>
          <w:marRight w:val="0"/>
          <w:marTop w:val="0"/>
          <w:marBottom w:val="0"/>
          <w:divBdr>
            <w:top w:val="none" w:sz="0" w:space="0" w:color="auto"/>
            <w:left w:val="none" w:sz="0" w:space="0" w:color="auto"/>
            <w:bottom w:val="none" w:sz="0" w:space="0" w:color="auto"/>
            <w:right w:val="none" w:sz="0" w:space="0" w:color="auto"/>
          </w:divBdr>
          <w:divsChild>
            <w:div w:id="993725795">
              <w:marLeft w:val="0"/>
              <w:marRight w:val="0"/>
              <w:marTop w:val="0"/>
              <w:marBottom w:val="0"/>
              <w:divBdr>
                <w:top w:val="none" w:sz="0" w:space="0" w:color="auto"/>
                <w:left w:val="none" w:sz="0" w:space="0" w:color="auto"/>
                <w:bottom w:val="none" w:sz="0" w:space="0" w:color="auto"/>
                <w:right w:val="none" w:sz="0" w:space="0" w:color="auto"/>
              </w:divBdr>
            </w:div>
          </w:divsChild>
        </w:div>
        <w:div w:id="244536808">
          <w:marLeft w:val="0"/>
          <w:marRight w:val="0"/>
          <w:marTop w:val="0"/>
          <w:marBottom w:val="0"/>
          <w:divBdr>
            <w:top w:val="none" w:sz="0" w:space="0" w:color="auto"/>
            <w:left w:val="none" w:sz="0" w:space="0" w:color="auto"/>
            <w:bottom w:val="none" w:sz="0" w:space="0" w:color="auto"/>
            <w:right w:val="none" w:sz="0" w:space="0" w:color="auto"/>
          </w:divBdr>
          <w:divsChild>
            <w:div w:id="357657811">
              <w:marLeft w:val="0"/>
              <w:marRight w:val="0"/>
              <w:marTop w:val="0"/>
              <w:marBottom w:val="0"/>
              <w:divBdr>
                <w:top w:val="none" w:sz="0" w:space="0" w:color="auto"/>
                <w:left w:val="none" w:sz="0" w:space="0" w:color="auto"/>
                <w:bottom w:val="none" w:sz="0" w:space="0" w:color="auto"/>
                <w:right w:val="none" w:sz="0" w:space="0" w:color="auto"/>
              </w:divBdr>
            </w:div>
          </w:divsChild>
        </w:div>
        <w:div w:id="266278732">
          <w:marLeft w:val="0"/>
          <w:marRight w:val="0"/>
          <w:marTop w:val="0"/>
          <w:marBottom w:val="0"/>
          <w:divBdr>
            <w:top w:val="none" w:sz="0" w:space="0" w:color="auto"/>
            <w:left w:val="none" w:sz="0" w:space="0" w:color="auto"/>
            <w:bottom w:val="none" w:sz="0" w:space="0" w:color="auto"/>
            <w:right w:val="none" w:sz="0" w:space="0" w:color="auto"/>
          </w:divBdr>
          <w:divsChild>
            <w:div w:id="1408765153">
              <w:marLeft w:val="0"/>
              <w:marRight w:val="0"/>
              <w:marTop w:val="0"/>
              <w:marBottom w:val="0"/>
              <w:divBdr>
                <w:top w:val="none" w:sz="0" w:space="0" w:color="auto"/>
                <w:left w:val="none" w:sz="0" w:space="0" w:color="auto"/>
                <w:bottom w:val="none" w:sz="0" w:space="0" w:color="auto"/>
                <w:right w:val="none" w:sz="0" w:space="0" w:color="auto"/>
              </w:divBdr>
            </w:div>
          </w:divsChild>
        </w:div>
        <w:div w:id="340744565">
          <w:marLeft w:val="0"/>
          <w:marRight w:val="0"/>
          <w:marTop w:val="0"/>
          <w:marBottom w:val="0"/>
          <w:divBdr>
            <w:top w:val="none" w:sz="0" w:space="0" w:color="auto"/>
            <w:left w:val="none" w:sz="0" w:space="0" w:color="auto"/>
            <w:bottom w:val="none" w:sz="0" w:space="0" w:color="auto"/>
            <w:right w:val="none" w:sz="0" w:space="0" w:color="auto"/>
          </w:divBdr>
          <w:divsChild>
            <w:div w:id="1025135232">
              <w:marLeft w:val="0"/>
              <w:marRight w:val="0"/>
              <w:marTop w:val="0"/>
              <w:marBottom w:val="0"/>
              <w:divBdr>
                <w:top w:val="none" w:sz="0" w:space="0" w:color="auto"/>
                <w:left w:val="none" w:sz="0" w:space="0" w:color="auto"/>
                <w:bottom w:val="none" w:sz="0" w:space="0" w:color="auto"/>
                <w:right w:val="none" w:sz="0" w:space="0" w:color="auto"/>
              </w:divBdr>
            </w:div>
          </w:divsChild>
        </w:div>
        <w:div w:id="363360660">
          <w:marLeft w:val="0"/>
          <w:marRight w:val="0"/>
          <w:marTop w:val="0"/>
          <w:marBottom w:val="0"/>
          <w:divBdr>
            <w:top w:val="none" w:sz="0" w:space="0" w:color="auto"/>
            <w:left w:val="none" w:sz="0" w:space="0" w:color="auto"/>
            <w:bottom w:val="none" w:sz="0" w:space="0" w:color="auto"/>
            <w:right w:val="none" w:sz="0" w:space="0" w:color="auto"/>
          </w:divBdr>
          <w:divsChild>
            <w:div w:id="1558081721">
              <w:marLeft w:val="0"/>
              <w:marRight w:val="0"/>
              <w:marTop w:val="0"/>
              <w:marBottom w:val="0"/>
              <w:divBdr>
                <w:top w:val="none" w:sz="0" w:space="0" w:color="auto"/>
                <w:left w:val="none" w:sz="0" w:space="0" w:color="auto"/>
                <w:bottom w:val="none" w:sz="0" w:space="0" w:color="auto"/>
                <w:right w:val="none" w:sz="0" w:space="0" w:color="auto"/>
              </w:divBdr>
            </w:div>
          </w:divsChild>
        </w:div>
        <w:div w:id="416251695">
          <w:marLeft w:val="0"/>
          <w:marRight w:val="0"/>
          <w:marTop w:val="0"/>
          <w:marBottom w:val="0"/>
          <w:divBdr>
            <w:top w:val="none" w:sz="0" w:space="0" w:color="auto"/>
            <w:left w:val="none" w:sz="0" w:space="0" w:color="auto"/>
            <w:bottom w:val="none" w:sz="0" w:space="0" w:color="auto"/>
            <w:right w:val="none" w:sz="0" w:space="0" w:color="auto"/>
          </w:divBdr>
          <w:divsChild>
            <w:div w:id="37972947">
              <w:marLeft w:val="0"/>
              <w:marRight w:val="0"/>
              <w:marTop w:val="0"/>
              <w:marBottom w:val="0"/>
              <w:divBdr>
                <w:top w:val="none" w:sz="0" w:space="0" w:color="auto"/>
                <w:left w:val="none" w:sz="0" w:space="0" w:color="auto"/>
                <w:bottom w:val="none" w:sz="0" w:space="0" w:color="auto"/>
                <w:right w:val="none" w:sz="0" w:space="0" w:color="auto"/>
              </w:divBdr>
            </w:div>
          </w:divsChild>
        </w:div>
        <w:div w:id="565575724">
          <w:marLeft w:val="0"/>
          <w:marRight w:val="0"/>
          <w:marTop w:val="0"/>
          <w:marBottom w:val="0"/>
          <w:divBdr>
            <w:top w:val="none" w:sz="0" w:space="0" w:color="auto"/>
            <w:left w:val="none" w:sz="0" w:space="0" w:color="auto"/>
            <w:bottom w:val="none" w:sz="0" w:space="0" w:color="auto"/>
            <w:right w:val="none" w:sz="0" w:space="0" w:color="auto"/>
          </w:divBdr>
          <w:divsChild>
            <w:div w:id="238710783">
              <w:marLeft w:val="0"/>
              <w:marRight w:val="0"/>
              <w:marTop w:val="0"/>
              <w:marBottom w:val="0"/>
              <w:divBdr>
                <w:top w:val="none" w:sz="0" w:space="0" w:color="auto"/>
                <w:left w:val="none" w:sz="0" w:space="0" w:color="auto"/>
                <w:bottom w:val="none" w:sz="0" w:space="0" w:color="auto"/>
                <w:right w:val="none" w:sz="0" w:space="0" w:color="auto"/>
              </w:divBdr>
            </w:div>
          </w:divsChild>
        </w:div>
        <w:div w:id="608008989">
          <w:marLeft w:val="0"/>
          <w:marRight w:val="0"/>
          <w:marTop w:val="0"/>
          <w:marBottom w:val="0"/>
          <w:divBdr>
            <w:top w:val="none" w:sz="0" w:space="0" w:color="auto"/>
            <w:left w:val="none" w:sz="0" w:space="0" w:color="auto"/>
            <w:bottom w:val="none" w:sz="0" w:space="0" w:color="auto"/>
            <w:right w:val="none" w:sz="0" w:space="0" w:color="auto"/>
          </w:divBdr>
          <w:divsChild>
            <w:div w:id="1462113135">
              <w:marLeft w:val="0"/>
              <w:marRight w:val="0"/>
              <w:marTop w:val="0"/>
              <w:marBottom w:val="0"/>
              <w:divBdr>
                <w:top w:val="none" w:sz="0" w:space="0" w:color="auto"/>
                <w:left w:val="none" w:sz="0" w:space="0" w:color="auto"/>
                <w:bottom w:val="none" w:sz="0" w:space="0" w:color="auto"/>
                <w:right w:val="none" w:sz="0" w:space="0" w:color="auto"/>
              </w:divBdr>
            </w:div>
          </w:divsChild>
        </w:div>
        <w:div w:id="646403507">
          <w:marLeft w:val="0"/>
          <w:marRight w:val="0"/>
          <w:marTop w:val="0"/>
          <w:marBottom w:val="0"/>
          <w:divBdr>
            <w:top w:val="none" w:sz="0" w:space="0" w:color="auto"/>
            <w:left w:val="none" w:sz="0" w:space="0" w:color="auto"/>
            <w:bottom w:val="none" w:sz="0" w:space="0" w:color="auto"/>
            <w:right w:val="none" w:sz="0" w:space="0" w:color="auto"/>
          </w:divBdr>
          <w:divsChild>
            <w:div w:id="1023240851">
              <w:marLeft w:val="0"/>
              <w:marRight w:val="0"/>
              <w:marTop w:val="0"/>
              <w:marBottom w:val="0"/>
              <w:divBdr>
                <w:top w:val="none" w:sz="0" w:space="0" w:color="auto"/>
                <w:left w:val="none" w:sz="0" w:space="0" w:color="auto"/>
                <w:bottom w:val="none" w:sz="0" w:space="0" w:color="auto"/>
                <w:right w:val="none" w:sz="0" w:space="0" w:color="auto"/>
              </w:divBdr>
            </w:div>
          </w:divsChild>
        </w:div>
        <w:div w:id="712584600">
          <w:marLeft w:val="0"/>
          <w:marRight w:val="0"/>
          <w:marTop w:val="0"/>
          <w:marBottom w:val="0"/>
          <w:divBdr>
            <w:top w:val="none" w:sz="0" w:space="0" w:color="auto"/>
            <w:left w:val="none" w:sz="0" w:space="0" w:color="auto"/>
            <w:bottom w:val="none" w:sz="0" w:space="0" w:color="auto"/>
            <w:right w:val="none" w:sz="0" w:space="0" w:color="auto"/>
          </w:divBdr>
          <w:divsChild>
            <w:div w:id="1112213275">
              <w:marLeft w:val="0"/>
              <w:marRight w:val="0"/>
              <w:marTop w:val="0"/>
              <w:marBottom w:val="0"/>
              <w:divBdr>
                <w:top w:val="none" w:sz="0" w:space="0" w:color="auto"/>
                <w:left w:val="none" w:sz="0" w:space="0" w:color="auto"/>
                <w:bottom w:val="none" w:sz="0" w:space="0" w:color="auto"/>
                <w:right w:val="none" w:sz="0" w:space="0" w:color="auto"/>
              </w:divBdr>
            </w:div>
          </w:divsChild>
        </w:div>
        <w:div w:id="728498405">
          <w:marLeft w:val="0"/>
          <w:marRight w:val="0"/>
          <w:marTop w:val="0"/>
          <w:marBottom w:val="0"/>
          <w:divBdr>
            <w:top w:val="none" w:sz="0" w:space="0" w:color="auto"/>
            <w:left w:val="none" w:sz="0" w:space="0" w:color="auto"/>
            <w:bottom w:val="none" w:sz="0" w:space="0" w:color="auto"/>
            <w:right w:val="none" w:sz="0" w:space="0" w:color="auto"/>
          </w:divBdr>
          <w:divsChild>
            <w:div w:id="141044263">
              <w:marLeft w:val="0"/>
              <w:marRight w:val="0"/>
              <w:marTop w:val="0"/>
              <w:marBottom w:val="0"/>
              <w:divBdr>
                <w:top w:val="none" w:sz="0" w:space="0" w:color="auto"/>
                <w:left w:val="none" w:sz="0" w:space="0" w:color="auto"/>
                <w:bottom w:val="none" w:sz="0" w:space="0" w:color="auto"/>
                <w:right w:val="none" w:sz="0" w:space="0" w:color="auto"/>
              </w:divBdr>
            </w:div>
          </w:divsChild>
        </w:div>
        <w:div w:id="737020256">
          <w:marLeft w:val="0"/>
          <w:marRight w:val="0"/>
          <w:marTop w:val="0"/>
          <w:marBottom w:val="0"/>
          <w:divBdr>
            <w:top w:val="none" w:sz="0" w:space="0" w:color="auto"/>
            <w:left w:val="none" w:sz="0" w:space="0" w:color="auto"/>
            <w:bottom w:val="none" w:sz="0" w:space="0" w:color="auto"/>
            <w:right w:val="none" w:sz="0" w:space="0" w:color="auto"/>
          </w:divBdr>
          <w:divsChild>
            <w:div w:id="1084260279">
              <w:marLeft w:val="0"/>
              <w:marRight w:val="0"/>
              <w:marTop w:val="0"/>
              <w:marBottom w:val="0"/>
              <w:divBdr>
                <w:top w:val="none" w:sz="0" w:space="0" w:color="auto"/>
                <w:left w:val="none" w:sz="0" w:space="0" w:color="auto"/>
                <w:bottom w:val="none" w:sz="0" w:space="0" w:color="auto"/>
                <w:right w:val="none" w:sz="0" w:space="0" w:color="auto"/>
              </w:divBdr>
            </w:div>
          </w:divsChild>
        </w:div>
        <w:div w:id="751195407">
          <w:marLeft w:val="0"/>
          <w:marRight w:val="0"/>
          <w:marTop w:val="0"/>
          <w:marBottom w:val="0"/>
          <w:divBdr>
            <w:top w:val="none" w:sz="0" w:space="0" w:color="auto"/>
            <w:left w:val="none" w:sz="0" w:space="0" w:color="auto"/>
            <w:bottom w:val="none" w:sz="0" w:space="0" w:color="auto"/>
            <w:right w:val="none" w:sz="0" w:space="0" w:color="auto"/>
          </w:divBdr>
          <w:divsChild>
            <w:div w:id="40054645">
              <w:marLeft w:val="0"/>
              <w:marRight w:val="0"/>
              <w:marTop w:val="0"/>
              <w:marBottom w:val="0"/>
              <w:divBdr>
                <w:top w:val="none" w:sz="0" w:space="0" w:color="auto"/>
                <w:left w:val="none" w:sz="0" w:space="0" w:color="auto"/>
                <w:bottom w:val="none" w:sz="0" w:space="0" w:color="auto"/>
                <w:right w:val="none" w:sz="0" w:space="0" w:color="auto"/>
              </w:divBdr>
            </w:div>
          </w:divsChild>
        </w:div>
        <w:div w:id="755784117">
          <w:marLeft w:val="0"/>
          <w:marRight w:val="0"/>
          <w:marTop w:val="0"/>
          <w:marBottom w:val="0"/>
          <w:divBdr>
            <w:top w:val="none" w:sz="0" w:space="0" w:color="auto"/>
            <w:left w:val="none" w:sz="0" w:space="0" w:color="auto"/>
            <w:bottom w:val="none" w:sz="0" w:space="0" w:color="auto"/>
            <w:right w:val="none" w:sz="0" w:space="0" w:color="auto"/>
          </w:divBdr>
          <w:divsChild>
            <w:div w:id="857700982">
              <w:marLeft w:val="0"/>
              <w:marRight w:val="0"/>
              <w:marTop w:val="0"/>
              <w:marBottom w:val="0"/>
              <w:divBdr>
                <w:top w:val="none" w:sz="0" w:space="0" w:color="auto"/>
                <w:left w:val="none" w:sz="0" w:space="0" w:color="auto"/>
                <w:bottom w:val="none" w:sz="0" w:space="0" w:color="auto"/>
                <w:right w:val="none" w:sz="0" w:space="0" w:color="auto"/>
              </w:divBdr>
            </w:div>
          </w:divsChild>
        </w:div>
        <w:div w:id="875241573">
          <w:marLeft w:val="0"/>
          <w:marRight w:val="0"/>
          <w:marTop w:val="0"/>
          <w:marBottom w:val="0"/>
          <w:divBdr>
            <w:top w:val="none" w:sz="0" w:space="0" w:color="auto"/>
            <w:left w:val="none" w:sz="0" w:space="0" w:color="auto"/>
            <w:bottom w:val="none" w:sz="0" w:space="0" w:color="auto"/>
            <w:right w:val="none" w:sz="0" w:space="0" w:color="auto"/>
          </w:divBdr>
          <w:divsChild>
            <w:div w:id="1567259388">
              <w:marLeft w:val="0"/>
              <w:marRight w:val="0"/>
              <w:marTop w:val="0"/>
              <w:marBottom w:val="0"/>
              <w:divBdr>
                <w:top w:val="none" w:sz="0" w:space="0" w:color="auto"/>
                <w:left w:val="none" w:sz="0" w:space="0" w:color="auto"/>
                <w:bottom w:val="none" w:sz="0" w:space="0" w:color="auto"/>
                <w:right w:val="none" w:sz="0" w:space="0" w:color="auto"/>
              </w:divBdr>
            </w:div>
          </w:divsChild>
        </w:div>
        <w:div w:id="961883352">
          <w:marLeft w:val="0"/>
          <w:marRight w:val="0"/>
          <w:marTop w:val="0"/>
          <w:marBottom w:val="0"/>
          <w:divBdr>
            <w:top w:val="none" w:sz="0" w:space="0" w:color="auto"/>
            <w:left w:val="none" w:sz="0" w:space="0" w:color="auto"/>
            <w:bottom w:val="none" w:sz="0" w:space="0" w:color="auto"/>
            <w:right w:val="none" w:sz="0" w:space="0" w:color="auto"/>
          </w:divBdr>
          <w:divsChild>
            <w:div w:id="1048072326">
              <w:marLeft w:val="0"/>
              <w:marRight w:val="0"/>
              <w:marTop w:val="0"/>
              <w:marBottom w:val="0"/>
              <w:divBdr>
                <w:top w:val="none" w:sz="0" w:space="0" w:color="auto"/>
                <w:left w:val="none" w:sz="0" w:space="0" w:color="auto"/>
                <w:bottom w:val="none" w:sz="0" w:space="0" w:color="auto"/>
                <w:right w:val="none" w:sz="0" w:space="0" w:color="auto"/>
              </w:divBdr>
            </w:div>
          </w:divsChild>
        </w:div>
        <w:div w:id="993874648">
          <w:marLeft w:val="0"/>
          <w:marRight w:val="0"/>
          <w:marTop w:val="0"/>
          <w:marBottom w:val="0"/>
          <w:divBdr>
            <w:top w:val="none" w:sz="0" w:space="0" w:color="auto"/>
            <w:left w:val="none" w:sz="0" w:space="0" w:color="auto"/>
            <w:bottom w:val="none" w:sz="0" w:space="0" w:color="auto"/>
            <w:right w:val="none" w:sz="0" w:space="0" w:color="auto"/>
          </w:divBdr>
          <w:divsChild>
            <w:div w:id="565727402">
              <w:marLeft w:val="0"/>
              <w:marRight w:val="0"/>
              <w:marTop w:val="0"/>
              <w:marBottom w:val="0"/>
              <w:divBdr>
                <w:top w:val="none" w:sz="0" w:space="0" w:color="auto"/>
                <w:left w:val="none" w:sz="0" w:space="0" w:color="auto"/>
                <w:bottom w:val="none" w:sz="0" w:space="0" w:color="auto"/>
                <w:right w:val="none" w:sz="0" w:space="0" w:color="auto"/>
              </w:divBdr>
            </w:div>
          </w:divsChild>
        </w:div>
        <w:div w:id="1181043535">
          <w:marLeft w:val="0"/>
          <w:marRight w:val="0"/>
          <w:marTop w:val="0"/>
          <w:marBottom w:val="0"/>
          <w:divBdr>
            <w:top w:val="none" w:sz="0" w:space="0" w:color="auto"/>
            <w:left w:val="none" w:sz="0" w:space="0" w:color="auto"/>
            <w:bottom w:val="none" w:sz="0" w:space="0" w:color="auto"/>
            <w:right w:val="none" w:sz="0" w:space="0" w:color="auto"/>
          </w:divBdr>
          <w:divsChild>
            <w:div w:id="321936109">
              <w:marLeft w:val="0"/>
              <w:marRight w:val="0"/>
              <w:marTop w:val="0"/>
              <w:marBottom w:val="0"/>
              <w:divBdr>
                <w:top w:val="none" w:sz="0" w:space="0" w:color="auto"/>
                <w:left w:val="none" w:sz="0" w:space="0" w:color="auto"/>
                <w:bottom w:val="none" w:sz="0" w:space="0" w:color="auto"/>
                <w:right w:val="none" w:sz="0" w:space="0" w:color="auto"/>
              </w:divBdr>
            </w:div>
          </w:divsChild>
        </w:div>
        <w:div w:id="1208419297">
          <w:marLeft w:val="0"/>
          <w:marRight w:val="0"/>
          <w:marTop w:val="0"/>
          <w:marBottom w:val="0"/>
          <w:divBdr>
            <w:top w:val="none" w:sz="0" w:space="0" w:color="auto"/>
            <w:left w:val="none" w:sz="0" w:space="0" w:color="auto"/>
            <w:bottom w:val="none" w:sz="0" w:space="0" w:color="auto"/>
            <w:right w:val="none" w:sz="0" w:space="0" w:color="auto"/>
          </w:divBdr>
          <w:divsChild>
            <w:div w:id="1534806860">
              <w:marLeft w:val="0"/>
              <w:marRight w:val="0"/>
              <w:marTop w:val="0"/>
              <w:marBottom w:val="0"/>
              <w:divBdr>
                <w:top w:val="none" w:sz="0" w:space="0" w:color="auto"/>
                <w:left w:val="none" w:sz="0" w:space="0" w:color="auto"/>
                <w:bottom w:val="none" w:sz="0" w:space="0" w:color="auto"/>
                <w:right w:val="none" w:sz="0" w:space="0" w:color="auto"/>
              </w:divBdr>
            </w:div>
          </w:divsChild>
        </w:div>
        <w:div w:id="1396976384">
          <w:marLeft w:val="0"/>
          <w:marRight w:val="0"/>
          <w:marTop w:val="0"/>
          <w:marBottom w:val="0"/>
          <w:divBdr>
            <w:top w:val="none" w:sz="0" w:space="0" w:color="auto"/>
            <w:left w:val="none" w:sz="0" w:space="0" w:color="auto"/>
            <w:bottom w:val="none" w:sz="0" w:space="0" w:color="auto"/>
            <w:right w:val="none" w:sz="0" w:space="0" w:color="auto"/>
          </w:divBdr>
          <w:divsChild>
            <w:div w:id="591012512">
              <w:marLeft w:val="0"/>
              <w:marRight w:val="0"/>
              <w:marTop w:val="0"/>
              <w:marBottom w:val="0"/>
              <w:divBdr>
                <w:top w:val="none" w:sz="0" w:space="0" w:color="auto"/>
                <w:left w:val="none" w:sz="0" w:space="0" w:color="auto"/>
                <w:bottom w:val="none" w:sz="0" w:space="0" w:color="auto"/>
                <w:right w:val="none" w:sz="0" w:space="0" w:color="auto"/>
              </w:divBdr>
            </w:div>
          </w:divsChild>
        </w:div>
        <w:div w:id="1503618666">
          <w:marLeft w:val="0"/>
          <w:marRight w:val="0"/>
          <w:marTop w:val="0"/>
          <w:marBottom w:val="0"/>
          <w:divBdr>
            <w:top w:val="none" w:sz="0" w:space="0" w:color="auto"/>
            <w:left w:val="none" w:sz="0" w:space="0" w:color="auto"/>
            <w:bottom w:val="none" w:sz="0" w:space="0" w:color="auto"/>
            <w:right w:val="none" w:sz="0" w:space="0" w:color="auto"/>
          </w:divBdr>
          <w:divsChild>
            <w:div w:id="1802259640">
              <w:marLeft w:val="0"/>
              <w:marRight w:val="0"/>
              <w:marTop w:val="0"/>
              <w:marBottom w:val="0"/>
              <w:divBdr>
                <w:top w:val="none" w:sz="0" w:space="0" w:color="auto"/>
                <w:left w:val="none" w:sz="0" w:space="0" w:color="auto"/>
                <w:bottom w:val="none" w:sz="0" w:space="0" w:color="auto"/>
                <w:right w:val="none" w:sz="0" w:space="0" w:color="auto"/>
              </w:divBdr>
            </w:div>
          </w:divsChild>
        </w:div>
        <w:div w:id="1557936875">
          <w:marLeft w:val="0"/>
          <w:marRight w:val="0"/>
          <w:marTop w:val="0"/>
          <w:marBottom w:val="0"/>
          <w:divBdr>
            <w:top w:val="none" w:sz="0" w:space="0" w:color="auto"/>
            <w:left w:val="none" w:sz="0" w:space="0" w:color="auto"/>
            <w:bottom w:val="none" w:sz="0" w:space="0" w:color="auto"/>
            <w:right w:val="none" w:sz="0" w:space="0" w:color="auto"/>
          </w:divBdr>
          <w:divsChild>
            <w:div w:id="1371295835">
              <w:marLeft w:val="0"/>
              <w:marRight w:val="0"/>
              <w:marTop w:val="0"/>
              <w:marBottom w:val="0"/>
              <w:divBdr>
                <w:top w:val="none" w:sz="0" w:space="0" w:color="auto"/>
                <w:left w:val="none" w:sz="0" w:space="0" w:color="auto"/>
                <w:bottom w:val="none" w:sz="0" w:space="0" w:color="auto"/>
                <w:right w:val="none" w:sz="0" w:space="0" w:color="auto"/>
              </w:divBdr>
            </w:div>
          </w:divsChild>
        </w:div>
        <w:div w:id="1565942762">
          <w:marLeft w:val="0"/>
          <w:marRight w:val="0"/>
          <w:marTop w:val="0"/>
          <w:marBottom w:val="0"/>
          <w:divBdr>
            <w:top w:val="none" w:sz="0" w:space="0" w:color="auto"/>
            <w:left w:val="none" w:sz="0" w:space="0" w:color="auto"/>
            <w:bottom w:val="none" w:sz="0" w:space="0" w:color="auto"/>
            <w:right w:val="none" w:sz="0" w:space="0" w:color="auto"/>
          </w:divBdr>
          <w:divsChild>
            <w:div w:id="1508594503">
              <w:marLeft w:val="0"/>
              <w:marRight w:val="0"/>
              <w:marTop w:val="0"/>
              <w:marBottom w:val="0"/>
              <w:divBdr>
                <w:top w:val="none" w:sz="0" w:space="0" w:color="auto"/>
                <w:left w:val="none" w:sz="0" w:space="0" w:color="auto"/>
                <w:bottom w:val="none" w:sz="0" w:space="0" w:color="auto"/>
                <w:right w:val="none" w:sz="0" w:space="0" w:color="auto"/>
              </w:divBdr>
            </w:div>
          </w:divsChild>
        </w:div>
        <w:div w:id="1608077201">
          <w:marLeft w:val="0"/>
          <w:marRight w:val="0"/>
          <w:marTop w:val="0"/>
          <w:marBottom w:val="0"/>
          <w:divBdr>
            <w:top w:val="none" w:sz="0" w:space="0" w:color="auto"/>
            <w:left w:val="none" w:sz="0" w:space="0" w:color="auto"/>
            <w:bottom w:val="none" w:sz="0" w:space="0" w:color="auto"/>
            <w:right w:val="none" w:sz="0" w:space="0" w:color="auto"/>
          </w:divBdr>
          <w:divsChild>
            <w:div w:id="1190682460">
              <w:marLeft w:val="0"/>
              <w:marRight w:val="0"/>
              <w:marTop w:val="0"/>
              <w:marBottom w:val="0"/>
              <w:divBdr>
                <w:top w:val="none" w:sz="0" w:space="0" w:color="auto"/>
                <w:left w:val="none" w:sz="0" w:space="0" w:color="auto"/>
                <w:bottom w:val="none" w:sz="0" w:space="0" w:color="auto"/>
                <w:right w:val="none" w:sz="0" w:space="0" w:color="auto"/>
              </w:divBdr>
            </w:div>
          </w:divsChild>
        </w:div>
        <w:div w:id="1624386709">
          <w:marLeft w:val="0"/>
          <w:marRight w:val="0"/>
          <w:marTop w:val="0"/>
          <w:marBottom w:val="0"/>
          <w:divBdr>
            <w:top w:val="none" w:sz="0" w:space="0" w:color="auto"/>
            <w:left w:val="none" w:sz="0" w:space="0" w:color="auto"/>
            <w:bottom w:val="none" w:sz="0" w:space="0" w:color="auto"/>
            <w:right w:val="none" w:sz="0" w:space="0" w:color="auto"/>
          </w:divBdr>
          <w:divsChild>
            <w:div w:id="137959875">
              <w:marLeft w:val="0"/>
              <w:marRight w:val="0"/>
              <w:marTop w:val="0"/>
              <w:marBottom w:val="0"/>
              <w:divBdr>
                <w:top w:val="none" w:sz="0" w:space="0" w:color="auto"/>
                <w:left w:val="none" w:sz="0" w:space="0" w:color="auto"/>
                <w:bottom w:val="none" w:sz="0" w:space="0" w:color="auto"/>
                <w:right w:val="none" w:sz="0" w:space="0" w:color="auto"/>
              </w:divBdr>
            </w:div>
          </w:divsChild>
        </w:div>
        <w:div w:id="1680815575">
          <w:marLeft w:val="0"/>
          <w:marRight w:val="0"/>
          <w:marTop w:val="0"/>
          <w:marBottom w:val="0"/>
          <w:divBdr>
            <w:top w:val="none" w:sz="0" w:space="0" w:color="auto"/>
            <w:left w:val="none" w:sz="0" w:space="0" w:color="auto"/>
            <w:bottom w:val="none" w:sz="0" w:space="0" w:color="auto"/>
            <w:right w:val="none" w:sz="0" w:space="0" w:color="auto"/>
          </w:divBdr>
          <w:divsChild>
            <w:div w:id="886332538">
              <w:marLeft w:val="0"/>
              <w:marRight w:val="0"/>
              <w:marTop w:val="0"/>
              <w:marBottom w:val="0"/>
              <w:divBdr>
                <w:top w:val="none" w:sz="0" w:space="0" w:color="auto"/>
                <w:left w:val="none" w:sz="0" w:space="0" w:color="auto"/>
                <w:bottom w:val="none" w:sz="0" w:space="0" w:color="auto"/>
                <w:right w:val="none" w:sz="0" w:space="0" w:color="auto"/>
              </w:divBdr>
            </w:div>
          </w:divsChild>
        </w:div>
        <w:div w:id="1697778517">
          <w:marLeft w:val="0"/>
          <w:marRight w:val="0"/>
          <w:marTop w:val="0"/>
          <w:marBottom w:val="0"/>
          <w:divBdr>
            <w:top w:val="none" w:sz="0" w:space="0" w:color="auto"/>
            <w:left w:val="none" w:sz="0" w:space="0" w:color="auto"/>
            <w:bottom w:val="none" w:sz="0" w:space="0" w:color="auto"/>
            <w:right w:val="none" w:sz="0" w:space="0" w:color="auto"/>
          </w:divBdr>
          <w:divsChild>
            <w:div w:id="400445348">
              <w:marLeft w:val="0"/>
              <w:marRight w:val="0"/>
              <w:marTop w:val="0"/>
              <w:marBottom w:val="0"/>
              <w:divBdr>
                <w:top w:val="none" w:sz="0" w:space="0" w:color="auto"/>
                <w:left w:val="none" w:sz="0" w:space="0" w:color="auto"/>
                <w:bottom w:val="none" w:sz="0" w:space="0" w:color="auto"/>
                <w:right w:val="none" w:sz="0" w:space="0" w:color="auto"/>
              </w:divBdr>
            </w:div>
          </w:divsChild>
        </w:div>
        <w:div w:id="1766926656">
          <w:marLeft w:val="0"/>
          <w:marRight w:val="0"/>
          <w:marTop w:val="0"/>
          <w:marBottom w:val="0"/>
          <w:divBdr>
            <w:top w:val="none" w:sz="0" w:space="0" w:color="auto"/>
            <w:left w:val="none" w:sz="0" w:space="0" w:color="auto"/>
            <w:bottom w:val="none" w:sz="0" w:space="0" w:color="auto"/>
            <w:right w:val="none" w:sz="0" w:space="0" w:color="auto"/>
          </w:divBdr>
          <w:divsChild>
            <w:div w:id="1513492350">
              <w:marLeft w:val="0"/>
              <w:marRight w:val="0"/>
              <w:marTop w:val="0"/>
              <w:marBottom w:val="0"/>
              <w:divBdr>
                <w:top w:val="none" w:sz="0" w:space="0" w:color="auto"/>
                <w:left w:val="none" w:sz="0" w:space="0" w:color="auto"/>
                <w:bottom w:val="none" w:sz="0" w:space="0" w:color="auto"/>
                <w:right w:val="none" w:sz="0" w:space="0" w:color="auto"/>
              </w:divBdr>
            </w:div>
          </w:divsChild>
        </w:div>
        <w:div w:id="1775053026">
          <w:marLeft w:val="0"/>
          <w:marRight w:val="0"/>
          <w:marTop w:val="0"/>
          <w:marBottom w:val="0"/>
          <w:divBdr>
            <w:top w:val="none" w:sz="0" w:space="0" w:color="auto"/>
            <w:left w:val="none" w:sz="0" w:space="0" w:color="auto"/>
            <w:bottom w:val="none" w:sz="0" w:space="0" w:color="auto"/>
            <w:right w:val="none" w:sz="0" w:space="0" w:color="auto"/>
          </w:divBdr>
          <w:divsChild>
            <w:div w:id="1401754361">
              <w:marLeft w:val="0"/>
              <w:marRight w:val="0"/>
              <w:marTop w:val="0"/>
              <w:marBottom w:val="0"/>
              <w:divBdr>
                <w:top w:val="none" w:sz="0" w:space="0" w:color="auto"/>
                <w:left w:val="none" w:sz="0" w:space="0" w:color="auto"/>
                <w:bottom w:val="none" w:sz="0" w:space="0" w:color="auto"/>
                <w:right w:val="none" w:sz="0" w:space="0" w:color="auto"/>
              </w:divBdr>
            </w:div>
          </w:divsChild>
        </w:div>
        <w:div w:id="1778286591">
          <w:marLeft w:val="0"/>
          <w:marRight w:val="0"/>
          <w:marTop w:val="0"/>
          <w:marBottom w:val="0"/>
          <w:divBdr>
            <w:top w:val="none" w:sz="0" w:space="0" w:color="auto"/>
            <w:left w:val="none" w:sz="0" w:space="0" w:color="auto"/>
            <w:bottom w:val="none" w:sz="0" w:space="0" w:color="auto"/>
            <w:right w:val="none" w:sz="0" w:space="0" w:color="auto"/>
          </w:divBdr>
          <w:divsChild>
            <w:div w:id="1753117306">
              <w:marLeft w:val="0"/>
              <w:marRight w:val="0"/>
              <w:marTop w:val="0"/>
              <w:marBottom w:val="0"/>
              <w:divBdr>
                <w:top w:val="none" w:sz="0" w:space="0" w:color="auto"/>
                <w:left w:val="none" w:sz="0" w:space="0" w:color="auto"/>
                <w:bottom w:val="none" w:sz="0" w:space="0" w:color="auto"/>
                <w:right w:val="none" w:sz="0" w:space="0" w:color="auto"/>
              </w:divBdr>
            </w:div>
          </w:divsChild>
        </w:div>
        <w:div w:id="1778720202">
          <w:marLeft w:val="0"/>
          <w:marRight w:val="0"/>
          <w:marTop w:val="0"/>
          <w:marBottom w:val="0"/>
          <w:divBdr>
            <w:top w:val="none" w:sz="0" w:space="0" w:color="auto"/>
            <w:left w:val="none" w:sz="0" w:space="0" w:color="auto"/>
            <w:bottom w:val="none" w:sz="0" w:space="0" w:color="auto"/>
            <w:right w:val="none" w:sz="0" w:space="0" w:color="auto"/>
          </w:divBdr>
          <w:divsChild>
            <w:div w:id="507600675">
              <w:marLeft w:val="0"/>
              <w:marRight w:val="0"/>
              <w:marTop w:val="0"/>
              <w:marBottom w:val="0"/>
              <w:divBdr>
                <w:top w:val="none" w:sz="0" w:space="0" w:color="auto"/>
                <w:left w:val="none" w:sz="0" w:space="0" w:color="auto"/>
                <w:bottom w:val="none" w:sz="0" w:space="0" w:color="auto"/>
                <w:right w:val="none" w:sz="0" w:space="0" w:color="auto"/>
              </w:divBdr>
            </w:div>
          </w:divsChild>
        </w:div>
        <w:div w:id="1799913173">
          <w:marLeft w:val="0"/>
          <w:marRight w:val="0"/>
          <w:marTop w:val="0"/>
          <w:marBottom w:val="0"/>
          <w:divBdr>
            <w:top w:val="none" w:sz="0" w:space="0" w:color="auto"/>
            <w:left w:val="none" w:sz="0" w:space="0" w:color="auto"/>
            <w:bottom w:val="none" w:sz="0" w:space="0" w:color="auto"/>
            <w:right w:val="none" w:sz="0" w:space="0" w:color="auto"/>
          </w:divBdr>
          <w:divsChild>
            <w:div w:id="63529400">
              <w:marLeft w:val="0"/>
              <w:marRight w:val="0"/>
              <w:marTop w:val="0"/>
              <w:marBottom w:val="0"/>
              <w:divBdr>
                <w:top w:val="none" w:sz="0" w:space="0" w:color="auto"/>
                <w:left w:val="none" w:sz="0" w:space="0" w:color="auto"/>
                <w:bottom w:val="none" w:sz="0" w:space="0" w:color="auto"/>
                <w:right w:val="none" w:sz="0" w:space="0" w:color="auto"/>
              </w:divBdr>
            </w:div>
          </w:divsChild>
        </w:div>
        <w:div w:id="1850099062">
          <w:marLeft w:val="0"/>
          <w:marRight w:val="0"/>
          <w:marTop w:val="0"/>
          <w:marBottom w:val="0"/>
          <w:divBdr>
            <w:top w:val="none" w:sz="0" w:space="0" w:color="auto"/>
            <w:left w:val="none" w:sz="0" w:space="0" w:color="auto"/>
            <w:bottom w:val="none" w:sz="0" w:space="0" w:color="auto"/>
            <w:right w:val="none" w:sz="0" w:space="0" w:color="auto"/>
          </w:divBdr>
          <w:divsChild>
            <w:div w:id="1234848816">
              <w:marLeft w:val="0"/>
              <w:marRight w:val="0"/>
              <w:marTop w:val="0"/>
              <w:marBottom w:val="0"/>
              <w:divBdr>
                <w:top w:val="none" w:sz="0" w:space="0" w:color="auto"/>
                <w:left w:val="none" w:sz="0" w:space="0" w:color="auto"/>
                <w:bottom w:val="none" w:sz="0" w:space="0" w:color="auto"/>
                <w:right w:val="none" w:sz="0" w:space="0" w:color="auto"/>
              </w:divBdr>
            </w:div>
          </w:divsChild>
        </w:div>
        <w:div w:id="1897231074">
          <w:marLeft w:val="0"/>
          <w:marRight w:val="0"/>
          <w:marTop w:val="0"/>
          <w:marBottom w:val="0"/>
          <w:divBdr>
            <w:top w:val="none" w:sz="0" w:space="0" w:color="auto"/>
            <w:left w:val="none" w:sz="0" w:space="0" w:color="auto"/>
            <w:bottom w:val="none" w:sz="0" w:space="0" w:color="auto"/>
            <w:right w:val="none" w:sz="0" w:space="0" w:color="auto"/>
          </w:divBdr>
          <w:divsChild>
            <w:div w:id="223874409">
              <w:marLeft w:val="0"/>
              <w:marRight w:val="0"/>
              <w:marTop w:val="0"/>
              <w:marBottom w:val="0"/>
              <w:divBdr>
                <w:top w:val="none" w:sz="0" w:space="0" w:color="auto"/>
                <w:left w:val="none" w:sz="0" w:space="0" w:color="auto"/>
                <w:bottom w:val="none" w:sz="0" w:space="0" w:color="auto"/>
                <w:right w:val="none" w:sz="0" w:space="0" w:color="auto"/>
              </w:divBdr>
            </w:div>
          </w:divsChild>
        </w:div>
        <w:div w:id="1924214527">
          <w:marLeft w:val="0"/>
          <w:marRight w:val="0"/>
          <w:marTop w:val="0"/>
          <w:marBottom w:val="0"/>
          <w:divBdr>
            <w:top w:val="none" w:sz="0" w:space="0" w:color="auto"/>
            <w:left w:val="none" w:sz="0" w:space="0" w:color="auto"/>
            <w:bottom w:val="none" w:sz="0" w:space="0" w:color="auto"/>
            <w:right w:val="none" w:sz="0" w:space="0" w:color="auto"/>
          </w:divBdr>
          <w:divsChild>
            <w:div w:id="1017972583">
              <w:marLeft w:val="0"/>
              <w:marRight w:val="0"/>
              <w:marTop w:val="0"/>
              <w:marBottom w:val="0"/>
              <w:divBdr>
                <w:top w:val="none" w:sz="0" w:space="0" w:color="auto"/>
                <w:left w:val="none" w:sz="0" w:space="0" w:color="auto"/>
                <w:bottom w:val="none" w:sz="0" w:space="0" w:color="auto"/>
                <w:right w:val="none" w:sz="0" w:space="0" w:color="auto"/>
              </w:divBdr>
            </w:div>
          </w:divsChild>
        </w:div>
        <w:div w:id="2019697586">
          <w:marLeft w:val="0"/>
          <w:marRight w:val="0"/>
          <w:marTop w:val="0"/>
          <w:marBottom w:val="0"/>
          <w:divBdr>
            <w:top w:val="none" w:sz="0" w:space="0" w:color="auto"/>
            <w:left w:val="none" w:sz="0" w:space="0" w:color="auto"/>
            <w:bottom w:val="none" w:sz="0" w:space="0" w:color="auto"/>
            <w:right w:val="none" w:sz="0" w:space="0" w:color="auto"/>
          </w:divBdr>
          <w:divsChild>
            <w:div w:id="1842425005">
              <w:marLeft w:val="0"/>
              <w:marRight w:val="0"/>
              <w:marTop w:val="0"/>
              <w:marBottom w:val="0"/>
              <w:divBdr>
                <w:top w:val="none" w:sz="0" w:space="0" w:color="auto"/>
                <w:left w:val="none" w:sz="0" w:space="0" w:color="auto"/>
                <w:bottom w:val="none" w:sz="0" w:space="0" w:color="auto"/>
                <w:right w:val="none" w:sz="0" w:space="0" w:color="auto"/>
              </w:divBdr>
            </w:div>
          </w:divsChild>
        </w:div>
        <w:div w:id="2061587123">
          <w:marLeft w:val="0"/>
          <w:marRight w:val="0"/>
          <w:marTop w:val="0"/>
          <w:marBottom w:val="0"/>
          <w:divBdr>
            <w:top w:val="none" w:sz="0" w:space="0" w:color="auto"/>
            <w:left w:val="none" w:sz="0" w:space="0" w:color="auto"/>
            <w:bottom w:val="none" w:sz="0" w:space="0" w:color="auto"/>
            <w:right w:val="none" w:sz="0" w:space="0" w:color="auto"/>
          </w:divBdr>
          <w:divsChild>
            <w:div w:id="96605419">
              <w:marLeft w:val="0"/>
              <w:marRight w:val="0"/>
              <w:marTop w:val="0"/>
              <w:marBottom w:val="0"/>
              <w:divBdr>
                <w:top w:val="none" w:sz="0" w:space="0" w:color="auto"/>
                <w:left w:val="none" w:sz="0" w:space="0" w:color="auto"/>
                <w:bottom w:val="none" w:sz="0" w:space="0" w:color="auto"/>
                <w:right w:val="none" w:sz="0" w:space="0" w:color="auto"/>
              </w:divBdr>
            </w:div>
          </w:divsChild>
        </w:div>
        <w:div w:id="2064138709">
          <w:marLeft w:val="0"/>
          <w:marRight w:val="0"/>
          <w:marTop w:val="0"/>
          <w:marBottom w:val="0"/>
          <w:divBdr>
            <w:top w:val="none" w:sz="0" w:space="0" w:color="auto"/>
            <w:left w:val="none" w:sz="0" w:space="0" w:color="auto"/>
            <w:bottom w:val="none" w:sz="0" w:space="0" w:color="auto"/>
            <w:right w:val="none" w:sz="0" w:space="0" w:color="auto"/>
          </w:divBdr>
          <w:divsChild>
            <w:div w:id="1374498949">
              <w:marLeft w:val="0"/>
              <w:marRight w:val="0"/>
              <w:marTop w:val="0"/>
              <w:marBottom w:val="0"/>
              <w:divBdr>
                <w:top w:val="none" w:sz="0" w:space="0" w:color="auto"/>
                <w:left w:val="none" w:sz="0" w:space="0" w:color="auto"/>
                <w:bottom w:val="none" w:sz="0" w:space="0" w:color="auto"/>
                <w:right w:val="none" w:sz="0" w:space="0" w:color="auto"/>
              </w:divBdr>
            </w:div>
          </w:divsChild>
        </w:div>
        <w:div w:id="2111317166">
          <w:marLeft w:val="0"/>
          <w:marRight w:val="0"/>
          <w:marTop w:val="0"/>
          <w:marBottom w:val="0"/>
          <w:divBdr>
            <w:top w:val="none" w:sz="0" w:space="0" w:color="auto"/>
            <w:left w:val="none" w:sz="0" w:space="0" w:color="auto"/>
            <w:bottom w:val="none" w:sz="0" w:space="0" w:color="auto"/>
            <w:right w:val="none" w:sz="0" w:space="0" w:color="auto"/>
          </w:divBdr>
          <w:divsChild>
            <w:div w:id="6582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121">
      <w:bodyDiv w:val="1"/>
      <w:marLeft w:val="0"/>
      <w:marRight w:val="0"/>
      <w:marTop w:val="0"/>
      <w:marBottom w:val="0"/>
      <w:divBdr>
        <w:top w:val="none" w:sz="0" w:space="0" w:color="auto"/>
        <w:left w:val="none" w:sz="0" w:space="0" w:color="auto"/>
        <w:bottom w:val="none" w:sz="0" w:space="0" w:color="auto"/>
        <w:right w:val="none" w:sz="0" w:space="0" w:color="auto"/>
      </w:divBdr>
    </w:div>
    <w:div w:id="469640368">
      <w:bodyDiv w:val="1"/>
      <w:marLeft w:val="0"/>
      <w:marRight w:val="0"/>
      <w:marTop w:val="0"/>
      <w:marBottom w:val="0"/>
      <w:divBdr>
        <w:top w:val="none" w:sz="0" w:space="0" w:color="auto"/>
        <w:left w:val="none" w:sz="0" w:space="0" w:color="auto"/>
        <w:bottom w:val="none" w:sz="0" w:space="0" w:color="auto"/>
        <w:right w:val="none" w:sz="0" w:space="0" w:color="auto"/>
      </w:divBdr>
      <w:divsChild>
        <w:div w:id="90275160">
          <w:marLeft w:val="0"/>
          <w:marRight w:val="0"/>
          <w:marTop w:val="0"/>
          <w:marBottom w:val="0"/>
          <w:divBdr>
            <w:top w:val="none" w:sz="0" w:space="0" w:color="auto"/>
            <w:left w:val="none" w:sz="0" w:space="0" w:color="auto"/>
            <w:bottom w:val="none" w:sz="0" w:space="0" w:color="auto"/>
            <w:right w:val="none" w:sz="0" w:space="0" w:color="auto"/>
          </w:divBdr>
          <w:divsChild>
            <w:div w:id="554585831">
              <w:marLeft w:val="0"/>
              <w:marRight w:val="0"/>
              <w:marTop w:val="0"/>
              <w:marBottom w:val="0"/>
              <w:divBdr>
                <w:top w:val="none" w:sz="0" w:space="0" w:color="auto"/>
                <w:left w:val="none" w:sz="0" w:space="0" w:color="auto"/>
                <w:bottom w:val="none" w:sz="0" w:space="0" w:color="auto"/>
                <w:right w:val="none" w:sz="0" w:space="0" w:color="auto"/>
              </w:divBdr>
            </w:div>
          </w:divsChild>
        </w:div>
        <w:div w:id="172843160">
          <w:marLeft w:val="0"/>
          <w:marRight w:val="0"/>
          <w:marTop w:val="0"/>
          <w:marBottom w:val="0"/>
          <w:divBdr>
            <w:top w:val="none" w:sz="0" w:space="0" w:color="auto"/>
            <w:left w:val="none" w:sz="0" w:space="0" w:color="auto"/>
            <w:bottom w:val="none" w:sz="0" w:space="0" w:color="auto"/>
            <w:right w:val="none" w:sz="0" w:space="0" w:color="auto"/>
          </w:divBdr>
          <w:divsChild>
            <w:div w:id="483133000">
              <w:marLeft w:val="0"/>
              <w:marRight w:val="0"/>
              <w:marTop w:val="0"/>
              <w:marBottom w:val="0"/>
              <w:divBdr>
                <w:top w:val="none" w:sz="0" w:space="0" w:color="auto"/>
                <w:left w:val="none" w:sz="0" w:space="0" w:color="auto"/>
                <w:bottom w:val="none" w:sz="0" w:space="0" w:color="auto"/>
                <w:right w:val="none" w:sz="0" w:space="0" w:color="auto"/>
              </w:divBdr>
            </w:div>
          </w:divsChild>
        </w:div>
        <w:div w:id="185410923">
          <w:marLeft w:val="0"/>
          <w:marRight w:val="0"/>
          <w:marTop w:val="0"/>
          <w:marBottom w:val="0"/>
          <w:divBdr>
            <w:top w:val="none" w:sz="0" w:space="0" w:color="auto"/>
            <w:left w:val="none" w:sz="0" w:space="0" w:color="auto"/>
            <w:bottom w:val="none" w:sz="0" w:space="0" w:color="auto"/>
            <w:right w:val="none" w:sz="0" w:space="0" w:color="auto"/>
          </w:divBdr>
          <w:divsChild>
            <w:div w:id="1410466459">
              <w:marLeft w:val="0"/>
              <w:marRight w:val="0"/>
              <w:marTop w:val="0"/>
              <w:marBottom w:val="0"/>
              <w:divBdr>
                <w:top w:val="none" w:sz="0" w:space="0" w:color="auto"/>
                <w:left w:val="none" w:sz="0" w:space="0" w:color="auto"/>
                <w:bottom w:val="none" w:sz="0" w:space="0" w:color="auto"/>
                <w:right w:val="none" w:sz="0" w:space="0" w:color="auto"/>
              </w:divBdr>
            </w:div>
          </w:divsChild>
        </w:div>
        <w:div w:id="301159353">
          <w:marLeft w:val="0"/>
          <w:marRight w:val="0"/>
          <w:marTop w:val="0"/>
          <w:marBottom w:val="0"/>
          <w:divBdr>
            <w:top w:val="none" w:sz="0" w:space="0" w:color="auto"/>
            <w:left w:val="none" w:sz="0" w:space="0" w:color="auto"/>
            <w:bottom w:val="none" w:sz="0" w:space="0" w:color="auto"/>
            <w:right w:val="none" w:sz="0" w:space="0" w:color="auto"/>
          </w:divBdr>
          <w:divsChild>
            <w:div w:id="1158420685">
              <w:marLeft w:val="0"/>
              <w:marRight w:val="0"/>
              <w:marTop w:val="0"/>
              <w:marBottom w:val="0"/>
              <w:divBdr>
                <w:top w:val="none" w:sz="0" w:space="0" w:color="auto"/>
                <w:left w:val="none" w:sz="0" w:space="0" w:color="auto"/>
                <w:bottom w:val="none" w:sz="0" w:space="0" w:color="auto"/>
                <w:right w:val="none" w:sz="0" w:space="0" w:color="auto"/>
              </w:divBdr>
            </w:div>
          </w:divsChild>
        </w:div>
        <w:div w:id="446000789">
          <w:marLeft w:val="0"/>
          <w:marRight w:val="0"/>
          <w:marTop w:val="0"/>
          <w:marBottom w:val="0"/>
          <w:divBdr>
            <w:top w:val="none" w:sz="0" w:space="0" w:color="auto"/>
            <w:left w:val="none" w:sz="0" w:space="0" w:color="auto"/>
            <w:bottom w:val="none" w:sz="0" w:space="0" w:color="auto"/>
            <w:right w:val="none" w:sz="0" w:space="0" w:color="auto"/>
          </w:divBdr>
          <w:divsChild>
            <w:div w:id="1869754602">
              <w:marLeft w:val="0"/>
              <w:marRight w:val="0"/>
              <w:marTop w:val="0"/>
              <w:marBottom w:val="0"/>
              <w:divBdr>
                <w:top w:val="none" w:sz="0" w:space="0" w:color="auto"/>
                <w:left w:val="none" w:sz="0" w:space="0" w:color="auto"/>
                <w:bottom w:val="none" w:sz="0" w:space="0" w:color="auto"/>
                <w:right w:val="none" w:sz="0" w:space="0" w:color="auto"/>
              </w:divBdr>
            </w:div>
          </w:divsChild>
        </w:div>
        <w:div w:id="534007102">
          <w:marLeft w:val="0"/>
          <w:marRight w:val="0"/>
          <w:marTop w:val="0"/>
          <w:marBottom w:val="0"/>
          <w:divBdr>
            <w:top w:val="none" w:sz="0" w:space="0" w:color="auto"/>
            <w:left w:val="none" w:sz="0" w:space="0" w:color="auto"/>
            <w:bottom w:val="none" w:sz="0" w:space="0" w:color="auto"/>
            <w:right w:val="none" w:sz="0" w:space="0" w:color="auto"/>
          </w:divBdr>
          <w:divsChild>
            <w:div w:id="1735423645">
              <w:marLeft w:val="0"/>
              <w:marRight w:val="0"/>
              <w:marTop w:val="0"/>
              <w:marBottom w:val="0"/>
              <w:divBdr>
                <w:top w:val="none" w:sz="0" w:space="0" w:color="auto"/>
                <w:left w:val="none" w:sz="0" w:space="0" w:color="auto"/>
                <w:bottom w:val="none" w:sz="0" w:space="0" w:color="auto"/>
                <w:right w:val="none" w:sz="0" w:space="0" w:color="auto"/>
              </w:divBdr>
            </w:div>
          </w:divsChild>
        </w:div>
        <w:div w:id="594286468">
          <w:marLeft w:val="0"/>
          <w:marRight w:val="0"/>
          <w:marTop w:val="0"/>
          <w:marBottom w:val="0"/>
          <w:divBdr>
            <w:top w:val="none" w:sz="0" w:space="0" w:color="auto"/>
            <w:left w:val="none" w:sz="0" w:space="0" w:color="auto"/>
            <w:bottom w:val="none" w:sz="0" w:space="0" w:color="auto"/>
            <w:right w:val="none" w:sz="0" w:space="0" w:color="auto"/>
          </w:divBdr>
          <w:divsChild>
            <w:div w:id="1479035460">
              <w:marLeft w:val="0"/>
              <w:marRight w:val="0"/>
              <w:marTop w:val="0"/>
              <w:marBottom w:val="0"/>
              <w:divBdr>
                <w:top w:val="none" w:sz="0" w:space="0" w:color="auto"/>
                <w:left w:val="none" w:sz="0" w:space="0" w:color="auto"/>
                <w:bottom w:val="none" w:sz="0" w:space="0" w:color="auto"/>
                <w:right w:val="none" w:sz="0" w:space="0" w:color="auto"/>
              </w:divBdr>
            </w:div>
          </w:divsChild>
        </w:div>
        <w:div w:id="862060670">
          <w:marLeft w:val="0"/>
          <w:marRight w:val="0"/>
          <w:marTop w:val="0"/>
          <w:marBottom w:val="0"/>
          <w:divBdr>
            <w:top w:val="none" w:sz="0" w:space="0" w:color="auto"/>
            <w:left w:val="none" w:sz="0" w:space="0" w:color="auto"/>
            <w:bottom w:val="none" w:sz="0" w:space="0" w:color="auto"/>
            <w:right w:val="none" w:sz="0" w:space="0" w:color="auto"/>
          </w:divBdr>
          <w:divsChild>
            <w:div w:id="2064523124">
              <w:marLeft w:val="0"/>
              <w:marRight w:val="0"/>
              <w:marTop w:val="0"/>
              <w:marBottom w:val="0"/>
              <w:divBdr>
                <w:top w:val="none" w:sz="0" w:space="0" w:color="auto"/>
                <w:left w:val="none" w:sz="0" w:space="0" w:color="auto"/>
                <w:bottom w:val="none" w:sz="0" w:space="0" w:color="auto"/>
                <w:right w:val="none" w:sz="0" w:space="0" w:color="auto"/>
              </w:divBdr>
            </w:div>
          </w:divsChild>
        </w:div>
        <w:div w:id="1146821884">
          <w:marLeft w:val="0"/>
          <w:marRight w:val="0"/>
          <w:marTop w:val="0"/>
          <w:marBottom w:val="0"/>
          <w:divBdr>
            <w:top w:val="none" w:sz="0" w:space="0" w:color="auto"/>
            <w:left w:val="none" w:sz="0" w:space="0" w:color="auto"/>
            <w:bottom w:val="none" w:sz="0" w:space="0" w:color="auto"/>
            <w:right w:val="none" w:sz="0" w:space="0" w:color="auto"/>
          </w:divBdr>
          <w:divsChild>
            <w:div w:id="1421827274">
              <w:marLeft w:val="0"/>
              <w:marRight w:val="0"/>
              <w:marTop w:val="0"/>
              <w:marBottom w:val="0"/>
              <w:divBdr>
                <w:top w:val="none" w:sz="0" w:space="0" w:color="auto"/>
                <w:left w:val="none" w:sz="0" w:space="0" w:color="auto"/>
                <w:bottom w:val="none" w:sz="0" w:space="0" w:color="auto"/>
                <w:right w:val="none" w:sz="0" w:space="0" w:color="auto"/>
              </w:divBdr>
            </w:div>
          </w:divsChild>
        </w:div>
        <w:div w:id="1174539905">
          <w:marLeft w:val="0"/>
          <w:marRight w:val="0"/>
          <w:marTop w:val="0"/>
          <w:marBottom w:val="0"/>
          <w:divBdr>
            <w:top w:val="none" w:sz="0" w:space="0" w:color="auto"/>
            <w:left w:val="none" w:sz="0" w:space="0" w:color="auto"/>
            <w:bottom w:val="none" w:sz="0" w:space="0" w:color="auto"/>
            <w:right w:val="none" w:sz="0" w:space="0" w:color="auto"/>
          </w:divBdr>
          <w:divsChild>
            <w:div w:id="2032679358">
              <w:marLeft w:val="0"/>
              <w:marRight w:val="0"/>
              <w:marTop w:val="0"/>
              <w:marBottom w:val="0"/>
              <w:divBdr>
                <w:top w:val="none" w:sz="0" w:space="0" w:color="auto"/>
                <w:left w:val="none" w:sz="0" w:space="0" w:color="auto"/>
                <w:bottom w:val="none" w:sz="0" w:space="0" w:color="auto"/>
                <w:right w:val="none" w:sz="0" w:space="0" w:color="auto"/>
              </w:divBdr>
            </w:div>
          </w:divsChild>
        </w:div>
        <w:div w:id="1215697134">
          <w:marLeft w:val="0"/>
          <w:marRight w:val="0"/>
          <w:marTop w:val="0"/>
          <w:marBottom w:val="0"/>
          <w:divBdr>
            <w:top w:val="none" w:sz="0" w:space="0" w:color="auto"/>
            <w:left w:val="none" w:sz="0" w:space="0" w:color="auto"/>
            <w:bottom w:val="none" w:sz="0" w:space="0" w:color="auto"/>
            <w:right w:val="none" w:sz="0" w:space="0" w:color="auto"/>
          </w:divBdr>
          <w:divsChild>
            <w:div w:id="2105758184">
              <w:marLeft w:val="0"/>
              <w:marRight w:val="0"/>
              <w:marTop w:val="0"/>
              <w:marBottom w:val="0"/>
              <w:divBdr>
                <w:top w:val="none" w:sz="0" w:space="0" w:color="auto"/>
                <w:left w:val="none" w:sz="0" w:space="0" w:color="auto"/>
                <w:bottom w:val="none" w:sz="0" w:space="0" w:color="auto"/>
                <w:right w:val="none" w:sz="0" w:space="0" w:color="auto"/>
              </w:divBdr>
            </w:div>
          </w:divsChild>
        </w:div>
        <w:div w:id="1395276747">
          <w:marLeft w:val="0"/>
          <w:marRight w:val="0"/>
          <w:marTop w:val="0"/>
          <w:marBottom w:val="0"/>
          <w:divBdr>
            <w:top w:val="none" w:sz="0" w:space="0" w:color="auto"/>
            <w:left w:val="none" w:sz="0" w:space="0" w:color="auto"/>
            <w:bottom w:val="none" w:sz="0" w:space="0" w:color="auto"/>
            <w:right w:val="none" w:sz="0" w:space="0" w:color="auto"/>
          </w:divBdr>
          <w:divsChild>
            <w:div w:id="2064599561">
              <w:marLeft w:val="0"/>
              <w:marRight w:val="0"/>
              <w:marTop w:val="0"/>
              <w:marBottom w:val="0"/>
              <w:divBdr>
                <w:top w:val="none" w:sz="0" w:space="0" w:color="auto"/>
                <w:left w:val="none" w:sz="0" w:space="0" w:color="auto"/>
                <w:bottom w:val="none" w:sz="0" w:space="0" w:color="auto"/>
                <w:right w:val="none" w:sz="0" w:space="0" w:color="auto"/>
              </w:divBdr>
            </w:div>
          </w:divsChild>
        </w:div>
        <w:div w:id="1439258498">
          <w:marLeft w:val="0"/>
          <w:marRight w:val="0"/>
          <w:marTop w:val="0"/>
          <w:marBottom w:val="0"/>
          <w:divBdr>
            <w:top w:val="none" w:sz="0" w:space="0" w:color="auto"/>
            <w:left w:val="none" w:sz="0" w:space="0" w:color="auto"/>
            <w:bottom w:val="none" w:sz="0" w:space="0" w:color="auto"/>
            <w:right w:val="none" w:sz="0" w:space="0" w:color="auto"/>
          </w:divBdr>
          <w:divsChild>
            <w:div w:id="368339090">
              <w:marLeft w:val="0"/>
              <w:marRight w:val="0"/>
              <w:marTop w:val="0"/>
              <w:marBottom w:val="0"/>
              <w:divBdr>
                <w:top w:val="none" w:sz="0" w:space="0" w:color="auto"/>
                <w:left w:val="none" w:sz="0" w:space="0" w:color="auto"/>
                <w:bottom w:val="none" w:sz="0" w:space="0" w:color="auto"/>
                <w:right w:val="none" w:sz="0" w:space="0" w:color="auto"/>
              </w:divBdr>
            </w:div>
          </w:divsChild>
        </w:div>
        <w:div w:id="1462729914">
          <w:marLeft w:val="0"/>
          <w:marRight w:val="0"/>
          <w:marTop w:val="0"/>
          <w:marBottom w:val="0"/>
          <w:divBdr>
            <w:top w:val="none" w:sz="0" w:space="0" w:color="auto"/>
            <w:left w:val="none" w:sz="0" w:space="0" w:color="auto"/>
            <w:bottom w:val="none" w:sz="0" w:space="0" w:color="auto"/>
            <w:right w:val="none" w:sz="0" w:space="0" w:color="auto"/>
          </w:divBdr>
          <w:divsChild>
            <w:div w:id="1765372801">
              <w:marLeft w:val="0"/>
              <w:marRight w:val="0"/>
              <w:marTop w:val="0"/>
              <w:marBottom w:val="0"/>
              <w:divBdr>
                <w:top w:val="none" w:sz="0" w:space="0" w:color="auto"/>
                <w:left w:val="none" w:sz="0" w:space="0" w:color="auto"/>
                <w:bottom w:val="none" w:sz="0" w:space="0" w:color="auto"/>
                <w:right w:val="none" w:sz="0" w:space="0" w:color="auto"/>
              </w:divBdr>
            </w:div>
          </w:divsChild>
        </w:div>
        <w:div w:id="1584491063">
          <w:marLeft w:val="0"/>
          <w:marRight w:val="0"/>
          <w:marTop w:val="0"/>
          <w:marBottom w:val="0"/>
          <w:divBdr>
            <w:top w:val="none" w:sz="0" w:space="0" w:color="auto"/>
            <w:left w:val="none" w:sz="0" w:space="0" w:color="auto"/>
            <w:bottom w:val="none" w:sz="0" w:space="0" w:color="auto"/>
            <w:right w:val="none" w:sz="0" w:space="0" w:color="auto"/>
          </w:divBdr>
          <w:divsChild>
            <w:div w:id="1656371553">
              <w:marLeft w:val="0"/>
              <w:marRight w:val="0"/>
              <w:marTop w:val="0"/>
              <w:marBottom w:val="0"/>
              <w:divBdr>
                <w:top w:val="none" w:sz="0" w:space="0" w:color="auto"/>
                <w:left w:val="none" w:sz="0" w:space="0" w:color="auto"/>
                <w:bottom w:val="none" w:sz="0" w:space="0" w:color="auto"/>
                <w:right w:val="none" w:sz="0" w:space="0" w:color="auto"/>
              </w:divBdr>
            </w:div>
          </w:divsChild>
        </w:div>
        <w:div w:id="1736077176">
          <w:marLeft w:val="0"/>
          <w:marRight w:val="0"/>
          <w:marTop w:val="0"/>
          <w:marBottom w:val="0"/>
          <w:divBdr>
            <w:top w:val="none" w:sz="0" w:space="0" w:color="auto"/>
            <w:left w:val="none" w:sz="0" w:space="0" w:color="auto"/>
            <w:bottom w:val="none" w:sz="0" w:space="0" w:color="auto"/>
            <w:right w:val="none" w:sz="0" w:space="0" w:color="auto"/>
          </w:divBdr>
          <w:divsChild>
            <w:div w:id="342128744">
              <w:marLeft w:val="0"/>
              <w:marRight w:val="0"/>
              <w:marTop w:val="0"/>
              <w:marBottom w:val="0"/>
              <w:divBdr>
                <w:top w:val="none" w:sz="0" w:space="0" w:color="auto"/>
                <w:left w:val="none" w:sz="0" w:space="0" w:color="auto"/>
                <w:bottom w:val="none" w:sz="0" w:space="0" w:color="auto"/>
                <w:right w:val="none" w:sz="0" w:space="0" w:color="auto"/>
              </w:divBdr>
            </w:div>
          </w:divsChild>
        </w:div>
        <w:div w:id="1756245257">
          <w:marLeft w:val="0"/>
          <w:marRight w:val="0"/>
          <w:marTop w:val="0"/>
          <w:marBottom w:val="0"/>
          <w:divBdr>
            <w:top w:val="none" w:sz="0" w:space="0" w:color="auto"/>
            <w:left w:val="none" w:sz="0" w:space="0" w:color="auto"/>
            <w:bottom w:val="none" w:sz="0" w:space="0" w:color="auto"/>
            <w:right w:val="none" w:sz="0" w:space="0" w:color="auto"/>
          </w:divBdr>
          <w:divsChild>
            <w:div w:id="1380933121">
              <w:marLeft w:val="0"/>
              <w:marRight w:val="0"/>
              <w:marTop w:val="0"/>
              <w:marBottom w:val="0"/>
              <w:divBdr>
                <w:top w:val="none" w:sz="0" w:space="0" w:color="auto"/>
                <w:left w:val="none" w:sz="0" w:space="0" w:color="auto"/>
                <w:bottom w:val="none" w:sz="0" w:space="0" w:color="auto"/>
                <w:right w:val="none" w:sz="0" w:space="0" w:color="auto"/>
              </w:divBdr>
            </w:div>
          </w:divsChild>
        </w:div>
        <w:div w:id="1780490222">
          <w:marLeft w:val="0"/>
          <w:marRight w:val="0"/>
          <w:marTop w:val="0"/>
          <w:marBottom w:val="0"/>
          <w:divBdr>
            <w:top w:val="none" w:sz="0" w:space="0" w:color="auto"/>
            <w:left w:val="none" w:sz="0" w:space="0" w:color="auto"/>
            <w:bottom w:val="none" w:sz="0" w:space="0" w:color="auto"/>
            <w:right w:val="none" w:sz="0" w:space="0" w:color="auto"/>
          </w:divBdr>
          <w:divsChild>
            <w:div w:id="150103917">
              <w:marLeft w:val="0"/>
              <w:marRight w:val="0"/>
              <w:marTop w:val="0"/>
              <w:marBottom w:val="0"/>
              <w:divBdr>
                <w:top w:val="none" w:sz="0" w:space="0" w:color="auto"/>
                <w:left w:val="none" w:sz="0" w:space="0" w:color="auto"/>
                <w:bottom w:val="none" w:sz="0" w:space="0" w:color="auto"/>
                <w:right w:val="none" w:sz="0" w:space="0" w:color="auto"/>
              </w:divBdr>
            </w:div>
          </w:divsChild>
        </w:div>
        <w:div w:id="1850751626">
          <w:marLeft w:val="0"/>
          <w:marRight w:val="0"/>
          <w:marTop w:val="0"/>
          <w:marBottom w:val="0"/>
          <w:divBdr>
            <w:top w:val="none" w:sz="0" w:space="0" w:color="auto"/>
            <w:left w:val="none" w:sz="0" w:space="0" w:color="auto"/>
            <w:bottom w:val="none" w:sz="0" w:space="0" w:color="auto"/>
            <w:right w:val="none" w:sz="0" w:space="0" w:color="auto"/>
          </w:divBdr>
          <w:divsChild>
            <w:div w:id="2025595619">
              <w:marLeft w:val="0"/>
              <w:marRight w:val="0"/>
              <w:marTop w:val="0"/>
              <w:marBottom w:val="0"/>
              <w:divBdr>
                <w:top w:val="none" w:sz="0" w:space="0" w:color="auto"/>
                <w:left w:val="none" w:sz="0" w:space="0" w:color="auto"/>
                <w:bottom w:val="none" w:sz="0" w:space="0" w:color="auto"/>
                <w:right w:val="none" w:sz="0" w:space="0" w:color="auto"/>
              </w:divBdr>
            </w:div>
          </w:divsChild>
        </w:div>
        <w:div w:id="1861310430">
          <w:marLeft w:val="0"/>
          <w:marRight w:val="0"/>
          <w:marTop w:val="0"/>
          <w:marBottom w:val="0"/>
          <w:divBdr>
            <w:top w:val="none" w:sz="0" w:space="0" w:color="auto"/>
            <w:left w:val="none" w:sz="0" w:space="0" w:color="auto"/>
            <w:bottom w:val="none" w:sz="0" w:space="0" w:color="auto"/>
            <w:right w:val="none" w:sz="0" w:space="0" w:color="auto"/>
          </w:divBdr>
          <w:divsChild>
            <w:div w:id="932128146">
              <w:marLeft w:val="0"/>
              <w:marRight w:val="0"/>
              <w:marTop w:val="0"/>
              <w:marBottom w:val="0"/>
              <w:divBdr>
                <w:top w:val="none" w:sz="0" w:space="0" w:color="auto"/>
                <w:left w:val="none" w:sz="0" w:space="0" w:color="auto"/>
                <w:bottom w:val="none" w:sz="0" w:space="0" w:color="auto"/>
                <w:right w:val="none" w:sz="0" w:space="0" w:color="auto"/>
              </w:divBdr>
            </w:div>
          </w:divsChild>
        </w:div>
        <w:div w:id="1893886671">
          <w:marLeft w:val="0"/>
          <w:marRight w:val="0"/>
          <w:marTop w:val="0"/>
          <w:marBottom w:val="0"/>
          <w:divBdr>
            <w:top w:val="none" w:sz="0" w:space="0" w:color="auto"/>
            <w:left w:val="none" w:sz="0" w:space="0" w:color="auto"/>
            <w:bottom w:val="none" w:sz="0" w:space="0" w:color="auto"/>
            <w:right w:val="none" w:sz="0" w:space="0" w:color="auto"/>
          </w:divBdr>
          <w:divsChild>
            <w:div w:id="1162089510">
              <w:marLeft w:val="0"/>
              <w:marRight w:val="0"/>
              <w:marTop w:val="0"/>
              <w:marBottom w:val="0"/>
              <w:divBdr>
                <w:top w:val="none" w:sz="0" w:space="0" w:color="auto"/>
                <w:left w:val="none" w:sz="0" w:space="0" w:color="auto"/>
                <w:bottom w:val="none" w:sz="0" w:space="0" w:color="auto"/>
                <w:right w:val="none" w:sz="0" w:space="0" w:color="auto"/>
              </w:divBdr>
            </w:div>
          </w:divsChild>
        </w:div>
        <w:div w:id="1917549059">
          <w:marLeft w:val="0"/>
          <w:marRight w:val="0"/>
          <w:marTop w:val="0"/>
          <w:marBottom w:val="0"/>
          <w:divBdr>
            <w:top w:val="none" w:sz="0" w:space="0" w:color="auto"/>
            <w:left w:val="none" w:sz="0" w:space="0" w:color="auto"/>
            <w:bottom w:val="none" w:sz="0" w:space="0" w:color="auto"/>
            <w:right w:val="none" w:sz="0" w:space="0" w:color="auto"/>
          </w:divBdr>
          <w:divsChild>
            <w:div w:id="2050567301">
              <w:marLeft w:val="0"/>
              <w:marRight w:val="0"/>
              <w:marTop w:val="0"/>
              <w:marBottom w:val="0"/>
              <w:divBdr>
                <w:top w:val="none" w:sz="0" w:space="0" w:color="auto"/>
                <w:left w:val="none" w:sz="0" w:space="0" w:color="auto"/>
                <w:bottom w:val="none" w:sz="0" w:space="0" w:color="auto"/>
                <w:right w:val="none" w:sz="0" w:space="0" w:color="auto"/>
              </w:divBdr>
            </w:div>
          </w:divsChild>
        </w:div>
        <w:div w:id="1963075247">
          <w:marLeft w:val="0"/>
          <w:marRight w:val="0"/>
          <w:marTop w:val="0"/>
          <w:marBottom w:val="0"/>
          <w:divBdr>
            <w:top w:val="none" w:sz="0" w:space="0" w:color="auto"/>
            <w:left w:val="none" w:sz="0" w:space="0" w:color="auto"/>
            <w:bottom w:val="none" w:sz="0" w:space="0" w:color="auto"/>
            <w:right w:val="none" w:sz="0" w:space="0" w:color="auto"/>
          </w:divBdr>
          <w:divsChild>
            <w:div w:id="266164053">
              <w:marLeft w:val="0"/>
              <w:marRight w:val="0"/>
              <w:marTop w:val="0"/>
              <w:marBottom w:val="0"/>
              <w:divBdr>
                <w:top w:val="none" w:sz="0" w:space="0" w:color="auto"/>
                <w:left w:val="none" w:sz="0" w:space="0" w:color="auto"/>
                <w:bottom w:val="none" w:sz="0" w:space="0" w:color="auto"/>
                <w:right w:val="none" w:sz="0" w:space="0" w:color="auto"/>
              </w:divBdr>
            </w:div>
          </w:divsChild>
        </w:div>
        <w:div w:id="2131508989">
          <w:marLeft w:val="0"/>
          <w:marRight w:val="0"/>
          <w:marTop w:val="0"/>
          <w:marBottom w:val="0"/>
          <w:divBdr>
            <w:top w:val="none" w:sz="0" w:space="0" w:color="auto"/>
            <w:left w:val="none" w:sz="0" w:space="0" w:color="auto"/>
            <w:bottom w:val="none" w:sz="0" w:space="0" w:color="auto"/>
            <w:right w:val="none" w:sz="0" w:space="0" w:color="auto"/>
          </w:divBdr>
          <w:divsChild>
            <w:div w:id="19799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6821">
      <w:bodyDiv w:val="1"/>
      <w:marLeft w:val="0"/>
      <w:marRight w:val="0"/>
      <w:marTop w:val="0"/>
      <w:marBottom w:val="0"/>
      <w:divBdr>
        <w:top w:val="none" w:sz="0" w:space="0" w:color="auto"/>
        <w:left w:val="none" w:sz="0" w:space="0" w:color="auto"/>
        <w:bottom w:val="none" w:sz="0" w:space="0" w:color="auto"/>
        <w:right w:val="none" w:sz="0" w:space="0" w:color="auto"/>
      </w:divBdr>
    </w:div>
    <w:div w:id="499589291">
      <w:bodyDiv w:val="1"/>
      <w:marLeft w:val="0"/>
      <w:marRight w:val="0"/>
      <w:marTop w:val="0"/>
      <w:marBottom w:val="0"/>
      <w:divBdr>
        <w:top w:val="none" w:sz="0" w:space="0" w:color="auto"/>
        <w:left w:val="none" w:sz="0" w:space="0" w:color="auto"/>
        <w:bottom w:val="none" w:sz="0" w:space="0" w:color="auto"/>
        <w:right w:val="none" w:sz="0" w:space="0" w:color="auto"/>
      </w:divBdr>
    </w:div>
    <w:div w:id="534924988">
      <w:bodyDiv w:val="1"/>
      <w:marLeft w:val="0"/>
      <w:marRight w:val="0"/>
      <w:marTop w:val="0"/>
      <w:marBottom w:val="0"/>
      <w:divBdr>
        <w:top w:val="none" w:sz="0" w:space="0" w:color="auto"/>
        <w:left w:val="none" w:sz="0" w:space="0" w:color="auto"/>
        <w:bottom w:val="none" w:sz="0" w:space="0" w:color="auto"/>
        <w:right w:val="none" w:sz="0" w:space="0" w:color="auto"/>
      </w:divBdr>
    </w:div>
    <w:div w:id="557589888">
      <w:bodyDiv w:val="1"/>
      <w:marLeft w:val="0"/>
      <w:marRight w:val="0"/>
      <w:marTop w:val="0"/>
      <w:marBottom w:val="0"/>
      <w:divBdr>
        <w:top w:val="none" w:sz="0" w:space="0" w:color="auto"/>
        <w:left w:val="none" w:sz="0" w:space="0" w:color="auto"/>
        <w:bottom w:val="none" w:sz="0" w:space="0" w:color="auto"/>
        <w:right w:val="none" w:sz="0" w:space="0" w:color="auto"/>
      </w:divBdr>
    </w:div>
    <w:div w:id="562108380">
      <w:bodyDiv w:val="1"/>
      <w:marLeft w:val="0"/>
      <w:marRight w:val="0"/>
      <w:marTop w:val="0"/>
      <w:marBottom w:val="0"/>
      <w:divBdr>
        <w:top w:val="none" w:sz="0" w:space="0" w:color="auto"/>
        <w:left w:val="none" w:sz="0" w:space="0" w:color="auto"/>
        <w:bottom w:val="none" w:sz="0" w:space="0" w:color="auto"/>
        <w:right w:val="none" w:sz="0" w:space="0" w:color="auto"/>
      </w:divBdr>
      <w:divsChild>
        <w:div w:id="384373680">
          <w:marLeft w:val="0"/>
          <w:marRight w:val="0"/>
          <w:marTop w:val="0"/>
          <w:marBottom w:val="0"/>
          <w:divBdr>
            <w:top w:val="none" w:sz="0" w:space="0" w:color="auto"/>
            <w:left w:val="none" w:sz="0" w:space="0" w:color="auto"/>
            <w:bottom w:val="none" w:sz="0" w:space="0" w:color="auto"/>
            <w:right w:val="none" w:sz="0" w:space="0" w:color="auto"/>
          </w:divBdr>
        </w:div>
        <w:div w:id="1540318799">
          <w:marLeft w:val="0"/>
          <w:marRight w:val="0"/>
          <w:marTop w:val="0"/>
          <w:marBottom w:val="0"/>
          <w:divBdr>
            <w:top w:val="none" w:sz="0" w:space="0" w:color="auto"/>
            <w:left w:val="none" w:sz="0" w:space="0" w:color="auto"/>
            <w:bottom w:val="none" w:sz="0" w:space="0" w:color="auto"/>
            <w:right w:val="none" w:sz="0" w:space="0" w:color="auto"/>
          </w:divBdr>
        </w:div>
        <w:div w:id="1542324488">
          <w:marLeft w:val="0"/>
          <w:marRight w:val="0"/>
          <w:marTop w:val="0"/>
          <w:marBottom w:val="0"/>
          <w:divBdr>
            <w:top w:val="none" w:sz="0" w:space="0" w:color="auto"/>
            <w:left w:val="none" w:sz="0" w:space="0" w:color="auto"/>
            <w:bottom w:val="none" w:sz="0" w:space="0" w:color="auto"/>
            <w:right w:val="none" w:sz="0" w:space="0" w:color="auto"/>
          </w:divBdr>
        </w:div>
      </w:divsChild>
    </w:div>
    <w:div w:id="565653397">
      <w:bodyDiv w:val="1"/>
      <w:marLeft w:val="0"/>
      <w:marRight w:val="0"/>
      <w:marTop w:val="0"/>
      <w:marBottom w:val="0"/>
      <w:divBdr>
        <w:top w:val="none" w:sz="0" w:space="0" w:color="auto"/>
        <w:left w:val="none" w:sz="0" w:space="0" w:color="auto"/>
        <w:bottom w:val="none" w:sz="0" w:space="0" w:color="auto"/>
        <w:right w:val="none" w:sz="0" w:space="0" w:color="auto"/>
      </w:divBdr>
    </w:div>
    <w:div w:id="670446365">
      <w:bodyDiv w:val="1"/>
      <w:marLeft w:val="0"/>
      <w:marRight w:val="0"/>
      <w:marTop w:val="0"/>
      <w:marBottom w:val="0"/>
      <w:divBdr>
        <w:top w:val="none" w:sz="0" w:space="0" w:color="auto"/>
        <w:left w:val="none" w:sz="0" w:space="0" w:color="auto"/>
        <w:bottom w:val="none" w:sz="0" w:space="0" w:color="auto"/>
        <w:right w:val="none" w:sz="0" w:space="0" w:color="auto"/>
      </w:divBdr>
    </w:div>
    <w:div w:id="745303314">
      <w:bodyDiv w:val="1"/>
      <w:marLeft w:val="0"/>
      <w:marRight w:val="0"/>
      <w:marTop w:val="0"/>
      <w:marBottom w:val="0"/>
      <w:divBdr>
        <w:top w:val="none" w:sz="0" w:space="0" w:color="auto"/>
        <w:left w:val="none" w:sz="0" w:space="0" w:color="auto"/>
        <w:bottom w:val="none" w:sz="0" w:space="0" w:color="auto"/>
        <w:right w:val="none" w:sz="0" w:space="0" w:color="auto"/>
      </w:divBdr>
    </w:div>
    <w:div w:id="753014887">
      <w:bodyDiv w:val="1"/>
      <w:marLeft w:val="0"/>
      <w:marRight w:val="0"/>
      <w:marTop w:val="0"/>
      <w:marBottom w:val="0"/>
      <w:divBdr>
        <w:top w:val="none" w:sz="0" w:space="0" w:color="auto"/>
        <w:left w:val="none" w:sz="0" w:space="0" w:color="auto"/>
        <w:bottom w:val="none" w:sz="0" w:space="0" w:color="auto"/>
        <w:right w:val="none" w:sz="0" w:space="0" w:color="auto"/>
      </w:divBdr>
    </w:div>
    <w:div w:id="770852432">
      <w:bodyDiv w:val="1"/>
      <w:marLeft w:val="0"/>
      <w:marRight w:val="0"/>
      <w:marTop w:val="0"/>
      <w:marBottom w:val="0"/>
      <w:divBdr>
        <w:top w:val="none" w:sz="0" w:space="0" w:color="auto"/>
        <w:left w:val="none" w:sz="0" w:space="0" w:color="auto"/>
        <w:bottom w:val="none" w:sz="0" w:space="0" w:color="auto"/>
        <w:right w:val="none" w:sz="0" w:space="0" w:color="auto"/>
      </w:divBdr>
      <w:divsChild>
        <w:div w:id="276913940">
          <w:marLeft w:val="0"/>
          <w:marRight w:val="0"/>
          <w:marTop w:val="0"/>
          <w:marBottom w:val="0"/>
          <w:divBdr>
            <w:top w:val="none" w:sz="0" w:space="0" w:color="auto"/>
            <w:left w:val="none" w:sz="0" w:space="0" w:color="auto"/>
            <w:bottom w:val="none" w:sz="0" w:space="0" w:color="auto"/>
            <w:right w:val="none" w:sz="0" w:space="0" w:color="auto"/>
          </w:divBdr>
        </w:div>
        <w:div w:id="532302144">
          <w:marLeft w:val="0"/>
          <w:marRight w:val="0"/>
          <w:marTop w:val="0"/>
          <w:marBottom w:val="0"/>
          <w:divBdr>
            <w:top w:val="none" w:sz="0" w:space="0" w:color="auto"/>
            <w:left w:val="none" w:sz="0" w:space="0" w:color="auto"/>
            <w:bottom w:val="none" w:sz="0" w:space="0" w:color="auto"/>
            <w:right w:val="none" w:sz="0" w:space="0" w:color="auto"/>
          </w:divBdr>
        </w:div>
        <w:div w:id="1559395240">
          <w:marLeft w:val="0"/>
          <w:marRight w:val="0"/>
          <w:marTop w:val="0"/>
          <w:marBottom w:val="0"/>
          <w:divBdr>
            <w:top w:val="none" w:sz="0" w:space="0" w:color="auto"/>
            <w:left w:val="none" w:sz="0" w:space="0" w:color="auto"/>
            <w:bottom w:val="none" w:sz="0" w:space="0" w:color="auto"/>
            <w:right w:val="none" w:sz="0" w:space="0" w:color="auto"/>
          </w:divBdr>
          <w:divsChild>
            <w:div w:id="725834731">
              <w:marLeft w:val="-75"/>
              <w:marRight w:val="0"/>
              <w:marTop w:val="30"/>
              <w:marBottom w:val="30"/>
              <w:divBdr>
                <w:top w:val="none" w:sz="0" w:space="0" w:color="auto"/>
                <w:left w:val="none" w:sz="0" w:space="0" w:color="auto"/>
                <w:bottom w:val="none" w:sz="0" w:space="0" w:color="auto"/>
                <w:right w:val="none" w:sz="0" w:space="0" w:color="auto"/>
              </w:divBdr>
              <w:divsChild>
                <w:div w:id="44913346">
                  <w:marLeft w:val="0"/>
                  <w:marRight w:val="0"/>
                  <w:marTop w:val="0"/>
                  <w:marBottom w:val="0"/>
                  <w:divBdr>
                    <w:top w:val="none" w:sz="0" w:space="0" w:color="auto"/>
                    <w:left w:val="none" w:sz="0" w:space="0" w:color="auto"/>
                    <w:bottom w:val="none" w:sz="0" w:space="0" w:color="auto"/>
                    <w:right w:val="none" w:sz="0" w:space="0" w:color="auto"/>
                  </w:divBdr>
                  <w:divsChild>
                    <w:div w:id="534778721">
                      <w:marLeft w:val="0"/>
                      <w:marRight w:val="0"/>
                      <w:marTop w:val="0"/>
                      <w:marBottom w:val="0"/>
                      <w:divBdr>
                        <w:top w:val="none" w:sz="0" w:space="0" w:color="auto"/>
                        <w:left w:val="none" w:sz="0" w:space="0" w:color="auto"/>
                        <w:bottom w:val="none" w:sz="0" w:space="0" w:color="auto"/>
                        <w:right w:val="none" w:sz="0" w:space="0" w:color="auto"/>
                      </w:divBdr>
                    </w:div>
                  </w:divsChild>
                </w:div>
                <w:div w:id="198933730">
                  <w:marLeft w:val="0"/>
                  <w:marRight w:val="0"/>
                  <w:marTop w:val="0"/>
                  <w:marBottom w:val="0"/>
                  <w:divBdr>
                    <w:top w:val="none" w:sz="0" w:space="0" w:color="auto"/>
                    <w:left w:val="none" w:sz="0" w:space="0" w:color="auto"/>
                    <w:bottom w:val="none" w:sz="0" w:space="0" w:color="auto"/>
                    <w:right w:val="none" w:sz="0" w:space="0" w:color="auto"/>
                  </w:divBdr>
                  <w:divsChild>
                    <w:div w:id="983434200">
                      <w:marLeft w:val="0"/>
                      <w:marRight w:val="0"/>
                      <w:marTop w:val="0"/>
                      <w:marBottom w:val="0"/>
                      <w:divBdr>
                        <w:top w:val="none" w:sz="0" w:space="0" w:color="auto"/>
                        <w:left w:val="none" w:sz="0" w:space="0" w:color="auto"/>
                        <w:bottom w:val="none" w:sz="0" w:space="0" w:color="auto"/>
                        <w:right w:val="none" w:sz="0" w:space="0" w:color="auto"/>
                      </w:divBdr>
                    </w:div>
                  </w:divsChild>
                </w:div>
                <w:div w:id="279144785">
                  <w:marLeft w:val="0"/>
                  <w:marRight w:val="0"/>
                  <w:marTop w:val="0"/>
                  <w:marBottom w:val="0"/>
                  <w:divBdr>
                    <w:top w:val="none" w:sz="0" w:space="0" w:color="auto"/>
                    <w:left w:val="none" w:sz="0" w:space="0" w:color="auto"/>
                    <w:bottom w:val="none" w:sz="0" w:space="0" w:color="auto"/>
                    <w:right w:val="none" w:sz="0" w:space="0" w:color="auto"/>
                  </w:divBdr>
                  <w:divsChild>
                    <w:div w:id="1293945110">
                      <w:marLeft w:val="0"/>
                      <w:marRight w:val="0"/>
                      <w:marTop w:val="0"/>
                      <w:marBottom w:val="0"/>
                      <w:divBdr>
                        <w:top w:val="none" w:sz="0" w:space="0" w:color="auto"/>
                        <w:left w:val="none" w:sz="0" w:space="0" w:color="auto"/>
                        <w:bottom w:val="none" w:sz="0" w:space="0" w:color="auto"/>
                        <w:right w:val="none" w:sz="0" w:space="0" w:color="auto"/>
                      </w:divBdr>
                    </w:div>
                  </w:divsChild>
                </w:div>
                <w:div w:id="294530455">
                  <w:marLeft w:val="0"/>
                  <w:marRight w:val="0"/>
                  <w:marTop w:val="0"/>
                  <w:marBottom w:val="0"/>
                  <w:divBdr>
                    <w:top w:val="none" w:sz="0" w:space="0" w:color="auto"/>
                    <w:left w:val="none" w:sz="0" w:space="0" w:color="auto"/>
                    <w:bottom w:val="none" w:sz="0" w:space="0" w:color="auto"/>
                    <w:right w:val="none" w:sz="0" w:space="0" w:color="auto"/>
                  </w:divBdr>
                  <w:divsChild>
                    <w:div w:id="380251660">
                      <w:marLeft w:val="0"/>
                      <w:marRight w:val="0"/>
                      <w:marTop w:val="0"/>
                      <w:marBottom w:val="0"/>
                      <w:divBdr>
                        <w:top w:val="none" w:sz="0" w:space="0" w:color="auto"/>
                        <w:left w:val="none" w:sz="0" w:space="0" w:color="auto"/>
                        <w:bottom w:val="none" w:sz="0" w:space="0" w:color="auto"/>
                        <w:right w:val="none" w:sz="0" w:space="0" w:color="auto"/>
                      </w:divBdr>
                    </w:div>
                  </w:divsChild>
                </w:div>
                <w:div w:id="306861652">
                  <w:marLeft w:val="0"/>
                  <w:marRight w:val="0"/>
                  <w:marTop w:val="0"/>
                  <w:marBottom w:val="0"/>
                  <w:divBdr>
                    <w:top w:val="none" w:sz="0" w:space="0" w:color="auto"/>
                    <w:left w:val="none" w:sz="0" w:space="0" w:color="auto"/>
                    <w:bottom w:val="none" w:sz="0" w:space="0" w:color="auto"/>
                    <w:right w:val="none" w:sz="0" w:space="0" w:color="auto"/>
                  </w:divBdr>
                  <w:divsChild>
                    <w:div w:id="1882597749">
                      <w:marLeft w:val="0"/>
                      <w:marRight w:val="0"/>
                      <w:marTop w:val="0"/>
                      <w:marBottom w:val="0"/>
                      <w:divBdr>
                        <w:top w:val="none" w:sz="0" w:space="0" w:color="auto"/>
                        <w:left w:val="none" w:sz="0" w:space="0" w:color="auto"/>
                        <w:bottom w:val="none" w:sz="0" w:space="0" w:color="auto"/>
                        <w:right w:val="none" w:sz="0" w:space="0" w:color="auto"/>
                      </w:divBdr>
                    </w:div>
                  </w:divsChild>
                </w:div>
                <w:div w:id="324432516">
                  <w:marLeft w:val="0"/>
                  <w:marRight w:val="0"/>
                  <w:marTop w:val="0"/>
                  <w:marBottom w:val="0"/>
                  <w:divBdr>
                    <w:top w:val="none" w:sz="0" w:space="0" w:color="auto"/>
                    <w:left w:val="none" w:sz="0" w:space="0" w:color="auto"/>
                    <w:bottom w:val="none" w:sz="0" w:space="0" w:color="auto"/>
                    <w:right w:val="none" w:sz="0" w:space="0" w:color="auto"/>
                  </w:divBdr>
                  <w:divsChild>
                    <w:div w:id="278951981">
                      <w:marLeft w:val="0"/>
                      <w:marRight w:val="0"/>
                      <w:marTop w:val="0"/>
                      <w:marBottom w:val="0"/>
                      <w:divBdr>
                        <w:top w:val="none" w:sz="0" w:space="0" w:color="auto"/>
                        <w:left w:val="none" w:sz="0" w:space="0" w:color="auto"/>
                        <w:bottom w:val="none" w:sz="0" w:space="0" w:color="auto"/>
                        <w:right w:val="none" w:sz="0" w:space="0" w:color="auto"/>
                      </w:divBdr>
                    </w:div>
                  </w:divsChild>
                </w:div>
                <w:div w:id="350885130">
                  <w:marLeft w:val="0"/>
                  <w:marRight w:val="0"/>
                  <w:marTop w:val="0"/>
                  <w:marBottom w:val="0"/>
                  <w:divBdr>
                    <w:top w:val="none" w:sz="0" w:space="0" w:color="auto"/>
                    <w:left w:val="none" w:sz="0" w:space="0" w:color="auto"/>
                    <w:bottom w:val="none" w:sz="0" w:space="0" w:color="auto"/>
                    <w:right w:val="none" w:sz="0" w:space="0" w:color="auto"/>
                  </w:divBdr>
                  <w:divsChild>
                    <w:div w:id="1218399338">
                      <w:marLeft w:val="0"/>
                      <w:marRight w:val="0"/>
                      <w:marTop w:val="0"/>
                      <w:marBottom w:val="0"/>
                      <w:divBdr>
                        <w:top w:val="none" w:sz="0" w:space="0" w:color="auto"/>
                        <w:left w:val="none" w:sz="0" w:space="0" w:color="auto"/>
                        <w:bottom w:val="none" w:sz="0" w:space="0" w:color="auto"/>
                        <w:right w:val="none" w:sz="0" w:space="0" w:color="auto"/>
                      </w:divBdr>
                    </w:div>
                  </w:divsChild>
                </w:div>
                <w:div w:id="386031802">
                  <w:marLeft w:val="0"/>
                  <w:marRight w:val="0"/>
                  <w:marTop w:val="0"/>
                  <w:marBottom w:val="0"/>
                  <w:divBdr>
                    <w:top w:val="none" w:sz="0" w:space="0" w:color="auto"/>
                    <w:left w:val="none" w:sz="0" w:space="0" w:color="auto"/>
                    <w:bottom w:val="none" w:sz="0" w:space="0" w:color="auto"/>
                    <w:right w:val="none" w:sz="0" w:space="0" w:color="auto"/>
                  </w:divBdr>
                  <w:divsChild>
                    <w:div w:id="687675814">
                      <w:marLeft w:val="0"/>
                      <w:marRight w:val="0"/>
                      <w:marTop w:val="0"/>
                      <w:marBottom w:val="0"/>
                      <w:divBdr>
                        <w:top w:val="none" w:sz="0" w:space="0" w:color="auto"/>
                        <w:left w:val="none" w:sz="0" w:space="0" w:color="auto"/>
                        <w:bottom w:val="none" w:sz="0" w:space="0" w:color="auto"/>
                        <w:right w:val="none" w:sz="0" w:space="0" w:color="auto"/>
                      </w:divBdr>
                    </w:div>
                  </w:divsChild>
                </w:div>
                <w:div w:id="515273305">
                  <w:marLeft w:val="0"/>
                  <w:marRight w:val="0"/>
                  <w:marTop w:val="0"/>
                  <w:marBottom w:val="0"/>
                  <w:divBdr>
                    <w:top w:val="none" w:sz="0" w:space="0" w:color="auto"/>
                    <w:left w:val="none" w:sz="0" w:space="0" w:color="auto"/>
                    <w:bottom w:val="none" w:sz="0" w:space="0" w:color="auto"/>
                    <w:right w:val="none" w:sz="0" w:space="0" w:color="auto"/>
                  </w:divBdr>
                  <w:divsChild>
                    <w:div w:id="1605921643">
                      <w:marLeft w:val="0"/>
                      <w:marRight w:val="0"/>
                      <w:marTop w:val="0"/>
                      <w:marBottom w:val="0"/>
                      <w:divBdr>
                        <w:top w:val="none" w:sz="0" w:space="0" w:color="auto"/>
                        <w:left w:val="none" w:sz="0" w:space="0" w:color="auto"/>
                        <w:bottom w:val="none" w:sz="0" w:space="0" w:color="auto"/>
                        <w:right w:val="none" w:sz="0" w:space="0" w:color="auto"/>
                      </w:divBdr>
                    </w:div>
                  </w:divsChild>
                </w:div>
                <w:div w:id="545222212">
                  <w:marLeft w:val="0"/>
                  <w:marRight w:val="0"/>
                  <w:marTop w:val="0"/>
                  <w:marBottom w:val="0"/>
                  <w:divBdr>
                    <w:top w:val="none" w:sz="0" w:space="0" w:color="auto"/>
                    <w:left w:val="none" w:sz="0" w:space="0" w:color="auto"/>
                    <w:bottom w:val="none" w:sz="0" w:space="0" w:color="auto"/>
                    <w:right w:val="none" w:sz="0" w:space="0" w:color="auto"/>
                  </w:divBdr>
                  <w:divsChild>
                    <w:div w:id="1014378173">
                      <w:marLeft w:val="0"/>
                      <w:marRight w:val="0"/>
                      <w:marTop w:val="0"/>
                      <w:marBottom w:val="0"/>
                      <w:divBdr>
                        <w:top w:val="none" w:sz="0" w:space="0" w:color="auto"/>
                        <w:left w:val="none" w:sz="0" w:space="0" w:color="auto"/>
                        <w:bottom w:val="none" w:sz="0" w:space="0" w:color="auto"/>
                        <w:right w:val="none" w:sz="0" w:space="0" w:color="auto"/>
                      </w:divBdr>
                    </w:div>
                  </w:divsChild>
                </w:div>
                <w:div w:id="640769643">
                  <w:marLeft w:val="0"/>
                  <w:marRight w:val="0"/>
                  <w:marTop w:val="0"/>
                  <w:marBottom w:val="0"/>
                  <w:divBdr>
                    <w:top w:val="none" w:sz="0" w:space="0" w:color="auto"/>
                    <w:left w:val="none" w:sz="0" w:space="0" w:color="auto"/>
                    <w:bottom w:val="none" w:sz="0" w:space="0" w:color="auto"/>
                    <w:right w:val="none" w:sz="0" w:space="0" w:color="auto"/>
                  </w:divBdr>
                  <w:divsChild>
                    <w:div w:id="1049919378">
                      <w:marLeft w:val="0"/>
                      <w:marRight w:val="0"/>
                      <w:marTop w:val="0"/>
                      <w:marBottom w:val="0"/>
                      <w:divBdr>
                        <w:top w:val="none" w:sz="0" w:space="0" w:color="auto"/>
                        <w:left w:val="none" w:sz="0" w:space="0" w:color="auto"/>
                        <w:bottom w:val="none" w:sz="0" w:space="0" w:color="auto"/>
                        <w:right w:val="none" w:sz="0" w:space="0" w:color="auto"/>
                      </w:divBdr>
                    </w:div>
                  </w:divsChild>
                </w:div>
                <w:div w:id="644513031">
                  <w:marLeft w:val="0"/>
                  <w:marRight w:val="0"/>
                  <w:marTop w:val="0"/>
                  <w:marBottom w:val="0"/>
                  <w:divBdr>
                    <w:top w:val="none" w:sz="0" w:space="0" w:color="auto"/>
                    <w:left w:val="none" w:sz="0" w:space="0" w:color="auto"/>
                    <w:bottom w:val="none" w:sz="0" w:space="0" w:color="auto"/>
                    <w:right w:val="none" w:sz="0" w:space="0" w:color="auto"/>
                  </w:divBdr>
                  <w:divsChild>
                    <w:div w:id="1922905026">
                      <w:marLeft w:val="0"/>
                      <w:marRight w:val="0"/>
                      <w:marTop w:val="0"/>
                      <w:marBottom w:val="0"/>
                      <w:divBdr>
                        <w:top w:val="none" w:sz="0" w:space="0" w:color="auto"/>
                        <w:left w:val="none" w:sz="0" w:space="0" w:color="auto"/>
                        <w:bottom w:val="none" w:sz="0" w:space="0" w:color="auto"/>
                        <w:right w:val="none" w:sz="0" w:space="0" w:color="auto"/>
                      </w:divBdr>
                    </w:div>
                  </w:divsChild>
                </w:div>
                <w:div w:id="680350887">
                  <w:marLeft w:val="0"/>
                  <w:marRight w:val="0"/>
                  <w:marTop w:val="0"/>
                  <w:marBottom w:val="0"/>
                  <w:divBdr>
                    <w:top w:val="none" w:sz="0" w:space="0" w:color="auto"/>
                    <w:left w:val="none" w:sz="0" w:space="0" w:color="auto"/>
                    <w:bottom w:val="none" w:sz="0" w:space="0" w:color="auto"/>
                    <w:right w:val="none" w:sz="0" w:space="0" w:color="auto"/>
                  </w:divBdr>
                  <w:divsChild>
                    <w:div w:id="1481655729">
                      <w:marLeft w:val="0"/>
                      <w:marRight w:val="0"/>
                      <w:marTop w:val="0"/>
                      <w:marBottom w:val="0"/>
                      <w:divBdr>
                        <w:top w:val="none" w:sz="0" w:space="0" w:color="auto"/>
                        <w:left w:val="none" w:sz="0" w:space="0" w:color="auto"/>
                        <w:bottom w:val="none" w:sz="0" w:space="0" w:color="auto"/>
                        <w:right w:val="none" w:sz="0" w:space="0" w:color="auto"/>
                      </w:divBdr>
                    </w:div>
                  </w:divsChild>
                </w:div>
                <w:div w:id="746150006">
                  <w:marLeft w:val="0"/>
                  <w:marRight w:val="0"/>
                  <w:marTop w:val="0"/>
                  <w:marBottom w:val="0"/>
                  <w:divBdr>
                    <w:top w:val="none" w:sz="0" w:space="0" w:color="auto"/>
                    <w:left w:val="none" w:sz="0" w:space="0" w:color="auto"/>
                    <w:bottom w:val="none" w:sz="0" w:space="0" w:color="auto"/>
                    <w:right w:val="none" w:sz="0" w:space="0" w:color="auto"/>
                  </w:divBdr>
                  <w:divsChild>
                    <w:div w:id="1745182671">
                      <w:marLeft w:val="0"/>
                      <w:marRight w:val="0"/>
                      <w:marTop w:val="0"/>
                      <w:marBottom w:val="0"/>
                      <w:divBdr>
                        <w:top w:val="none" w:sz="0" w:space="0" w:color="auto"/>
                        <w:left w:val="none" w:sz="0" w:space="0" w:color="auto"/>
                        <w:bottom w:val="none" w:sz="0" w:space="0" w:color="auto"/>
                        <w:right w:val="none" w:sz="0" w:space="0" w:color="auto"/>
                      </w:divBdr>
                    </w:div>
                  </w:divsChild>
                </w:div>
                <w:div w:id="792677770">
                  <w:marLeft w:val="0"/>
                  <w:marRight w:val="0"/>
                  <w:marTop w:val="0"/>
                  <w:marBottom w:val="0"/>
                  <w:divBdr>
                    <w:top w:val="none" w:sz="0" w:space="0" w:color="auto"/>
                    <w:left w:val="none" w:sz="0" w:space="0" w:color="auto"/>
                    <w:bottom w:val="none" w:sz="0" w:space="0" w:color="auto"/>
                    <w:right w:val="none" w:sz="0" w:space="0" w:color="auto"/>
                  </w:divBdr>
                  <w:divsChild>
                    <w:div w:id="700130244">
                      <w:marLeft w:val="0"/>
                      <w:marRight w:val="0"/>
                      <w:marTop w:val="0"/>
                      <w:marBottom w:val="0"/>
                      <w:divBdr>
                        <w:top w:val="none" w:sz="0" w:space="0" w:color="auto"/>
                        <w:left w:val="none" w:sz="0" w:space="0" w:color="auto"/>
                        <w:bottom w:val="none" w:sz="0" w:space="0" w:color="auto"/>
                        <w:right w:val="none" w:sz="0" w:space="0" w:color="auto"/>
                      </w:divBdr>
                    </w:div>
                  </w:divsChild>
                </w:div>
                <w:div w:id="820580932">
                  <w:marLeft w:val="0"/>
                  <w:marRight w:val="0"/>
                  <w:marTop w:val="0"/>
                  <w:marBottom w:val="0"/>
                  <w:divBdr>
                    <w:top w:val="none" w:sz="0" w:space="0" w:color="auto"/>
                    <w:left w:val="none" w:sz="0" w:space="0" w:color="auto"/>
                    <w:bottom w:val="none" w:sz="0" w:space="0" w:color="auto"/>
                    <w:right w:val="none" w:sz="0" w:space="0" w:color="auto"/>
                  </w:divBdr>
                  <w:divsChild>
                    <w:div w:id="1707606821">
                      <w:marLeft w:val="0"/>
                      <w:marRight w:val="0"/>
                      <w:marTop w:val="0"/>
                      <w:marBottom w:val="0"/>
                      <w:divBdr>
                        <w:top w:val="none" w:sz="0" w:space="0" w:color="auto"/>
                        <w:left w:val="none" w:sz="0" w:space="0" w:color="auto"/>
                        <w:bottom w:val="none" w:sz="0" w:space="0" w:color="auto"/>
                        <w:right w:val="none" w:sz="0" w:space="0" w:color="auto"/>
                      </w:divBdr>
                    </w:div>
                  </w:divsChild>
                </w:div>
                <w:div w:id="832571777">
                  <w:marLeft w:val="0"/>
                  <w:marRight w:val="0"/>
                  <w:marTop w:val="0"/>
                  <w:marBottom w:val="0"/>
                  <w:divBdr>
                    <w:top w:val="none" w:sz="0" w:space="0" w:color="auto"/>
                    <w:left w:val="none" w:sz="0" w:space="0" w:color="auto"/>
                    <w:bottom w:val="none" w:sz="0" w:space="0" w:color="auto"/>
                    <w:right w:val="none" w:sz="0" w:space="0" w:color="auto"/>
                  </w:divBdr>
                  <w:divsChild>
                    <w:div w:id="1491284797">
                      <w:marLeft w:val="0"/>
                      <w:marRight w:val="0"/>
                      <w:marTop w:val="0"/>
                      <w:marBottom w:val="0"/>
                      <w:divBdr>
                        <w:top w:val="none" w:sz="0" w:space="0" w:color="auto"/>
                        <w:left w:val="none" w:sz="0" w:space="0" w:color="auto"/>
                        <w:bottom w:val="none" w:sz="0" w:space="0" w:color="auto"/>
                        <w:right w:val="none" w:sz="0" w:space="0" w:color="auto"/>
                      </w:divBdr>
                    </w:div>
                  </w:divsChild>
                </w:div>
                <w:div w:id="874538948">
                  <w:marLeft w:val="0"/>
                  <w:marRight w:val="0"/>
                  <w:marTop w:val="0"/>
                  <w:marBottom w:val="0"/>
                  <w:divBdr>
                    <w:top w:val="none" w:sz="0" w:space="0" w:color="auto"/>
                    <w:left w:val="none" w:sz="0" w:space="0" w:color="auto"/>
                    <w:bottom w:val="none" w:sz="0" w:space="0" w:color="auto"/>
                    <w:right w:val="none" w:sz="0" w:space="0" w:color="auto"/>
                  </w:divBdr>
                  <w:divsChild>
                    <w:div w:id="1944877673">
                      <w:marLeft w:val="0"/>
                      <w:marRight w:val="0"/>
                      <w:marTop w:val="0"/>
                      <w:marBottom w:val="0"/>
                      <w:divBdr>
                        <w:top w:val="none" w:sz="0" w:space="0" w:color="auto"/>
                        <w:left w:val="none" w:sz="0" w:space="0" w:color="auto"/>
                        <w:bottom w:val="none" w:sz="0" w:space="0" w:color="auto"/>
                        <w:right w:val="none" w:sz="0" w:space="0" w:color="auto"/>
                      </w:divBdr>
                    </w:div>
                  </w:divsChild>
                </w:div>
                <w:div w:id="975715782">
                  <w:marLeft w:val="0"/>
                  <w:marRight w:val="0"/>
                  <w:marTop w:val="0"/>
                  <w:marBottom w:val="0"/>
                  <w:divBdr>
                    <w:top w:val="none" w:sz="0" w:space="0" w:color="auto"/>
                    <w:left w:val="none" w:sz="0" w:space="0" w:color="auto"/>
                    <w:bottom w:val="none" w:sz="0" w:space="0" w:color="auto"/>
                    <w:right w:val="none" w:sz="0" w:space="0" w:color="auto"/>
                  </w:divBdr>
                  <w:divsChild>
                    <w:div w:id="1022240502">
                      <w:marLeft w:val="0"/>
                      <w:marRight w:val="0"/>
                      <w:marTop w:val="0"/>
                      <w:marBottom w:val="0"/>
                      <w:divBdr>
                        <w:top w:val="none" w:sz="0" w:space="0" w:color="auto"/>
                        <w:left w:val="none" w:sz="0" w:space="0" w:color="auto"/>
                        <w:bottom w:val="none" w:sz="0" w:space="0" w:color="auto"/>
                        <w:right w:val="none" w:sz="0" w:space="0" w:color="auto"/>
                      </w:divBdr>
                    </w:div>
                  </w:divsChild>
                </w:div>
                <w:div w:id="996615693">
                  <w:marLeft w:val="0"/>
                  <w:marRight w:val="0"/>
                  <w:marTop w:val="0"/>
                  <w:marBottom w:val="0"/>
                  <w:divBdr>
                    <w:top w:val="none" w:sz="0" w:space="0" w:color="auto"/>
                    <w:left w:val="none" w:sz="0" w:space="0" w:color="auto"/>
                    <w:bottom w:val="none" w:sz="0" w:space="0" w:color="auto"/>
                    <w:right w:val="none" w:sz="0" w:space="0" w:color="auto"/>
                  </w:divBdr>
                  <w:divsChild>
                    <w:div w:id="1701126148">
                      <w:marLeft w:val="0"/>
                      <w:marRight w:val="0"/>
                      <w:marTop w:val="0"/>
                      <w:marBottom w:val="0"/>
                      <w:divBdr>
                        <w:top w:val="none" w:sz="0" w:space="0" w:color="auto"/>
                        <w:left w:val="none" w:sz="0" w:space="0" w:color="auto"/>
                        <w:bottom w:val="none" w:sz="0" w:space="0" w:color="auto"/>
                        <w:right w:val="none" w:sz="0" w:space="0" w:color="auto"/>
                      </w:divBdr>
                    </w:div>
                  </w:divsChild>
                </w:div>
                <w:div w:id="1144660127">
                  <w:marLeft w:val="0"/>
                  <w:marRight w:val="0"/>
                  <w:marTop w:val="0"/>
                  <w:marBottom w:val="0"/>
                  <w:divBdr>
                    <w:top w:val="none" w:sz="0" w:space="0" w:color="auto"/>
                    <w:left w:val="none" w:sz="0" w:space="0" w:color="auto"/>
                    <w:bottom w:val="none" w:sz="0" w:space="0" w:color="auto"/>
                    <w:right w:val="none" w:sz="0" w:space="0" w:color="auto"/>
                  </w:divBdr>
                  <w:divsChild>
                    <w:div w:id="1792743391">
                      <w:marLeft w:val="0"/>
                      <w:marRight w:val="0"/>
                      <w:marTop w:val="0"/>
                      <w:marBottom w:val="0"/>
                      <w:divBdr>
                        <w:top w:val="none" w:sz="0" w:space="0" w:color="auto"/>
                        <w:left w:val="none" w:sz="0" w:space="0" w:color="auto"/>
                        <w:bottom w:val="none" w:sz="0" w:space="0" w:color="auto"/>
                        <w:right w:val="none" w:sz="0" w:space="0" w:color="auto"/>
                      </w:divBdr>
                    </w:div>
                  </w:divsChild>
                </w:div>
                <w:div w:id="1158766647">
                  <w:marLeft w:val="0"/>
                  <w:marRight w:val="0"/>
                  <w:marTop w:val="0"/>
                  <w:marBottom w:val="0"/>
                  <w:divBdr>
                    <w:top w:val="none" w:sz="0" w:space="0" w:color="auto"/>
                    <w:left w:val="none" w:sz="0" w:space="0" w:color="auto"/>
                    <w:bottom w:val="none" w:sz="0" w:space="0" w:color="auto"/>
                    <w:right w:val="none" w:sz="0" w:space="0" w:color="auto"/>
                  </w:divBdr>
                  <w:divsChild>
                    <w:div w:id="1533571579">
                      <w:marLeft w:val="0"/>
                      <w:marRight w:val="0"/>
                      <w:marTop w:val="0"/>
                      <w:marBottom w:val="0"/>
                      <w:divBdr>
                        <w:top w:val="none" w:sz="0" w:space="0" w:color="auto"/>
                        <w:left w:val="none" w:sz="0" w:space="0" w:color="auto"/>
                        <w:bottom w:val="none" w:sz="0" w:space="0" w:color="auto"/>
                        <w:right w:val="none" w:sz="0" w:space="0" w:color="auto"/>
                      </w:divBdr>
                    </w:div>
                  </w:divsChild>
                </w:div>
                <w:div w:id="1214001565">
                  <w:marLeft w:val="0"/>
                  <w:marRight w:val="0"/>
                  <w:marTop w:val="0"/>
                  <w:marBottom w:val="0"/>
                  <w:divBdr>
                    <w:top w:val="none" w:sz="0" w:space="0" w:color="auto"/>
                    <w:left w:val="none" w:sz="0" w:space="0" w:color="auto"/>
                    <w:bottom w:val="none" w:sz="0" w:space="0" w:color="auto"/>
                    <w:right w:val="none" w:sz="0" w:space="0" w:color="auto"/>
                  </w:divBdr>
                  <w:divsChild>
                    <w:div w:id="1184904574">
                      <w:marLeft w:val="0"/>
                      <w:marRight w:val="0"/>
                      <w:marTop w:val="0"/>
                      <w:marBottom w:val="0"/>
                      <w:divBdr>
                        <w:top w:val="none" w:sz="0" w:space="0" w:color="auto"/>
                        <w:left w:val="none" w:sz="0" w:space="0" w:color="auto"/>
                        <w:bottom w:val="none" w:sz="0" w:space="0" w:color="auto"/>
                        <w:right w:val="none" w:sz="0" w:space="0" w:color="auto"/>
                      </w:divBdr>
                    </w:div>
                  </w:divsChild>
                </w:div>
                <w:div w:id="1237933272">
                  <w:marLeft w:val="0"/>
                  <w:marRight w:val="0"/>
                  <w:marTop w:val="0"/>
                  <w:marBottom w:val="0"/>
                  <w:divBdr>
                    <w:top w:val="none" w:sz="0" w:space="0" w:color="auto"/>
                    <w:left w:val="none" w:sz="0" w:space="0" w:color="auto"/>
                    <w:bottom w:val="none" w:sz="0" w:space="0" w:color="auto"/>
                    <w:right w:val="none" w:sz="0" w:space="0" w:color="auto"/>
                  </w:divBdr>
                  <w:divsChild>
                    <w:div w:id="1739933950">
                      <w:marLeft w:val="0"/>
                      <w:marRight w:val="0"/>
                      <w:marTop w:val="0"/>
                      <w:marBottom w:val="0"/>
                      <w:divBdr>
                        <w:top w:val="none" w:sz="0" w:space="0" w:color="auto"/>
                        <w:left w:val="none" w:sz="0" w:space="0" w:color="auto"/>
                        <w:bottom w:val="none" w:sz="0" w:space="0" w:color="auto"/>
                        <w:right w:val="none" w:sz="0" w:space="0" w:color="auto"/>
                      </w:divBdr>
                    </w:div>
                  </w:divsChild>
                </w:div>
                <w:div w:id="1272318312">
                  <w:marLeft w:val="0"/>
                  <w:marRight w:val="0"/>
                  <w:marTop w:val="0"/>
                  <w:marBottom w:val="0"/>
                  <w:divBdr>
                    <w:top w:val="none" w:sz="0" w:space="0" w:color="auto"/>
                    <w:left w:val="none" w:sz="0" w:space="0" w:color="auto"/>
                    <w:bottom w:val="none" w:sz="0" w:space="0" w:color="auto"/>
                    <w:right w:val="none" w:sz="0" w:space="0" w:color="auto"/>
                  </w:divBdr>
                  <w:divsChild>
                    <w:div w:id="1976985629">
                      <w:marLeft w:val="0"/>
                      <w:marRight w:val="0"/>
                      <w:marTop w:val="0"/>
                      <w:marBottom w:val="0"/>
                      <w:divBdr>
                        <w:top w:val="none" w:sz="0" w:space="0" w:color="auto"/>
                        <w:left w:val="none" w:sz="0" w:space="0" w:color="auto"/>
                        <w:bottom w:val="none" w:sz="0" w:space="0" w:color="auto"/>
                        <w:right w:val="none" w:sz="0" w:space="0" w:color="auto"/>
                      </w:divBdr>
                    </w:div>
                  </w:divsChild>
                </w:div>
                <w:div w:id="1282147056">
                  <w:marLeft w:val="0"/>
                  <w:marRight w:val="0"/>
                  <w:marTop w:val="0"/>
                  <w:marBottom w:val="0"/>
                  <w:divBdr>
                    <w:top w:val="none" w:sz="0" w:space="0" w:color="auto"/>
                    <w:left w:val="none" w:sz="0" w:space="0" w:color="auto"/>
                    <w:bottom w:val="none" w:sz="0" w:space="0" w:color="auto"/>
                    <w:right w:val="none" w:sz="0" w:space="0" w:color="auto"/>
                  </w:divBdr>
                  <w:divsChild>
                    <w:div w:id="453409319">
                      <w:marLeft w:val="0"/>
                      <w:marRight w:val="0"/>
                      <w:marTop w:val="0"/>
                      <w:marBottom w:val="0"/>
                      <w:divBdr>
                        <w:top w:val="none" w:sz="0" w:space="0" w:color="auto"/>
                        <w:left w:val="none" w:sz="0" w:space="0" w:color="auto"/>
                        <w:bottom w:val="none" w:sz="0" w:space="0" w:color="auto"/>
                        <w:right w:val="none" w:sz="0" w:space="0" w:color="auto"/>
                      </w:divBdr>
                    </w:div>
                  </w:divsChild>
                </w:div>
                <w:div w:id="1302150177">
                  <w:marLeft w:val="0"/>
                  <w:marRight w:val="0"/>
                  <w:marTop w:val="0"/>
                  <w:marBottom w:val="0"/>
                  <w:divBdr>
                    <w:top w:val="none" w:sz="0" w:space="0" w:color="auto"/>
                    <w:left w:val="none" w:sz="0" w:space="0" w:color="auto"/>
                    <w:bottom w:val="none" w:sz="0" w:space="0" w:color="auto"/>
                    <w:right w:val="none" w:sz="0" w:space="0" w:color="auto"/>
                  </w:divBdr>
                  <w:divsChild>
                    <w:div w:id="1875926835">
                      <w:marLeft w:val="0"/>
                      <w:marRight w:val="0"/>
                      <w:marTop w:val="0"/>
                      <w:marBottom w:val="0"/>
                      <w:divBdr>
                        <w:top w:val="none" w:sz="0" w:space="0" w:color="auto"/>
                        <w:left w:val="none" w:sz="0" w:space="0" w:color="auto"/>
                        <w:bottom w:val="none" w:sz="0" w:space="0" w:color="auto"/>
                        <w:right w:val="none" w:sz="0" w:space="0" w:color="auto"/>
                      </w:divBdr>
                    </w:div>
                  </w:divsChild>
                </w:div>
                <w:div w:id="1331905522">
                  <w:marLeft w:val="0"/>
                  <w:marRight w:val="0"/>
                  <w:marTop w:val="0"/>
                  <w:marBottom w:val="0"/>
                  <w:divBdr>
                    <w:top w:val="none" w:sz="0" w:space="0" w:color="auto"/>
                    <w:left w:val="none" w:sz="0" w:space="0" w:color="auto"/>
                    <w:bottom w:val="none" w:sz="0" w:space="0" w:color="auto"/>
                    <w:right w:val="none" w:sz="0" w:space="0" w:color="auto"/>
                  </w:divBdr>
                  <w:divsChild>
                    <w:div w:id="434831679">
                      <w:marLeft w:val="0"/>
                      <w:marRight w:val="0"/>
                      <w:marTop w:val="0"/>
                      <w:marBottom w:val="0"/>
                      <w:divBdr>
                        <w:top w:val="none" w:sz="0" w:space="0" w:color="auto"/>
                        <w:left w:val="none" w:sz="0" w:space="0" w:color="auto"/>
                        <w:bottom w:val="none" w:sz="0" w:space="0" w:color="auto"/>
                        <w:right w:val="none" w:sz="0" w:space="0" w:color="auto"/>
                      </w:divBdr>
                    </w:div>
                  </w:divsChild>
                </w:div>
                <w:div w:id="1368916622">
                  <w:marLeft w:val="0"/>
                  <w:marRight w:val="0"/>
                  <w:marTop w:val="0"/>
                  <w:marBottom w:val="0"/>
                  <w:divBdr>
                    <w:top w:val="none" w:sz="0" w:space="0" w:color="auto"/>
                    <w:left w:val="none" w:sz="0" w:space="0" w:color="auto"/>
                    <w:bottom w:val="none" w:sz="0" w:space="0" w:color="auto"/>
                    <w:right w:val="none" w:sz="0" w:space="0" w:color="auto"/>
                  </w:divBdr>
                  <w:divsChild>
                    <w:div w:id="1283222364">
                      <w:marLeft w:val="0"/>
                      <w:marRight w:val="0"/>
                      <w:marTop w:val="0"/>
                      <w:marBottom w:val="0"/>
                      <w:divBdr>
                        <w:top w:val="none" w:sz="0" w:space="0" w:color="auto"/>
                        <w:left w:val="none" w:sz="0" w:space="0" w:color="auto"/>
                        <w:bottom w:val="none" w:sz="0" w:space="0" w:color="auto"/>
                        <w:right w:val="none" w:sz="0" w:space="0" w:color="auto"/>
                      </w:divBdr>
                    </w:div>
                  </w:divsChild>
                </w:div>
                <w:div w:id="1411806806">
                  <w:marLeft w:val="0"/>
                  <w:marRight w:val="0"/>
                  <w:marTop w:val="0"/>
                  <w:marBottom w:val="0"/>
                  <w:divBdr>
                    <w:top w:val="none" w:sz="0" w:space="0" w:color="auto"/>
                    <w:left w:val="none" w:sz="0" w:space="0" w:color="auto"/>
                    <w:bottom w:val="none" w:sz="0" w:space="0" w:color="auto"/>
                    <w:right w:val="none" w:sz="0" w:space="0" w:color="auto"/>
                  </w:divBdr>
                  <w:divsChild>
                    <w:div w:id="1351763411">
                      <w:marLeft w:val="0"/>
                      <w:marRight w:val="0"/>
                      <w:marTop w:val="0"/>
                      <w:marBottom w:val="0"/>
                      <w:divBdr>
                        <w:top w:val="none" w:sz="0" w:space="0" w:color="auto"/>
                        <w:left w:val="none" w:sz="0" w:space="0" w:color="auto"/>
                        <w:bottom w:val="none" w:sz="0" w:space="0" w:color="auto"/>
                        <w:right w:val="none" w:sz="0" w:space="0" w:color="auto"/>
                      </w:divBdr>
                    </w:div>
                  </w:divsChild>
                </w:div>
                <w:div w:id="1503541858">
                  <w:marLeft w:val="0"/>
                  <w:marRight w:val="0"/>
                  <w:marTop w:val="0"/>
                  <w:marBottom w:val="0"/>
                  <w:divBdr>
                    <w:top w:val="none" w:sz="0" w:space="0" w:color="auto"/>
                    <w:left w:val="none" w:sz="0" w:space="0" w:color="auto"/>
                    <w:bottom w:val="none" w:sz="0" w:space="0" w:color="auto"/>
                    <w:right w:val="none" w:sz="0" w:space="0" w:color="auto"/>
                  </w:divBdr>
                  <w:divsChild>
                    <w:div w:id="2000841855">
                      <w:marLeft w:val="0"/>
                      <w:marRight w:val="0"/>
                      <w:marTop w:val="0"/>
                      <w:marBottom w:val="0"/>
                      <w:divBdr>
                        <w:top w:val="none" w:sz="0" w:space="0" w:color="auto"/>
                        <w:left w:val="none" w:sz="0" w:space="0" w:color="auto"/>
                        <w:bottom w:val="none" w:sz="0" w:space="0" w:color="auto"/>
                        <w:right w:val="none" w:sz="0" w:space="0" w:color="auto"/>
                      </w:divBdr>
                    </w:div>
                  </w:divsChild>
                </w:div>
                <w:div w:id="1529562594">
                  <w:marLeft w:val="0"/>
                  <w:marRight w:val="0"/>
                  <w:marTop w:val="0"/>
                  <w:marBottom w:val="0"/>
                  <w:divBdr>
                    <w:top w:val="none" w:sz="0" w:space="0" w:color="auto"/>
                    <w:left w:val="none" w:sz="0" w:space="0" w:color="auto"/>
                    <w:bottom w:val="none" w:sz="0" w:space="0" w:color="auto"/>
                    <w:right w:val="none" w:sz="0" w:space="0" w:color="auto"/>
                  </w:divBdr>
                  <w:divsChild>
                    <w:div w:id="517817968">
                      <w:marLeft w:val="0"/>
                      <w:marRight w:val="0"/>
                      <w:marTop w:val="0"/>
                      <w:marBottom w:val="0"/>
                      <w:divBdr>
                        <w:top w:val="none" w:sz="0" w:space="0" w:color="auto"/>
                        <w:left w:val="none" w:sz="0" w:space="0" w:color="auto"/>
                        <w:bottom w:val="none" w:sz="0" w:space="0" w:color="auto"/>
                        <w:right w:val="none" w:sz="0" w:space="0" w:color="auto"/>
                      </w:divBdr>
                    </w:div>
                  </w:divsChild>
                </w:div>
                <w:div w:id="1604845820">
                  <w:marLeft w:val="0"/>
                  <w:marRight w:val="0"/>
                  <w:marTop w:val="0"/>
                  <w:marBottom w:val="0"/>
                  <w:divBdr>
                    <w:top w:val="none" w:sz="0" w:space="0" w:color="auto"/>
                    <w:left w:val="none" w:sz="0" w:space="0" w:color="auto"/>
                    <w:bottom w:val="none" w:sz="0" w:space="0" w:color="auto"/>
                    <w:right w:val="none" w:sz="0" w:space="0" w:color="auto"/>
                  </w:divBdr>
                  <w:divsChild>
                    <w:div w:id="1445463530">
                      <w:marLeft w:val="0"/>
                      <w:marRight w:val="0"/>
                      <w:marTop w:val="0"/>
                      <w:marBottom w:val="0"/>
                      <w:divBdr>
                        <w:top w:val="none" w:sz="0" w:space="0" w:color="auto"/>
                        <w:left w:val="none" w:sz="0" w:space="0" w:color="auto"/>
                        <w:bottom w:val="none" w:sz="0" w:space="0" w:color="auto"/>
                        <w:right w:val="none" w:sz="0" w:space="0" w:color="auto"/>
                      </w:divBdr>
                    </w:div>
                  </w:divsChild>
                </w:div>
                <w:div w:id="1612280651">
                  <w:marLeft w:val="0"/>
                  <w:marRight w:val="0"/>
                  <w:marTop w:val="0"/>
                  <w:marBottom w:val="0"/>
                  <w:divBdr>
                    <w:top w:val="none" w:sz="0" w:space="0" w:color="auto"/>
                    <w:left w:val="none" w:sz="0" w:space="0" w:color="auto"/>
                    <w:bottom w:val="none" w:sz="0" w:space="0" w:color="auto"/>
                    <w:right w:val="none" w:sz="0" w:space="0" w:color="auto"/>
                  </w:divBdr>
                  <w:divsChild>
                    <w:div w:id="1498494992">
                      <w:marLeft w:val="0"/>
                      <w:marRight w:val="0"/>
                      <w:marTop w:val="0"/>
                      <w:marBottom w:val="0"/>
                      <w:divBdr>
                        <w:top w:val="none" w:sz="0" w:space="0" w:color="auto"/>
                        <w:left w:val="none" w:sz="0" w:space="0" w:color="auto"/>
                        <w:bottom w:val="none" w:sz="0" w:space="0" w:color="auto"/>
                        <w:right w:val="none" w:sz="0" w:space="0" w:color="auto"/>
                      </w:divBdr>
                    </w:div>
                  </w:divsChild>
                </w:div>
                <w:div w:id="1638954864">
                  <w:marLeft w:val="0"/>
                  <w:marRight w:val="0"/>
                  <w:marTop w:val="0"/>
                  <w:marBottom w:val="0"/>
                  <w:divBdr>
                    <w:top w:val="none" w:sz="0" w:space="0" w:color="auto"/>
                    <w:left w:val="none" w:sz="0" w:space="0" w:color="auto"/>
                    <w:bottom w:val="none" w:sz="0" w:space="0" w:color="auto"/>
                    <w:right w:val="none" w:sz="0" w:space="0" w:color="auto"/>
                  </w:divBdr>
                  <w:divsChild>
                    <w:div w:id="1609464162">
                      <w:marLeft w:val="0"/>
                      <w:marRight w:val="0"/>
                      <w:marTop w:val="0"/>
                      <w:marBottom w:val="0"/>
                      <w:divBdr>
                        <w:top w:val="none" w:sz="0" w:space="0" w:color="auto"/>
                        <w:left w:val="none" w:sz="0" w:space="0" w:color="auto"/>
                        <w:bottom w:val="none" w:sz="0" w:space="0" w:color="auto"/>
                        <w:right w:val="none" w:sz="0" w:space="0" w:color="auto"/>
                      </w:divBdr>
                    </w:div>
                  </w:divsChild>
                </w:div>
                <w:div w:id="1835342448">
                  <w:marLeft w:val="0"/>
                  <w:marRight w:val="0"/>
                  <w:marTop w:val="0"/>
                  <w:marBottom w:val="0"/>
                  <w:divBdr>
                    <w:top w:val="none" w:sz="0" w:space="0" w:color="auto"/>
                    <w:left w:val="none" w:sz="0" w:space="0" w:color="auto"/>
                    <w:bottom w:val="none" w:sz="0" w:space="0" w:color="auto"/>
                    <w:right w:val="none" w:sz="0" w:space="0" w:color="auto"/>
                  </w:divBdr>
                  <w:divsChild>
                    <w:div w:id="1533423952">
                      <w:marLeft w:val="0"/>
                      <w:marRight w:val="0"/>
                      <w:marTop w:val="0"/>
                      <w:marBottom w:val="0"/>
                      <w:divBdr>
                        <w:top w:val="none" w:sz="0" w:space="0" w:color="auto"/>
                        <w:left w:val="none" w:sz="0" w:space="0" w:color="auto"/>
                        <w:bottom w:val="none" w:sz="0" w:space="0" w:color="auto"/>
                        <w:right w:val="none" w:sz="0" w:space="0" w:color="auto"/>
                      </w:divBdr>
                    </w:div>
                  </w:divsChild>
                </w:div>
                <w:div w:id="1838962922">
                  <w:marLeft w:val="0"/>
                  <w:marRight w:val="0"/>
                  <w:marTop w:val="0"/>
                  <w:marBottom w:val="0"/>
                  <w:divBdr>
                    <w:top w:val="none" w:sz="0" w:space="0" w:color="auto"/>
                    <w:left w:val="none" w:sz="0" w:space="0" w:color="auto"/>
                    <w:bottom w:val="none" w:sz="0" w:space="0" w:color="auto"/>
                    <w:right w:val="none" w:sz="0" w:space="0" w:color="auto"/>
                  </w:divBdr>
                  <w:divsChild>
                    <w:div w:id="783965817">
                      <w:marLeft w:val="0"/>
                      <w:marRight w:val="0"/>
                      <w:marTop w:val="0"/>
                      <w:marBottom w:val="0"/>
                      <w:divBdr>
                        <w:top w:val="none" w:sz="0" w:space="0" w:color="auto"/>
                        <w:left w:val="none" w:sz="0" w:space="0" w:color="auto"/>
                        <w:bottom w:val="none" w:sz="0" w:space="0" w:color="auto"/>
                        <w:right w:val="none" w:sz="0" w:space="0" w:color="auto"/>
                      </w:divBdr>
                    </w:div>
                  </w:divsChild>
                </w:div>
                <w:div w:id="1854803443">
                  <w:marLeft w:val="0"/>
                  <w:marRight w:val="0"/>
                  <w:marTop w:val="0"/>
                  <w:marBottom w:val="0"/>
                  <w:divBdr>
                    <w:top w:val="none" w:sz="0" w:space="0" w:color="auto"/>
                    <w:left w:val="none" w:sz="0" w:space="0" w:color="auto"/>
                    <w:bottom w:val="none" w:sz="0" w:space="0" w:color="auto"/>
                    <w:right w:val="none" w:sz="0" w:space="0" w:color="auto"/>
                  </w:divBdr>
                  <w:divsChild>
                    <w:div w:id="1055930645">
                      <w:marLeft w:val="0"/>
                      <w:marRight w:val="0"/>
                      <w:marTop w:val="0"/>
                      <w:marBottom w:val="0"/>
                      <w:divBdr>
                        <w:top w:val="none" w:sz="0" w:space="0" w:color="auto"/>
                        <w:left w:val="none" w:sz="0" w:space="0" w:color="auto"/>
                        <w:bottom w:val="none" w:sz="0" w:space="0" w:color="auto"/>
                        <w:right w:val="none" w:sz="0" w:space="0" w:color="auto"/>
                      </w:divBdr>
                    </w:div>
                  </w:divsChild>
                </w:div>
                <w:div w:id="1996184742">
                  <w:marLeft w:val="0"/>
                  <w:marRight w:val="0"/>
                  <w:marTop w:val="0"/>
                  <w:marBottom w:val="0"/>
                  <w:divBdr>
                    <w:top w:val="none" w:sz="0" w:space="0" w:color="auto"/>
                    <w:left w:val="none" w:sz="0" w:space="0" w:color="auto"/>
                    <w:bottom w:val="none" w:sz="0" w:space="0" w:color="auto"/>
                    <w:right w:val="none" w:sz="0" w:space="0" w:color="auto"/>
                  </w:divBdr>
                  <w:divsChild>
                    <w:div w:id="1051268280">
                      <w:marLeft w:val="0"/>
                      <w:marRight w:val="0"/>
                      <w:marTop w:val="0"/>
                      <w:marBottom w:val="0"/>
                      <w:divBdr>
                        <w:top w:val="none" w:sz="0" w:space="0" w:color="auto"/>
                        <w:left w:val="none" w:sz="0" w:space="0" w:color="auto"/>
                        <w:bottom w:val="none" w:sz="0" w:space="0" w:color="auto"/>
                        <w:right w:val="none" w:sz="0" w:space="0" w:color="auto"/>
                      </w:divBdr>
                    </w:div>
                  </w:divsChild>
                </w:div>
                <w:div w:id="2048215768">
                  <w:marLeft w:val="0"/>
                  <w:marRight w:val="0"/>
                  <w:marTop w:val="0"/>
                  <w:marBottom w:val="0"/>
                  <w:divBdr>
                    <w:top w:val="none" w:sz="0" w:space="0" w:color="auto"/>
                    <w:left w:val="none" w:sz="0" w:space="0" w:color="auto"/>
                    <w:bottom w:val="none" w:sz="0" w:space="0" w:color="auto"/>
                    <w:right w:val="none" w:sz="0" w:space="0" w:color="auto"/>
                  </w:divBdr>
                  <w:divsChild>
                    <w:div w:id="845439870">
                      <w:marLeft w:val="0"/>
                      <w:marRight w:val="0"/>
                      <w:marTop w:val="0"/>
                      <w:marBottom w:val="0"/>
                      <w:divBdr>
                        <w:top w:val="none" w:sz="0" w:space="0" w:color="auto"/>
                        <w:left w:val="none" w:sz="0" w:space="0" w:color="auto"/>
                        <w:bottom w:val="none" w:sz="0" w:space="0" w:color="auto"/>
                        <w:right w:val="none" w:sz="0" w:space="0" w:color="auto"/>
                      </w:divBdr>
                    </w:div>
                  </w:divsChild>
                </w:div>
                <w:div w:id="2048602512">
                  <w:marLeft w:val="0"/>
                  <w:marRight w:val="0"/>
                  <w:marTop w:val="0"/>
                  <w:marBottom w:val="0"/>
                  <w:divBdr>
                    <w:top w:val="none" w:sz="0" w:space="0" w:color="auto"/>
                    <w:left w:val="none" w:sz="0" w:space="0" w:color="auto"/>
                    <w:bottom w:val="none" w:sz="0" w:space="0" w:color="auto"/>
                    <w:right w:val="none" w:sz="0" w:space="0" w:color="auto"/>
                  </w:divBdr>
                  <w:divsChild>
                    <w:div w:id="1509517626">
                      <w:marLeft w:val="0"/>
                      <w:marRight w:val="0"/>
                      <w:marTop w:val="0"/>
                      <w:marBottom w:val="0"/>
                      <w:divBdr>
                        <w:top w:val="none" w:sz="0" w:space="0" w:color="auto"/>
                        <w:left w:val="none" w:sz="0" w:space="0" w:color="auto"/>
                        <w:bottom w:val="none" w:sz="0" w:space="0" w:color="auto"/>
                        <w:right w:val="none" w:sz="0" w:space="0" w:color="auto"/>
                      </w:divBdr>
                    </w:div>
                  </w:divsChild>
                </w:div>
                <w:div w:id="2130002364">
                  <w:marLeft w:val="0"/>
                  <w:marRight w:val="0"/>
                  <w:marTop w:val="0"/>
                  <w:marBottom w:val="0"/>
                  <w:divBdr>
                    <w:top w:val="none" w:sz="0" w:space="0" w:color="auto"/>
                    <w:left w:val="none" w:sz="0" w:space="0" w:color="auto"/>
                    <w:bottom w:val="none" w:sz="0" w:space="0" w:color="auto"/>
                    <w:right w:val="none" w:sz="0" w:space="0" w:color="auto"/>
                  </w:divBdr>
                  <w:divsChild>
                    <w:div w:id="19400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7417">
      <w:bodyDiv w:val="1"/>
      <w:marLeft w:val="0"/>
      <w:marRight w:val="0"/>
      <w:marTop w:val="0"/>
      <w:marBottom w:val="0"/>
      <w:divBdr>
        <w:top w:val="none" w:sz="0" w:space="0" w:color="auto"/>
        <w:left w:val="none" w:sz="0" w:space="0" w:color="auto"/>
        <w:bottom w:val="none" w:sz="0" w:space="0" w:color="auto"/>
        <w:right w:val="none" w:sz="0" w:space="0" w:color="auto"/>
      </w:divBdr>
    </w:div>
    <w:div w:id="800612158">
      <w:bodyDiv w:val="1"/>
      <w:marLeft w:val="0"/>
      <w:marRight w:val="0"/>
      <w:marTop w:val="0"/>
      <w:marBottom w:val="0"/>
      <w:divBdr>
        <w:top w:val="none" w:sz="0" w:space="0" w:color="auto"/>
        <w:left w:val="none" w:sz="0" w:space="0" w:color="auto"/>
        <w:bottom w:val="none" w:sz="0" w:space="0" w:color="auto"/>
        <w:right w:val="none" w:sz="0" w:space="0" w:color="auto"/>
      </w:divBdr>
      <w:divsChild>
        <w:div w:id="40518170">
          <w:marLeft w:val="0"/>
          <w:marRight w:val="0"/>
          <w:marTop w:val="0"/>
          <w:marBottom w:val="0"/>
          <w:divBdr>
            <w:top w:val="none" w:sz="0" w:space="0" w:color="auto"/>
            <w:left w:val="none" w:sz="0" w:space="0" w:color="auto"/>
            <w:bottom w:val="none" w:sz="0" w:space="0" w:color="auto"/>
            <w:right w:val="none" w:sz="0" w:space="0" w:color="auto"/>
          </w:divBdr>
          <w:divsChild>
            <w:div w:id="579023912">
              <w:marLeft w:val="0"/>
              <w:marRight w:val="0"/>
              <w:marTop w:val="0"/>
              <w:marBottom w:val="0"/>
              <w:divBdr>
                <w:top w:val="none" w:sz="0" w:space="0" w:color="auto"/>
                <w:left w:val="none" w:sz="0" w:space="0" w:color="auto"/>
                <w:bottom w:val="none" w:sz="0" w:space="0" w:color="auto"/>
                <w:right w:val="none" w:sz="0" w:space="0" w:color="auto"/>
              </w:divBdr>
            </w:div>
          </w:divsChild>
        </w:div>
        <w:div w:id="70124254">
          <w:marLeft w:val="0"/>
          <w:marRight w:val="0"/>
          <w:marTop w:val="0"/>
          <w:marBottom w:val="0"/>
          <w:divBdr>
            <w:top w:val="none" w:sz="0" w:space="0" w:color="auto"/>
            <w:left w:val="none" w:sz="0" w:space="0" w:color="auto"/>
            <w:bottom w:val="none" w:sz="0" w:space="0" w:color="auto"/>
            <w:right w:val="none" w:sz="0" w:space="0" w:color="auto"/>
          </w:divBdr>
          <w:divsChild>
            <w:div w:id="1148282674">
              <w:marLeft w:val="0"/>
              <w:marRight w:val="0"/>
              <w:marTop w:val="0"/>
              <w:marBottom w:val="0"/>
              <w:divBdr>
                <w:top w:val="none" w:sz="0" w:space="0" w:color="auto"/>
                <w:left w:val="none" w:sz="0" w:space="0" w:color="auto"/>
                <w:bottom w:val="none" w:sz="0" w:space="0" w:color="auto"/>
                <w:right w:val="none" w:sz="0" w:space="0" w:color="auto"/>
              </w:divBdr>
            </w:div>
          </w:divsChild>
        </w:div>
        <w:div w:id="139806002">
          <w:marLeft w:val="0"/>
          <w:marRight w:val="0"/>
          <w:marTop w:val="0"/>
          <w:marBottom w:val="0"/>
          <w:divBdr>
            <w:top w:val="none" w:sz="0" w:space="0" w:color="auto"/>
            <w:left w:val="none" w:sz="0" w:space="0" w:color="auto"/>
            <w:bottom w:val="none" w:sz="0" w:space="0" w:color="auto"/>
            <w:right w:val="none" w:sz="0" w:space="0" w:color="auto"/>
          </w:divBdr>
          <w:divsChild>
            <w:div w:id="41095810">
              <w:marLeft w:val="0"/>
              <w:marRight w:val="0"/>
              <w:marTop w:val="0"/>
              <w:marBottom w:val="0"/>
              <w:divBdr>
                <w:top w:val="none" w:sz="0" w:space="0" w:color="auto"/>
                <w:left w:val="none" w:sz="0" w:space="0" w:color="auto"/>
                <w:bottom w:val="none" w:sz="0" w:space="0" w:color="auto"/>
                <w:right w:val="none" w:sz="0" w:space="0" w:color="auto"/>
              </w:divBdr>
            </w:div>
          </w:divsChild>
        </w:div>
        <w:div w:id="376050035">
          <w:marLeft w:val="0"/>
          <w:marRight w:val="0"/>
          <w:marTop w:val="0"/>
          <w:marBottom w:val="0"/>
          <w:divBdr>
            <w:top w:val="none" w:sz="0" w:space="0" w:color="auto"/>
            <w:left w:val="none" w:sz="0" w:space="0" w:color="auto"/>
            <w:bottom w:val="none" w:sz="0" w:space="0" w:color="auto"/>
            <w:right w:val="none" w:sz="0" w:space="0" w:color="auto"/>
          </w:divBdr>
          <w:divsChild>
            <w:div w:id="1279604767">
              <w:marLeft w:val="0"/>
              <w:marRight w:val="0"/>
              <w:marTop w:val="0"/>
              <w:marBottom w:val="0"/>
              <w:divBdr>
                <w:top w:val="none" w:sz="0" w:space="0" w:color="auto"/>
                <w:left w:val="none" w:sz="0" w:space="0" w:color="auto"/>
                <w:bottom w:val="none" w:sz="0" w:space="0" w:color="auto"/>
                <w:right w:val="none" w:sz="0" w:space="0" w:color="auto"/>
              </w:divBdr>
            </w:div>
          </w:divsChild>
        </w:div>
        <w:div w:id="403067143">
          <w:marLeft w:val="0"/>
          <w:marRight w:val="0"/>
          <w:marTop w:val="0"/>
          <w:marBottom w:val="0"/>
          <w:divBdr>
            <w:top w:val="none" w:sz="0" w:space="0" w:color="auto"/>
            <w:left w:val="none" w:sz="0" w:space="0" w:color="auto"/>
            <w:bottom w:val="none" w:sz="0" w:space="0" w:color="auto"/>
            <w:right w:val="none" w:sz="0" w:space="0" w:color="auto"/>
          </w:divBdr>
          <w:divsChild>
            <w:div w:id="871259527">
              <w:marLeft w:val="0"/>
              <w:marRight w:val="0"/>
              <w:marTop w:val="0"/>
              <w:marBottom w:val="0"/>
              <w:divBdr>
                <w:top w:val="none" w:sz="0" w:space="0" w:color="auto"/>
                <w:left w:val="none" w:sz="0" w:space="0" w:color="auto"/>
                <w:bottom w:val="none" w:sz="0" w:space="0" w:color="auto"/>
                <w:right w:val="none" w:sz="0" w:space="0" w:color="auto"/>
              </w:divBdr>
            </w:div>
          </w:divsChild>
        </w:div>
        <w:div w:id="475145861">
          <w:marLeft w:val="0"/>
          <w:marRight w:val="0"/>
          <w:marTop w:val="0"/>
          <w:marBottom w:val="0"/>
          <w:divBdr>
            <w:top w:val="none" w:sz="0" w:space="0" w:color="auto"/>
            <w:left w:val="none" w:sz="0" w:space="0" w:color="auto"/>
            <w:bottom w:val="none" w:sz="0" w:space="0" w:color="auto"/>
            <w:right w:val="none" w:sz="0" w:space="0" w:color="auto"/>
          </w:divBdr>
          <w:divsChild>
            <w:div w:id="429665350">
              <w:marLeft w:val="0"/>
              <w:marRight w:val="0"/>
              <w:marTop w:val="0"/>
              <w:marBottom w:val="0"/>
              <w:divBdr>
                <w:top w:val="none" w:sz="0" w:space="0" w:color="auto"/>
                <w:left w:val="none" w:sz="0" w:space="0" w:color="auto"/>
                <w:bottom w:val="none" w:sz="0" w:space="0" w:color="auto"/>
                <w:right w:val="none" w:sz="0" w:space="0" w:color="auto"/>
              </w:divBdr>
            </w:div>
          </w:divsChild>
        </w:div>
        <w:div w:id="789738363">
          <w:marLeft w:val="0"/>
          <w:marRight w:val="0"/>
          <w:marTop w:val="0"/>
          <w:marBottom w:val="0"/>
          <w:divBdr>
            <w:top w:val="none" w:sz="0" w:space="0" w:color="auto"/>
            <w:left w:val="none" w:sz="0" w:space="0" w:color="auto"/>
            <w:bottom w:val="none" w:sz="0" w:space="0" w:color="auto"/>
            <w:right w:val="none" w:sz="0" w:space="0" w:color="auto"/>
          </w:divBdr>
          <w:divsChild>
            <w:div w:id="1676421558">
              <w:marLeft w:val="0"/>
              <w:marRight w:val="0"/>
              <w:marTop w:val="0"/>
              <w:marBottom w:val="0"/>
              <w:divBdr>
                <w:top w:val="none" w:sz="0" w:space="0" w:color="auto"/>
                <w:left w:val="none" w:sz="0" w:space="0" w:color="auto"/>
                <w:bottom w:val="none" w:sz="0" w:space="0" w:color="auto"/>
                <w:right w:val="none" w:sz="0" w:space="0" w:color="auto"/>
              </w:divBdr>
            </w:div>
          </w:divsChild>
        </w:div>
        <w:div w:id="969088547">
          <w:marLeft w:val="0"/>
          <w:marRight w:val="0"/>
          <w:marTop w:val="0"/>
          <w:marBottom w:val="0"/>
          <w:divBdr>
            <w:top w:val="none" w:sz="0" w:space="0" w:color="auto"/>
            <w:left w:val="none" w:sz="0" w:space="0" w:color="auto"/>
            <w:bottom w:val="none" w:sz="0" w:space="0" w:color="auto"/>
            <w:right w:val="none" w:sz="0" w:space="0" w:color="auto"/>
          </w:divBdr>
          <w:divsChild>
            <w:div w:id="244925636">
              <w:marLeft w:val="0"/>
              <w:marRight w:val="0"/>
              <w:marTop w:val="0"/>
              <w:marBottom w:val="0"/>
              <w:divBdr>
                <w:top w:val="none" w:sz="0" w:space="0" w:color="auto"/>
                <w:left w:val="none" w:sz="0" w:space="0" w:color="auto"/>
                <w:bottom w:val="none" w:sz="0" w:space="0" w:color="auto"/>
                <w:right w:val="none" w:sz="0" w:space="0" w:color="auto"/>
              </w:divBdr>
            </w:div>
          </w:divsChild>
        </w:div>
        <w:div w:id="1003971639">
          <w:marLeft w:val="0"/>
          <w:marRight w:val="0"/>
          <w:marTop w:val="0"/>
          <w:marBottom w:val="0"/>
          <w:divBdr>
            <w:top w:val="none" w:sz="0" w:space="0" w:color="auto"/>
            <w:left w:val="none" w:sz="0" w:space="0" w:color="auto"/>
            <w:bottom w:val="none" w:sz="0" w:space="0" w:color="auto"/>
            <w:right w:val="none" w:sz="0" w:space="0" w:color="auto"/>
          </w:divBdr>
          <w:divsChild>
            <w:div w:id="81920832">
              <w:marLeft w:val="0"/>
              <w:marRight w:val="0"/>
              <w:marTop w:val="0"/>
              <w:marBottom w:val="0"/>
              <w:divBdr>
                <w:top w:val="none" w:sz="0" w:space="0" w:color="auto"/>
                <w:left w:val="none" w:sz="0" w:space="0" w:color="auto"/>
                <w:bottom w:val="none" w:sz="0" w:space="0" w:color="auto"/>
                <w:right w:val="none" w:sz="0" w:space="0" w:color="auto"/>
              </w:divBdr>
            </w:div>
          </w:divsChild>
        </w:div>
        <w:div w:id="1052656730">
          <w:marLeft w:val="0"/>
          <w:marRight w:val="0"/>
          <w:marTop w:val="0"/>
          <w:marBottom w:val="0"/>
          <w:divBdr>
            <w:top w:val="none" w:sz="0" w:space="0" w:color="auto"/>
            <w:left w:val="none" w:sz="0" w:space="0" w:color="auto"/>
            <w:bottom w:val="none" w:sz="0" w:space="0" w:color="auto"/>
            <w:right w:val="none" w:sz="0" w:space="0" w:color="auto"/>
          </w:divBdr>
          <w:divsChild>
            <w:div w:id="828328163">
              <w:marLeft w:val="0"/>
              <w:marRight w:val="0"/>
              <w:marTop w:val="0"/>
              <w:marBottom w:val="0"/>
              <w:divBdr>
                <w:top w:val="none" w:sz="0" w:space="0" w:color="auto"/>
                <w:left w:val="none" w:sz="0" w:space="0" w:color="auto"/>
                <w:bottom w:val="none" w:sz="0" w:space="0" w:color="auto"/>
                <w:right w:val="none" w:sz="0" w:space="0" w:color="auto"/>
              </w:divBdr>
            </w:div>
          </w:divsChild>
        </w:div>
        <w:div w:id="1223980806">
          <w:marLeft w:val="0"/>
          <w:marRight w:val="0"/>
          <w:marTop w:val="0"/>
          <w:marBottom w:val="0"/>
          <w:divBdr>
            <w:top w:val="none" w:sz="0" w:space="0" w:color="auto"/>
            <w:left w:val="none" w:sz="0" w:space="0" w:color="auto"/>
            <w:bottom w:val="none" w:sz="0" w:space="0" w:color="auto"/>
            <w:right w:val="none" w:sz="0" w:space="0" w:color="auto"/>
          </w:divBdr>
          <w:divsChild>
            <w:div w:id="1665084478">
              <w:marLeft w:val="0"/>
              <w:marRight w:val="0"/>
              <w:marTop w:val="0"/>
              <w:marBottom w:val="0"/>
              <w:divBdr>
                <w:top w:val="none" w:sz="0" w:space="0" w:color="auto"/>
                <w:left w:val="none" w:sz="0" w:space="0" w:color="auto"/>
                <w:bottom w:val="none" w:sz="0" w:space="0" w:color="auto"/>
                <w:right w:val="none" w:sz="0" w:space="0" w:color="auto"/>
              </w:divBdr>
            </w:div>
          </w:divsChild>
        </w:div>
        <w:div w:id="1247492578">
          <w:marLeft w:val="0"/>
          <w:marRight w:val="0"/>
          <w:marTop w:val="0"/>
          <w:marBottom w:val="0"/>
          <w:divBdr>
            <w:top w:val="none" w:sz="0" w:space="0" w:color="auto"/>
            <w:left w:val="none" w:sz="0" w:space="0" w:color="auto"/>
            <w:bottom w:val="none" w:sz="0" w:space="0" w:color="auto"/>
            <w:right w:val="none" w:sz="0" w:space="0" w:color="auto"/>
          </w:divBdr>
          <w:divsChild>
            <w:div w:id="294458438">
              <w:marLeft w:val="0"/>
              <w:marRight w:val="0"/>
              <w:marTop w:val="0"/>
              <w:marBottom w:val="0"/>
              <w:divBdr>
                <w:top w:val="none" w:sz="0" w:space="0" w:color="auto"/>
                <w:left w:val="none" w:sz="0" w:space="0" w:color="auto"/>
                <w:bottom w:val="none" w:sz="0" w:space="0" w:color="auto"/>
                <w:right w:val="none" w:sz="0" w:space="0" w:color="auto"/>
              </w:divBdr>
            </w:div>
          </w:divsChild>
        </w:div>
        <w:div w:id="1288464472">
          <w:marLeft w:val="0"/>
          <w:marRight w:val="0"/>
          <w:marTop w:val="0"/>
          <w:marBottom w:val="0"/>
          <w:divBdr>
            <w:top w:val="none" w:sz="0" w:space="0" w:color="auto"/>
            <w:left w:val="none" w:sz="0" w:space="0" w:color="auto"/>
            <w:bottom w:val="none" w:sz="0" w:space="0" w:color="auto"/>
            <w:right w:val="none" w:sz="0" w:space="0" w:color="auto"/>
          </w:divBdr>
          <w:divsChild>
            <w:div w:id="7873300">
              <w:marLeft w:val="0"/>
              <w:marRight w:val="0"/>
              <w:marTop w:val="0"/>
              <w:marBottom w:val="0"/>
              <w:divBdr>
                <w:top w:val="none" w:sz="0" w:space="0" w:color="auto"/>
                <w:left w:val="none" w:sz="0" w:space="0" w:color="auto"/>
                <w:bottom w:val="none" w:sz="0" w:space="0" w:color="auto"/>
                <w:right w:val="none" w:sz="0" w:space="0" w:color="auto"/>
              </w:divBdr>
            </w:div>
          </w:divsChild>
        </w:div>
        <w:div w:id="1308439507">
          <w:marLeft w:val="0"/>
          <w:marRight w:val="0"/>
          <w:marTop w:val="0"/>
          <w:marBottom w:val="0"/>
          <w:divBdr>
            <w:top w:val="none" w:sz="0" w:space="0" w:color="auto"/>
            <w:left w:val="none" w:sz="0" w:space="0" w:color="auto"/>
            <w:bottom w:val="none" w:sz="0" w:space="0" w:color="auto"/>
            <w:right w:val="none" w:sz="0" w:space="0" w:color="auto"/>
          </w:divBdr>
          <w:divsChild>
            <w:div w:id="397368448">
              <w:marLeft w:val="0"/>
              <w:marRight w:val="0"/>
              <w:marTop w:val="0"/>
              <w:marBottom w:val="0"/>
              <w:divBdr>
                <w:top w:val="none" w:sz="0" w:space="0" w:color="auto"/>
                <w:left w:val="none" w:sz="0" w:space="0" w:color="auto"/>
                <w:bottom w:val="none" w:sz="0" w:space="0" w:color="auto"/>
                <w:right w:val="none" w:sz="0" w:space="0" w:color="auto"/>
              </w:divBdr>
            </w:div>
          </w:divsChild>
        </w:div>
        <w:div w:id="1494682660">
          <w:marLeft w:val="0"/>
          <w:marRight w:val="0"/>
          <w:marTop w:val="0"/>
          <w:marBottom w:val="0"/>
          <w:divBdr>
            <w:top w:val="none" w:sz="0" w:space="0" w:color="auto"/>
            <w:left w:val="none" w:sz="0" w:space="0" w:color="auto"/>
            <w:bottom w:val="none" w:sz="0" w:space="0" w:color="auto"/>
            <w:right w:val="none" w:sz="0" w:space="0" w:color="auto"/>
          </w:divBdr>
          <w:divsChild>
            <w:div w:id="836379352">
              <w:marLeft w:val="0"/>
              <w:marRight w:val="0"/>
              <w:marTop w:val="0"/>
              <w:marBottom w:val="0"/>
              <w:divBdr>
                <w:top w:val="none" w:sz="0" w:space="0" w:color="auto"/>
                <w:left w:val="none" w:sz="0" w:space="0" w:color="auto"/>
                <w:bottom w:val="none" w:sz="0" w:space="0" w:color="auto"/>
                <w:right w:val="none" w:sz="0" w:space="0" w:color="auto"/>
              </w:divBdr>
            </w:div>
          </w:divsChild>
        </w:div>
        <w:div w:id="1586264782">
          <w:marLeft w:val="0"/>
          <w:marRight w:val="0"/>
          <w:marTop w:val="0"/>
          <w:marBottom w:val="0"/>
          <w:divBdr>
            <w:top w:val="none" w:sz="0" w:space="0" w:color="auto"/>
            <w:left w:val="none" w:sz="0" w:space="0" w:color="auto"/>
            <w:bottom w:val="none" w:sz="0" w:space="0" w:color="auto"/>
            <w:right w:val="none" w:sz="0" w:space="0" w:color="auto"/>
          </w:divBdr>
          <w:divsChild>
            <w:div w:id="1789546727">
              <w:marLeft w:val="0"/>
              <w:marRight w:val="0"/>
              <w:marTop w:val="0"/>
              <w:marBottom w:val="0"/>
              <w:divBdr>
                <w:top w:val="none" w:sz="0" w:space="0" w:color="auto"/>
                <w:left w:val="none" w:sz="0" w:space="0" w:color="auto"/>
                <w:bottom w:val="none" w:sz="0" w:space="0" w:color="auto"/>
                <w:right w:val="none" w:sz="0" w:space="0" w:color="auto"/>
              </w:divBdr>
            </w:div>
          </w:divsChild>
        </w:div>
        <w:div w:id="1826823350">
          <w:marLeft w:val="0"/>
          <w:marRight w:val="0"/>
          <w:marTop w:val="0"/>
          <w:marBottom w:val="0"/>
          <w:divBdr>
            <w:top w:val="none" w:sz="0" w:space="0" w:color="auto"/>
            <w:left w:val="none" w:sz="0" w:space="0" w:color="auto"/>
            <w:bottom w:val="none" w:sz="0" w:space="0" w:color="auto"/>
            <w:right w:val="none" w:sz="0" w:space="0" w:color="auto"/>
          </w:divBdr>
          <w:divsChild>
            <w:div w:id="1041052348">
              <w:marLeft w:val="0"/>
              <w:marRight w:val="0"/>
              <w:marTop w:val="0"/>
              <w:marBottom w:val="0"/>
              <w:divBdr>
                <w:top w:val="none" w:sz="0" w:space="0" w:color="auto"/>
                <w:left w:val="none" w:sz="0" w:space="0" w:color="auto"/>
                <w:bottom w:val="none" w:sz="0" w:space="0" w:color="auto"/>
                <w:right w:val="none" w:sz="0" w:space="0" w:color="auto"/>
              </w:divBdr>
            </w:div>
          </w:divsChild>
        </w:div>
        <w:div w:id="1864974503">
          <w:marLeft w:val="0"/>
          <w:marRight w:val="0"/>
          <w:marTop w:val="0"/>
          <w:marBottom w:val="0"/>
          <w:divBdr>
            <w:top w:val="none" w:sz="0" w:space="0" w:color="auto"/>
            <w:left w:val="none" w:sz="0" w:space="0" w:color="auto"/>
            <w:bottom w:val="none" w:sz="0" w:space="0" w:color="auto"/>
            <w:right w:val="none" w:sz="0" w:space="0" w:color="auto"/>
          </w:divBdr>
          <w:divsChild>
            <w:div w:id="231429819">
              <w:marLeft w:val="0"/>
              <w:marRight w:val="0"/>
              <w:marTop w:val="0"/>
              <w:marBottom w:val="0"/>
              <w:divBdr>
                <w:top w:val="none" w:sz="0" w:space="0" w:color="auto"/>
                <w:left w:val="none" w:sz="0" w:space="0" w:color="auto"/>
                <w:bottom w:val="none" w:sz="0" w:space="0" w:color="auto"/>
                <w:right w:val="none" w:sz="0" w:space="0" w:color="auto"/>
              </w:divBdr>
            </w:div>
          </w:divsChild>
        </w:div>
        <w:div w:id="1919167026">
          <w:marLeft w:val="0"/>
          <w:marRight w:val="0"/>
          <w:marTop w:val="0"/>
          <w:marBottom w:val="0"/>
          <w:divBdr>
            <w:top w:val="none" w:sz="0" w:space="0" w:color="auto"/>
            <w:left w:val="none" w:sz="0" w:space="0" w:color="auto"/>
            <w:bottom w:val="none" w:sz="0" w:space="0" w:color="auto"/>
            <w:right w:val="none" w:sz="0" w:space="0" w:color="auto"/>
          </w:divBdr>
          <w:divsChild>
            <w:div w:id="1562447929">
              <w:marLeft w:val="0"/>
              <w:marRight w:val="0"/>
              <w:marTop w:val="0"/>
              <w:marBottom w:val="0"/>
              <w:divBdr>
                <w:top w:val="none" w:sz="0" w:space="0" w:color="auto"/>
                <w:left w:val="none" w:sz="0" w:space="0" w:color="auto"/>
                <w:bottom w:val="none" w:sz="0" w:space="0" w:color="auto"/>
                <w:right w:val="none" w:sz="0" w:space="0" w:color="auto"/>
              </w:divBdr>
            </w:div>
          </w:divsChild>
        </w:div>
        <w:div w:id="1944070009">
          <w:marLeft w:val="0"/>
          <w:marRight w:val="0"/>
          <w:marTop w:val="0"/>
          <w:marBottom w:val="0"/>
          <w:divBdr>
            <w:top w:val="none" w:sz="0" w:space="0" w:color="auto"/>
            <w:left w:val="none" w:sz="0" w:space="0" w:color="auto"/>
            <w:bottom w:val="none" w:sz="0" w:space="0" w:color="auto"/>
            <w:right w:val="none" w:sz="0" w:space="0" w:color="auto"/>
          </w:divBdr>
          <w:divsChild>
            <w:div w:id="1613588197">
              <w:marLeft w:val="0"/>
              <w:marRight w:val="0"/>
              <w:marTop w:val="0"/>
              <w:marBottom w:val="0"/>
              <w:divBdr>
                <w:top w:val="none" w:sz="0" w:space="0" w:color="auto"/>
                <w:left w:val="none" w:sz="0" w:space="0" w:color="auto"/>
                <w:bottom w:val="none" w:sz="0" w:space="0" w:color="auto"/>
                <w:right w:val="none" w:sz="0" w:space="0" w:color="auto"/>
              </w:divBdr>
            </w:div>
          </w:divsChild>
        </w:div>
        <w:div w:id="2015372785">
          <w:marLeft w:val="0"/>
          <w:marRight w:val="0"/>
          <w:marTop w:val="0"/>
          <w:marBottom w:val="0"/>
          <w:divBdr>
            <w:top w:val="none" w:sz="0" w:space="0" w:color="auto"/>
            <w:left w:val="none" w:sz="0" w:space="0" w:color="auto"/>
            <w:bottom w:val="none" w:sz="0" w:space="0" w:color="auto"/>
            <w:right w:val="none" w:sz="0" w:space="0" w:color="auto"/>
          </w:divBdr>
          <w:divsChild>
            <w:div w:id="1427070889">
              <w:marLeft w:val="0"/>
              <w:marRight w:val="0"/>
              <w:marTop w:val="0"/>
              <w:marBottom w:val="0"/>
              <w:divBdr>
                <w:top w:val="none" w:sz="0" w:space="0" w:color="auto"/>
                <w:left w:val="none" w:sz="0" w:space="0" w:color="auto"/>
                <w:bottom w:val="none" w:sz="0" w:space="0" w:color="auto"/>
                <w:right w:val="none" w:sz="0" w:space="0" w:color="auto"/>
              </w:divBdr>
            </w:div>
          </w:divsChild>
        </w:div>
        <w:div w:id="2029863731">
          <w:marLeft w:val="0"/>
          <w:marRight w:val="0"/>
          <w:marTop w:val="0"/>
          <w:marBottom w:val="0"/>
          <w:divBdr>
            <w:top w:val="none" w:sz="0" w:space="0" w:color="auto"/>
            <w:left w:val="none" w:sz="0" w:space="0" w:color="auto"/>
            <w:bottom w:val="none" w:sz="0" w:space="0" w:color="auto"/>
            <w:right w:val="none" w:sz="0" w:space="0" w:color="auto"/>
          </w:divBdr>
          <w:divsChild>
            <w:div w:id="978802240">
              <w:marLeft w:val="0"/>
              <w:marRight w:val="0"/>
              <w:marTop w:val="0"/>
              <w:marBottom w:val="0"/>
              <w:divBdr>
                <w:top w:val="none" w:sz="0" w:space="0" w:color="auto"/>
                <w:left w:val="none" w:sz="0" w:space="0" w:color="auto"/>
                <w:bottom w:val="none" w:sz="0" w:space="0" w:color="auto"/>
                <w:right w:val="none" w:sz="0" w:space="0" w:color="auto"/>
              </w:divBdr>
            </w:div>
          </w:divsChild>
        </w:div>
        <w:div w:id="2036610475">
          <w:marLeft w:val="0"/>
          <w:marRight w:val="0"/>
          <w:marTop w:val="0"/>
          <w:marBottom w:val="0"/>
          <w:divBdr>
            <w:top w:val="none" w:sz="0" w:space="0" w:color="auto"/>
            <w:left w:val="none" w:sz="0" w:space="0" w:color="auto"/>
            <w:bottom w:val="none" w:sz="0" w:space="0" w:color="auto"/>
            <w:right w:val="none" w:sz="0" w:space="0" w:color="auto"/>
          </w:divBdr>
          <w:divsChild>
            <w:div w:id="2027247085">
              <w:marLeft w:val="0"/>
              <w:marRight w:val="0"/>
              <w:marTop w:val="0"/>
              <w:marBottom w:val="0"/>
              <w:divBdr>
                <w:top w:val="none" w:sz="0" w:space="0" w:color="auto"/>
                <w:left w:val="none" w:sz="0" w:space="0" w:color="auto"/>
                <w:bottom w:val="none" w:sz="0" w:space="0" w:color="auto"/>
                <w:right w:val="none" w:sz="0" w:space="0" w:color="auto"/>
              </w:divBdr>
            </w:div>
          </w:divsChild>
        </w:div>
        <w:div w:id="2130540118">
          <w:marLeft w:val="0"/>
          <w:marRight w:val="0"/>
          <w:marTop w:val="0"/>
          <w:marBottom w:val="0"/>
          <w:divBdr>
            <w:top w:val="none" w:sz="0" w:space="0" w:color="auto"/>
            <w:left w:val="none" w:sz="0" w:space="0" w:color="auto"/>
            <w:bottom w:val="none" w:sz="0" w:space="0" w:color="auto"/>
            <w:right w:val="none" w:sz="0" w:space="0" w:color="auto"/>
          </w:divBdr>
          <w:divsChild>
            <w:div w:id="9922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0469">
      <w:bodyDiv w:val="1"/>
      <w:marLeft w:val="0"/>
      <w:marRight w:val="0"/>
      <w:marTop w:val="0"/>
      <w:marBottom w:val="0"/>
      <w:divBdr>
        <w:top w:val="none" w:sz="0" w:space="0" w:color="auto"/>
        <w:left w:val="none" w:sz="0" w:space="0" w:color="auto"/>
        <w:bottom w:val="none" w:sz="0" w:space="0" w:color="auto"/>
        <w:right w:val="none" w:sz="0" w:space="0" w:color="auto"/>
      </w:divBdr>
      <w:divsChild>
        <w:div w:id="46342428">
          <w:marLeft w:val="0"/>
          <w:marRight w:val="0"/>
          <w:marTop w:val="0"/>
          <w:marBottom w:val="0"/>
          <w:divBdr>
            <w:top w:val="none" w:sz="0" w:space="0" w:color="auto"/>
            <w:left w:val="none" w:sz="0" w:space="0" w:color="auto"/>
            <w:bottom w:val="none" w:sz="0" w:space="0" w:color="auto"/>
            <w:right w:val="none" w:sz="0" w:space="0" w:color="auto"/>
          </w:divBdr>
        </w:div>
        <w:div w:id="1026834655">
          <w:marLeft w:val="0"/>
          <w:marRight w:val="0"/>
          <w:marTop w:val="0"/>
          <w:marBottom w:val="0"/>
          <w:divBdr>
            <w:top w:val="none" w:sz="0" w:space="0" w:color="auto"/>
            <w:left w:val="none" w:sz="0" w:space="0" w:color="auto"/>
            <w:bottom w:val="none" w:sz="0" w:space="0" w:color="auto"/>
            <w:right w:val="none" w:sz="0" w:space="0" w:color="auto"/>
          </w:divBdr>
        </w:div>
        <w:div w:id="1062019022">
          <w:marLeft w:val="0"/>
          <w:marRight w:val="0"/>
          <w:marTop w:val="0"/>
          <w:marBottom w:val="0"/>
          <w:divBdr>
            <w:top w:val="none" w:sz="0" w:space="0" w:color="auto"/>
            <w:left w:val="none" w:sz="0" w:space="0" w:color="auto"/>
            <w:bottom w:val="none" w:sz="0" w:space="0" w:color="auto"/>
            <w:right w:val="none" w:sz="0" w:space="0" w:color="auto"/>
          </w:divBdr>
        </w:div>
      </w:divsChild>
    </w:div>
    <w:div w:id="929391127">
      <w:bodyDiv w:val="1"/>
      <w:marLeft w:val="0"/>
      <w:marRight w:val="0"/>
      <w:marTop w:val="0"/>
      <w:marBottom w:val="0"/>
      <w:divBdr>
        <w:top w:val="none" w:sz="0" w:space="0" w:color="auto"/>
        <w:left w:val="none" w:sz="0" w:space="0" w:color="auto"/>
        <w:bottom w:val="none" w:sz="0" w:space="0" w:color="auto"/>
        <w:right w:val="none" w:sz="0" w:space="0" w:color="auto"/>
      </w:divBdr>
      <w:divsChild>
        <w:div w:id="272369547">
          <w:marLeft w:val="0"/>
          <w:marRight w:val="0"/>
          <w:marTop w:val="0"/>
          <w:marBottom w:val="0"/>
          <w:divBdr>
            <w:top w:val="none" w:sz="0" w:space="0" w:color="auto"/>
            <w:left w:val="none" w:sz="0" w:space="0" w:color="auto"/>
            <w:bottom w:val="none" w:sz="0" w:space="0" w:color="auto"/>
            <w:right w:val="none" w:sz="0" w:space="0" w:color="auto"/>
          </w:divBdr>
        </w:div>
        <w:div w:id="760027021">
          <w:marLeft w:val="0"/>
          <w:marRight w:val="0"/>
          <w:marTop w:val="0"/>
          <w:marBottom w:val="0"/>
          <w:divBdr>
            <w:top w:val="none" w:sz="0" w:space="0" w:color="auto"/>
            <w:left w:val="none" w:sz="0" w:space="0" w:color="auto"/>
            <w:bottom w:val="none" w:sz="0" w:space="0" w:color="auto"/>
            <w:right w:val="none" w:sz="0" w:space="0" w:color="auto"/>
          </w:divBdr>
        </w:div>
        <w:div w:id="766077437">
          <w:marLeft w:val="0"/>
          <w:marRight w:val="0"/>
          <w:marTop w:val="0"/>
          <w:marBottom w:val="0"/>
          <w:divBdr>
            <w:top w:val="none" w:sz="0" w:space="0" w:color="auto"/>
            <w:left w:val="none" w:sz="0" w:space="0" w:color="auto"/>
            <w:bottom w:val="none" w:sz="0" w:space="0" w:color="auto"/>
            <w:right w:val="none" w:sz="0" w:space="0" w:color="auto"/>
          </w:divBdr>
        </w:div>
        <w:div w:id="890771132">
          <w:marLeft w:val="0"/>
          <w:marRight w:val="0"/>
          <w:marTop w:val="0"/>
          <w:marBottom w:val="0"/>
          <w:divBdr>
            <w:top w:val="none" w:sz="0" w:space="0" w:color="auto"/>
            <w:left w:val="none" w:sz="0" w:space="0" w:color="auto"/>
            <w:bottom w:val="none" w:sz="0" w:space="0" w:color="auto"/>
            <w:right w:val="none" w:sz="0" w:space="0" w:color="auto"/>
          </w:divBdr>
        </w:div>
        <w:div w:id="1080059971">
          <w:marLeft w:val="0"/>
          <w:marRight w:val="0"/>
          <w:marTop w:val="0"/>
          <w:marBottom w:val="0"/>
          <w:divBdr>
            <w:top w:val="none" w:sz="0" w:space="0" w:color="auto"/>
            <w:left w:val="none" w:sz="0" w:space="0" w:color="auto"/>
            <w:bottom w:val="none" w:sz="0" w:space="0" w:color="auto"/>
            <w:right w:val="none" w:sz="0" w:space="0" w:color="auto"/>
          </w:divBdr>
        </w:div>
        <w:div w:id="1192376358">
          <w:marLeft w:val="0"/>
          <w:marRight w:val="0"/>
          <w:marTop w:val="0"/>
          <w:marBottom w:val="0"/>
          <w:divBdr>
            <w:top w:val="none" w:sz="0" w:space="0" w:color="auto"/>
            <w:left w:val="none" w:sz="0" w:space="0" w:color="auto"/>
            <w:bottom w:val="none" w:sz="0" w:space="0" w:color="auto"/>
            <w:right w:val="none" w:sz="0" w:space="0" w:color="auto"/>
          </w:divBdr>
        </w:div>
        <w:div w:id="1344937711">
          <w:marLeft w:val="0"/>
          <w:marRight w:val="0"/>
          <w:marTop w:val="0"/>
          <w:marBottom w:val="0"/>
          <w:divBdr>
            <w:top w:val="none" w:sz="0" w:space="0" w:color="auto"/>
            <w:left w:val="none" w:sz="0" w:space="0" w:color="auto"/>
            <w:bottom w:val="none" w:sz="0" w:space="0" w:color="auto"/>
            <w:right w:val="none" w:sz="0" w:space="0" w:color="auto"/>
          </w:divBdr>
        </w:div>
        <w:div w:id="1637947810">
          <w:marLeft w:val="0"/>
          <w:marRight w:val="0"/>
          <w:marTop w:val="0"/>
          <w:marBottom w:val="0"/>
          <w:divBdr>
            <w:top w:val="none" w:sz="0" w:space="0" w:color="auto"/>
            <w:left w:val="none" w:sz="0" w:space="0" w:color="auto"/>
            <w:bottom w:val="none" w:sz="0" w:space="0" w:color="auto"/>
            <w:right w:val="none" w:sz="0" w:space="0" w:color="auto"/>
          </w:divBdr>
        </w:div>
        <w:div w:id="1910536729">
          <w:marLeft w:val="0"/>
          <w:marRight w:val="0"/>
          <w:marTop w:val="0"/>
          <w:marBottom w:val="0"/>
          <w:divBdr>
            <w:top w:val="none" w:sz="0" w:space="0" w:color="auto"/>
            <w:left w:val="none" w:sz="0" w:space="0" w:color="auto"/>
            <w:bottom w:val="none" w:sz="0" w:space="0" w:color="auto"/>
            <w:right w:val="none" w:sz="0" w:space="0" w:color="auto"/>
          </w:divBdr>
        </w:div>
        <w:div w:id="1913150562">
          <w:marLeft w:val="0"/>
          <w:marRight w:val="0"/>
          <w:marTop w:val="0"/>
          <w:marBottom w:val="0"/>
          <w:divBdr>
            <w:top w:val="none" w:sz="0" w:space="0" w:color="auto"/>
            <w:left w:val="none" w:sz="0" w:space="0" w:color="auto"/>
            <w:bottom w:val="none" w:sz="0" w:space="0" w:color="auto"/>
            <w:right w:val="none" w:sz="0" w:space="0" w:color="auto"/>
          </w:divBdr>
        </w:div>
        <w:div w:id="2131195151">
          <w:marLeft w:val="0"/>
          <w:marRight w:val="0"/>
          <w:marTop w:val="0"/>
          <w:marBottom w:val="0"/>
          <w:divBdr>
            <w:top w:val="none" w:sz="0" w:space="0" w:color="auto"/>
            <w:left w:val="none" w:sz="0" w:space="0" w:color="auto"/>
            <w:bottom w:val="none" w:sz="0" w:space="0" w:color="auto"/>
            <w:right w:val="none" w:sz="0" w:space="0" w:color="auto"/>
          </w:divBdr>
        </w:div>
      </w:divsChild>
    </w:div>
    <w:div w:id="932128527">
      <w:bodyDiv w:val="1"/>
      <w:marLeft w:val="0"/>
      <w:marRight w:val="0"/>
      <w:marTop w:val="0"/>
      <w:marBottom w:val="0"/>
      <w:divBdr>
        <w:top w:val="none" w:sz="0" w:space="0" w:color="auto"/>
        <w:left w:val="none" w:sz="0" w:space="0" w:color="auto"/>
        <w:bottom w:val="none" w:sz="0" w:space="0" w:color="auto"/>
        <w:right w:val="none" w:sz="0" w:space="0" w:color="auto"/>
      </w:divBdr>
    </w:div>
    <w:div w:id="979925434">
      <w:bodyDiv w:val="1"/>
      <w:marLeft w:val="0"/>
      <w:marRight w:val="0"/>
      <w:marTop w:val="0"/>
      <w:marBottom w:val="0"/>
      <w:divBdr>
        <w:top w:val="none" w:sz="0" w:space="0" w:color="auto"/>
        <w:left w:val="none" w:sz="0" w:space="0" w:color="auto"/>
        <w:bottom w:val="none" w:sz="0" w:space="0" w:color="auto"/>
        <w:right w:val="none" w:sz="0" w:space="0" w:color="auto"/>
      </w:divBdr>
    </w:div>
    <w:div w:id="1023215458">
      <w:bodyDiv w:val="1"/>
      <w:marLeft w:val="0"/>
      <w:marRight w:val="0"/>
      <w:marTop w:val="0"/>
      <w:marBottom w:val="0"/>
      <w:divBdr>
        <w:top w:val="none" w:sz="0" w:space="0" w:color="auto"/>
        <w:left w:val="none" w:sz="0" w:space="0" w:color="auto"/>
        <w:bottom w:val="none" w:sz="0" w:space="0" w:color="auto"/>
        <w:right w:val="none" w:sz="0" w:space="0" w:color="auto"/>
      </w:divBdr>
    </w:div>
    <w:div w:id="1110080423">
      <w:bodyDiv w:val="1"/>
      <w:marLeft w:val="0"/>
      <w:marRight w:val="0"/>
      <w:marTop w:val="0"/>
      <w:marBottom w:val="0"/>
      <w:divBdr>
        <w:top w:val="none" w:sz="0" w:space="0" w:color="auto"/>
        <w:left w:val="none" w:sz="0" w:space="0" w:color="auto"/>
        <w:bottom w:val="none" w:sz="0" w:space="0" w:color="auto"/>
        <w:right w:val="none" w:sz="0" w:space="0" w:color="auto"/>
      </w:divBdr>
    </w:div>
    <w:div w:id="1149784735">
      <w:bodyDiv w:val="1"/>
      <w:marLeft w:val="0"/>
      <w:marRight w:val="0"/>
      <w:marTop w:val="0"/>
      <w:marBottom w:val="0"/>
      <w:divBdr>
        <w:top w:val="none" w:sz="0" w:space="0" w:color="auto"/>
        <w:left w:val="none" w:sz="0" w:space="0" w:color="auto"/>
        <w:bottom w:val="none" w:sz="0" w:space="0" w:color="auto"/>
        <w:right w:val="none" w:sz="0" w:space="0" w:color="auto"/>
      </w:divBdr>
    </w:div>
    <w:div w:id="1183670565">
      <w:bodyDiv w:val="1"/>
      <w:marLeft w:val="0"/>
      <w:marRight w:val="0"/>
      <w:marTop w:val="0"/>
      <w:marBottom w:val="0"/>
      <w:divBdr>
        <w:top w:val="none" w:sz="0" w:space="0" w:color="auto"/>
        <w:left w:val="none" w:sz="0" w:space="0" w:color="auto"/>
        <w:bottom w:val="none" w:sz="0" w:space="0" w:color="auto"/>
        <w:right w:val="none" w:sz="0" w:space="0" w:color="auto"/>
      </w:divBdr>
      <w:divsChild>
        <w:div w:id="426999054">
          <w:marLeft w:val="0"/>
          <w:marRight w:val="0"/>
          <w:marTop w:val="0"/>
          <w:marBottom w:val="0"/>
          <w:divBdr>
            <w:top w:val="none" w:sz="0" w:space="0" w:color="auto"/>
            <w:left w:val="none" w:sz="0" w:space="0" w:color="auto"/>
            <w:bottom w:val="none" w:sz="0" w:space="0" w:color="auto"/>
            <w:right w:val="none" w:sz="0" w:space="0" w:color="auto"/>
          </w:divBdr>
        </w:div>
        <w:div w:id="844319017">
          <w:marLeft w:val="0"/>
          <w:marRight w:val="0"/>
          <w:marTop w:val="0"/>
          <w:marBottom w:val="0"/>
          <w:divBdr>
            <w:top w:val="none" w:sz="0" w:space="0" w:color="auto"/>
            <w:left w:val="none" w:sz="0" w:space="0" w:color="auto"/>
            <w:bottom w:val="none" w:sz="0" w:space="0" w:color="auto"/>
            <w:right w:val="none" w:sz="0" w:space="0" w:color="auto"/>
          </w:divBdr>
        </w:div>
      </w:divsChild>
    </w:div>
    <w:div w:id="1186213013">
      <w:bodyDiv w:val="1"/>
      <w:marLeft w:val="0"/>
      <w:marRight w:val="0"/>
      <w:marTop w:val="0"/>
      <w:marBottom w:val="0"/>
      <w:divBdr>
        <w:top w:val="none" w:sz="0" w:space="0" w:color="auto"/>
        <w:left w:val="none" w:sz="0" w:space="0" w:color="auto"/>
        <w:bottom w:val="none" w:sz="0" w:space="0" w:color="auto"/>
        <w:right w:val="none" w:sz="0" w:space="0" w:color="auto"/>
      </w:divBdr>
      <w:divsChild>
        <w:div w:id="12612855">
          <w:marLeft w:val="0"/>
          <w:marRight w:val="0"/>
          <w:marTop w:val="0"/>
          <w:marBottom w:val="0"/>
          <w:divBdr>
            <w:top w:val="none" w:sz="0" w:space="0" w:color="auto"/>
            <w:left w:val="none" w:sz="0" w:space="0" w:color="auto"/>
            <w:bottom w:val="none" w:sz="0" w:space="0" w:color="auto"/>
            <w:right w:val="none" w:sz="0" w:space="0" w:color="auto"/>
          </w:divBdr>
        </w:div>
        <w:div w:id="1237328194">
          <w:marLeft w:val="0"/>
          <w:marRight w:val="0"/>
          <w:marTop w:val="0"/>
          <w:marBottom w:val="0"/>
          <w:divBdr>
            <w:top w:val="none" w:sz="0" w:space="0" w:color="auto"/>
            <w:left w:val="none" w:sz="0" w:space="0" w:color="auto"/>
            <w:bottom w:val="none" w:sz="0" w:space="0" w:color="auto"/>
            <w:right w:val="none" w:sz="0" w:space="0" w:color="auto"/>
          </w:divBdr>
        </w:div>
      </w:divsChild>
    </w:div>
    <w:div w:id="1212226646">
      <w:bodyDiv w:val="1"/>
      <w:marLeft w:val="0"/>
      <w:marRight w:val="0"/>
      <w:marTop w:val="0"/>
      <w:marBottom w:val="0"/>
      <w:divBdr>
        <w:top w:val="none" w:sz="0" w:space="0" w:color="auto"/>
        <w:left w:val="none" w:sz="0" w:space="0" w:color="auto"/>
        <w:bottom w:val="none" w:sz="0" w:space="0" w:color="auto"/>
        <w:right w:val="none" w:sz="0" w:space="0" w:color="auto"/>
      </w:divBdr>
    </w:div>
    <w:div w:id="1214200010">
      <w:bodyDiv w:val="1"/>
      <w:marLeft w:val="0"/>
      <w:marRight w:val="0"/>
      <w:marTop w:val="0"/>
      <w:marBottom w:val="0"/>
      <w:divBdr>
        <w:top w:val="none" w:sz="0" w:space="0" w:color="auto"/>
        <w:left w:val="none" w:sz="0" w:space="0" w:color="auto"/>
        <w:bottom w:val="none" w:sz="0" w:space="0" w:color="auto"/>
        <w:right w:val="none" w:sz="0" w:space="0" w:color="auto"/>
      </w:divBdr>
      <w:divsChild>
        <w:div w:id="54816852">
          <w:marLeft w:val="0"/>
          <w:marRight w:val="0"/>
          <w:marTop w:val="0"/>
          <w:marBottom w:val="0"/>
          <w:divBdr>
            <w:top w:val="none" w:sz="0" w:space="0" w:color="auto"/>
            <w:left w:val="none" w:sz="0" w:space="0" w:color="auto"/>
            <w:bottom w:val="none" w:sz="0" w:space="0" w:color="auto"/>
            <w:right w:val="none" w:sz="0" w:space="0" w:color="auto"/>
          </w:divBdr>
        </w:div>
        <w:div w:id="443965205">
          <w:marLeft w:val="0"/>
          <w:marRight w:val="0"/>
          <w:marTop w:val="0"/>
          <w:marBottom w:val="0"/>
          <w:divBdr>
            <w:top w:val="none" w:sz="0" w:space="0" w:color="auto"/>
            <w:left w:val="none" w:sz="0" w:space="0" w:color="auto"/>
            <w:bottom w:val="none" w:sz="0" w:space="0" w:color="auto"/>
            <w:right w:val="none" w:sz="0" w:space="0" w:color="auto"/>
          </w:divBdr>
        </w:div>
        <w:div w:id="445928362">
          <w:marLeft w:val="0"/>
          <w:marRight w:val="0"/>
          <w:marTop w:val="0"/>
          <w:marBottom w:val="0"/>
          <w:divBdr>
            <w:top w:val="none" w:sz="0" w:space="0" w:color="auto"/>
            <w:left w:val="none" w:sz="0" w:space="0" w:color="auto"/>
            <w:bottom w:val="none" w:sz="0" w:space="0" w:color="auto"/>
            <w:right w:val="none" w:sz="0" w:space="0" w:color="auto"/>
          </w:divBdr>
        </w:div>
        <w:div w:id="1089891106">
          <w:marLeft w:val="0"/>
          <w:marRight w:val="0"/>
          <w:marTop w:val="0"/>
          <w:marBottom w:val="0"/>
          <w:divBdr>
            <w:top w:val="none" w:sz="0" w:space="0" w:color="auto"/>
            <w:left w:val="none" w:sz="0" w:space="0" w:color="auto"/>
            <w:bottom w:val="none" w:sz="0" w:space="0" w:color="auto"/>
            <w:right w:val="none" w:sz="0" w:space="0" w:color="auto"/>
          </w:divBdr>
        </w:div>
        <w:div w:id="1168864101">
          <w:marLeft w:val="0"/>
          <w:marRight w:val="0"/>
          <w:marTop w:val="0"/>
          <w:marBottom w:val="0"/>
          <w:divBdr>
            <w:top w:val="none" w:sz="0" w:space="0" w:color="auto"/>
            <w:left w:val="none" w:sz="0" w:space="0" w:color="auto"/>
            <w:bottom w:val="none" w:sz="0" w:space="0" w:color="auto"/>
            <w:right w:val="none" w:sz="0" w:space="0" w:color="auto"/>
          </w:divBdr>
        </w:div>
        <w:div w:id="1397433769">
          <w:marLeft w:val="0"/>
          <w:marRight w:val="0"/>
          <w:marTop w:val="0"/>
          <w:marBottom w:val="0"/>
          <w:divBdr>
            <w:top w:val="none" w:sz="0" w:space="0" w:color="auto"/>
            <w:left w:val="none" w:sz="0" w:space="0" w:color="auto"/>
            <w:bottom w:val="none" w:sz="0" w:space="0" w:color="auto"/>
            <w:right w:val="none" w:sz="0" w:space="0" w:color="auto"/>
          </w:divBdr>
        </w:div>
        <w:div w:id="1584947168">
          <w:marLeft w:val="0"/>
          <w:marRight w:val="0"/>
          <w:marTop w:val="0"/>
          <w:marBottom w:val="0"/>
          <w:divBdr>
            <w:top w:val="none" w:sz="0" w:space="0" w:color="auto"/>
            <w:left w:val="none" w:sz="0" w:space="0" w:color="auto"/>
            <w:bottom w:val="none" w:sz="0" w:space="0" w:color="auto"/>
            <w:right w:val="none" w:sz="0" w:space="0" w:color="auto"/>
          </w:divBdr>
        </w:div>
      </w:divsChild>
    </w:div>
    <w:div w:id="1319918060">
      <w:bodyDiv w:val="1"/>
      <w:marLeft w:val="0"/>
      <w:marRight w:val="0"/>
      <w:marTop w:val="0"/>
      <w:marBottom w:val="0"/>
      <w:divBdr>
        <w:top w:val="none" w:sz="0" w:space="0" w:color="auto"/>
        <w:left w:val="none" w:sz="0" w:space="0" w:color="auto"/>
        <w:bottom w:val="none" w:sz="0" w:space="0" w:color="auto"/>
        <w:right w:val="none" w:sz="0" w:space="0" w:color="auto"/>
      </w:divBdr>
    </w:div>
    <w:div w:id="1438675742">
      <w:bodyDiv w:val="1"/>
      <w:marLeft w:val="0"/>
      <w:marRight w:val="0"/>
      <w:marTop w:val="0"/>
      <w:marBottom w:val="0"/>
      <w:divBdr>
        <w:top w:val="none" w:sz="0" w:space="0" w:color="auto"/>
        <w:left w:val="none" w:sz="0" w:space="0" w:color="auto"/>
        <w:bottom w:val="none" w:sz="0" w:space="0" w:color="auto"/>
        <w:right w:val="none" w:sz="0" w:space="0" w:color="auto"/>
      </w:divBdr>
      <w:divsChild>
        <w:div w:id="1521092410">
          <w:marLeft w:val="0"/>
          <w:marRight w:val="0"/>
          <w:marTop w:val="0"/>
          <w:marBottom w:val="0"/>
          <w:divBdr>
            <w:top w:val="none" w:sz="0" w:space="0" w:color="auto"/>
            <w:left w:val="none" w:sz="0" w:space="0" w:color="auto"/>
            <w:bottom w:val="none" w:sz="0" w:space="0" w:color="auto"/>
            <w:right w:val="none" w:sz="0" w:space="0" w:color="auto"/>
          </w:divBdr>
        </w:div>
        <w:div w:id="1762557630">
          <w:marLeft w:val="0"/>
          <w:marRight w:val="0"/>
          <w:marTop w:val="0"/>
          <w:marBottom w:val="0"/>
          <w:divBdr>
            <w:top w:val="none" w:sz="0" w:space="0" w:color="auto"/>
            <w:left w:val="none" w:sz="0" w:space="0" w:color="auto"/>
            <w:bottom w:val="none" w:sz="0" w:space="0" w:color="auto"/>
            <w:right w:val="none" w:sz="0" w:space="0" w:color="auto"/>
          </w:divBdr>
        </w:div>
      </w:divsChild>
    </w:div>
    <w:div w:id="1458330975">
      <w:bodyDiv w:val="1"/>
      <w:marLeft w:val="0"/>
      <w:marRight w:val="0"/>
      <w:marTop w:val="0"/>
      <w:marBottom w:val="0"/>
      <w:divBdr>
        <w:top w:val="none" w:sz="0" w:space="0" w:color="auto"/>
        <w:left w:val="none" w:sz="0" w:space="0" w:color="auto"/>
        <w:bottom w:val="none" w:sz="0" w:space="0" w:color="auto"/>
        <w:right w:val="none" w:sz="0" w:space="0" w:color="auto"/>
      </w:divBdr>
      <w:divsChild>
        <w:div w:id="30807517">
          <w:marLeft w:val="0"/>
          <w:marRight w:val="0"/>
          <w:marTop w:val="0"/>
          <w:marBottom w:val="0"/>
          <w:divBdr>
            <w:top w:val="none" w:sz="0" w:space="0" w:color="auto"/>
            <w:left w:val="none" w:sz="0" w:space="0" w:color="auto"/>
            <w:bottom w:val="none" w:sz="0" w:space="0" w:color="auto"/>
            <w:right w:val="none" w:sz="0" w:space="0" w:color="auto"/>
          </w:divBdr>
        </w:div>
        <w:div w:id="355734314">
          <w:marLeft w:val="0"/>
          <w:marRight w:val="0"/>
          <w:marTop w:val="0"/>
          <w:marBottom w:val="0"/>
          <w:divBdr>
            <w:top w:val="none" w:sz="0" w:space="0" w:color="auto"/>
            <w:left w:val="none" w:sz="0" w:space="0" w:color="auto"/>
            <w:bottom w:val="none" w:sz="0" w:space="0" w:color="auto"/>
            <w:right w:val="none" w:sz="0" w:space="0" w:color="auto"/>
          </w:divBdr>
        </w:div>
        <w:div w:id="379667221">
          <w:marLeft w:val="0"/>
          <w:marRight w:val="0"/>
          <w:marTop w:val="0"/>
          <w:marBottom w:val="0"/>
          <w:divBdr>
            <w:top w:val="none" w:sz="0" w:space="0" w:color="auto"/>
            <w:left w:val="none" w:sz="0" w:space="0" w:color="auto"/>
            <w:bottom w:val="none" w:sz="0" w:space="0" w:color="auto"/>
            <w:right w:val="none" w:sz="0" w:space="0" w:color="auto"/>
          </w:divBdr>
        </w:div>
        <w:div w:id="413823413">
          <w:marLeft w:val="0"/>
          <w:marRight w:val="0"/>
          <w:marTop w:val="0"/>
          <w:marBottom w:val="0"/>
          <w:divBdr>
            <w:top w:val="none" w:sz="0" w:space="0" w:color="auto"/>
            <w:left w:val="none" w:sz="0" w:space="0" w:color="auto"/>
            <w:bottom w:val="none" w:sz="0" w:space="0" w:color="auto"/>
            <w:right w:val="none" w:sz="0" w:space="0" w:color="auto"/>
          </w:divBdr>
        </w:div>
        <w:div w:id="981544796">
          <w:marLeft w:val="0"/>
          <w:marRight w:val="0"/>
          <w:marTop w:val="0"/>
          <w:marBottom w:val="0"/>
          <w:divBdr>
            <w:top w:val="none" w:sz="0" w:space="0" w:color="auto"/>
            <w:left w:val="none" w:sz="0" w:space="0" w:color="auto"/>
            <w:bottom w:val="none" w:sz="0" w:space="0" w:color="auto"/>
            <w:right w:val="none" w:sz="0" w:space="0" w:color="auto"/>
          </w:divBdr>
        </w:div>
        <w:div w:id="1067723244">
          <w:marLeft w:val="0"/>
          <w:marRight w:val="0"/>
          <w:marTop w:val="0"/>
          <w:marBottom w:val="0"/>
          <w:divBdr>
            <w:top w:val="none" w:sz="0" w:space="0" w:color="auto"/>
            <w:left w:val="none" w:sz="0" w:space="0" w:color="auto"/>
            <w:bottom w:val="none" w:sz="0" w:space="0" w:color="auto"/>
            <w:right w:val="none" w:sz="0" w:space="0" w:color="auto"/>
          </w:divBdr>
        </w:div>
        <w:div w:id="1071779848">
          <w:marLeft w:val="0"/>
          <w:marRight w:val="0"/>
          <w:marTop w:val="0"/>
          <w:marBottom w:val="0"/>
          <w:divBdr>
            <w:top w:val="none" w:sz="0" w:space="0" w:color="auto"/>
            <w:left w:val="none" w:sz="0" w:space="0" w:color="auto"/>
            <w:bottom w:val="none" w:sz="0" w:space="0" w:color="auto"/>
            <w:right w:val="none" w:sz="0" w:space="0" w:color="auto"/>
          </w:divBdr>
        </w:div>
        <w:div w:id="1155537103">
          <w:marLeft w:val="0"/>
          <w:marRight w:val="0"/>
          <w:marTop w:val="0"/>
          <w:marBottom w:val="0"/>
          <w:divBdr>
            <w:top w:val="none" w:sz="0" w:space="0" w:color="auto"/>
            <w:left w:val="none" w:sz="0" w:space="0" w:color="auto"/>
            <w:bottom w:val="none" w:sz="0" w:space="0" w:color="auto"/>
            <w:right w:val="none" w:sz="0" w:space="0" w:color="auto"/>
          </w:divBdr>
        </w:div>
        <w:div w:id="1169172464">
          <w:marLeft w:val="0"/>
          <w:marRight w:val="0"/>
          <w:marTop w:val="0"/>
          <w:marBottom w:val="0"/>
          <w:divBdr>
            <w:top w:val="none" w:sz="0" w:space="0" w:color="auto"/>
            <w:left w:val="none" w:sz="0" w:space="0" w:color="auto"/>
            <w:bottom w:val="none" w:sz="0" w:space="0" w:color="auto"/>
            <w:right w:val="none" w:sz="0" w:space="0" w:color="auto"/>
          </w:divBdr>
        </w:div>
        <w:div w:id="1251232398">
          <w:marLeft w:val="0"/>
          <w:marRight w:val="0"/>
          <w:marTop w:val="0"/>
          <w:marBottom w:val="0"/>
          <w:divBdr>
            <w:top w:val="none" w:sz="0" w:space="0" w:color="auto"/>
            <w:left w:val="none" w:sz="0" w:space="0" w:color="auto"/>
            <w:bottom w:val="none" w:sz="0" w:space="0" w:color="auto"/>
            <w:right w:val="none" w:sz="0" w:space="0" w:color="auto"/>
          </w:divBdr>
        </w:div>
        <w:div w:id="1290622864">
          <w:marLeft w:val="0"/>
          <w:marRight w:val="0"/>
          <w:marTop w:val="0"/>
          <w:marBottom w:val="0"/>
          <w:divBdr>
            <w:top w:val="none" w:sz="0" w:space="0" w:color="auto"/>
            <w:left w:val="none" w:sz="0" w:space="0" w:color="auto"/>
            <w:bottom w:val="none" w:sz="0" w:space="0" w:color="auto"/>
            <w:right w:val="none" w:sz="0" w:space="0" w:color="auto"/>
          </w:divBdr>
        </w:div>
        <w:div w:id="1433628020">
          <w:marLeft w:val="0"/>
          <w:marRight w:val="0"/>
          <w:marTop w:val="0"/>
          <w:marBottom w:val="0"/>
          <w:divBdr>
            <w:top w:val="none" w:sz="0" w:space="0" w:color="auto"/>
            <w:left w:val="none" w:sz="0" w:space="0" w:color="auto"/>
            <w:bottom w:val="none" w:sz="0" w:space="0" w:color="auto"/>
            <w:right w:val="none" w:sz="0" w:space="0" w:color="auto"/>
          </w:divBdr>
        </w:div>
        <w:div w:id="1494030250">
          <w:marLeft w:val="0"/>
          <w:marRight w:val="0"/>
          <w:marTop w:val="0"/>
          <w:marBottom w:val="0"/>
          <w:divBdr>
            <w:top w:val="none" w:sz="0" w:space="0" w:color="auto"/>
            <w:left w:val="none" w:sz="0" w:space="0" w:color="auto"/>
            <w:bottom w:val="none" w:sz="0" w:space="0" w:color="auto"/>
            <w:right w:val="none" w:sz="0" w:space="0" w:color="auto"/>
          </w:divBdr>
        </w:div>
        <w:div w:id="1608080780">
          <w:marLeft w:val="0"/>
          <w:marRight w:val="0"/>
          <w:marTop w:val="0"/>
          <w:marBottom w:val="0"/>
          <w:divBdr>
            <w:top w:val="none" w:sz="0" w:space="0" w:color="auto"/>
            <w:left w:val="none" w:sz="0" w:space="0" w:color="auto"/>
            <w:bottom w:val="none" w:sz="0" w:space="0" w:color="auto"/>
            <w:right w:val="none" w:sz="0" w:space="0" w:color="auto"/>
          </w:divBdr>
        </w:div>
        <w:div w:id="1938443273">
          <w:marLeft w:val="0"/>
          <w:marRight w:val="0"/>
          <w:marTop w:val="0"/>
          <w:marBottom w:val="0"/>
          <w:divBdr>
            <w:top w:val="none" w:sz="0" w:space="0" w:color="auto"/>
            <w:left w:val="none" w:sz="0" w:space="0" w:color="auto"/>
            <w:bottom w:val="none" w:sz="0" w:space="0" w:color="auto"/>
            <w:right w:val="none" w:sz="0" w:space="0" w:color="auto"/>
          </w:divBdr>
        </w:div>
      </w:divsChild>
    </w:div>
    <w:div w:id="1460686182">
      <w:bodyDiv w:val="1"/>
      <w:marLeft w:val="0"/>
      <w:marRight w:val="0"/>
      <w:marTop w:val="0"/>
      <w:marBottom w:val="0"/>
      <w:divBdr>
        <w:top w:val="none" w:sz="0" w:space="0" w:color="auto"/>
        <w:left w:val="none" w:sz="0" w:space="0" w:color="auto"/>
        <w:bottom w:val="none" w:sz="0" w:space="0" w:color="auto"/>
        <w:right w:val="none" w:sz="0" w:space="0" w:color="auto"/>
      </w:divBdr>
      <w:divsChild>
        <w:div w:id="153952787">
          <w:marLeft w:val="0"/>
          <w:marRight w:val="0"/>
          <w:marTop w:val="0"/>
          <w:marBottom w:val="0"/>
          <w:divBdr>
            <w:top w:val="none" w:sz="0" w:space="0" w:color="auto"/>
            <w:left w:val="none" w:sz="0" w:space="0" w:color="auto"/>
            <w:bottom w:val="none" w:sz="0" w:space="0" w:color="auto"/>
            <w:right w:val="none" w:sz="0" w:space="0" w:color="auto"/>
          </w:divBdr>
        </w:div>
        <w:div w:id="1718317087">
          <w:marLeft w:val="0"/>
          <w:marRight w:val="0"/>
          <w:marTop w:val="0"/>
          <w:marBottom w:val="0"/>
          <w:divBdr>
            <w:top w:val="none" w:sz="0" w:space="0" w:color="auto"/>
            <w:left w:val="none" w:sz="0" w:space="0" w:color="auto"/>
            <w:bottom w:val="none" w:sz="0" w:space="0" w:color="auto"/>
            <w:right w:val="none" w:sz="0" w:space="0" w:color="auto"/>
          </w:divBdr>
        </w:div>
      </w:divsChild>
    </w:div>
    <w:div w:id="1546477847">
      <w:bodyDiv w:val="1"/>
      <w:marLeft w:val="0"/>
      <w:marRight w:val="0"/>
      <w:marTop w:val="0"/>
      <w:marBottom w:val="0"/>
      <w:divBdr>
        <w:top w:val="none" w:sz="0" w:space="0" w:color="auto"/>
        <w:left w:val="none" w:sz="0" w:space="0" w:color="auto"/>
        <w:bottom w:val="none" w:sz="0" w:space="0" w:color="auto"/>
        <w:right w:val="none" w:sz="0" w:space="0" w:color="auto"/>
      </w:divBdr>
      <w:divsChild>
        <w:div w:id="120349562">
          <w:marLeft w:val="0"/>
          <w:marRight w:val="0"/>
          <w:marTop w:val="0"/>
          <w:marBottom w:val="0"/>
          <w:divBdr>
            <w:top w:val="none" w:sz="0" w:space="0" w:color="auto"/>
            <w:left w:val="none" w:sz="0" w:space="0" w:color="auto"/>
            <w:bottom w:val="none" w:sz="0" w:space="0" w:color="auto"/>
            <w:right w:val="none" w:sz="0" w:space="0" w:color="auto"/>
          </w:divBdr>
          <w:divsChild>
            <w:div w:id="515118892">
              <w:marLeft w:val="0"/>
              <w:marRight w:val="0"/>
              <w:marTop w:val="0"/>
              <w:marBottom w:val="0"/>
              <w:divBdr>
                <w:top w:val="none" w:sz="0" w:space="0" w:color="auto"/>
                <w:left w:val="none" w:sz="0" w:space="0" w:color="auto"/>
                <w:bottom w:val="none" w:sz="0" w:space="0" w:color="auto"/>
                <w:right w:val="none" w:sz="0" w:space="0" w:color="auto"/>
              </w:divBdr>
            </w:div>
          </w:divsChild>
        </w:div>
        <w:div w:id="163520798">
          <w:marLeft w:val="0"/>
          <w:marRight w:val="0"/>
          <w:marTop w:val="0"/>
          <w:marBottom w:val="0"/>
          <w:divBdr>
            <w:top w:val="none" w:sz="0" w:space="0" w:color="auto"/>
            <w:left w:val="none" w:sz="0" w:space="0" w:color="auto"/>
            <w:bottom w:val="none" w:sz="0" w:space="0" w:color="auto"/>
            <w:right w:val="none" w:sz="0" w:space="0" w:color="auto"/>
          </w:divBdr>
          <w:divsChild>
            <w:div w:id="1667785692">
              <w:marLeft w:val="0"/>
              <w:marRight w:val="0"/>
              <w:marTop w:val="0"/>
              <w:marBottom w:val="0"/>
              <w:divBdr>
                <w:top w:val="none" w:sz="0" w:space="0" w:color="auto"/>
                <w:left w:val="none" w:sz="0" w:space="0" w:color="auto"/>
                <w:bottom w:val="none" w:sz="0" w:space="0" w:color="auto"/>
                <w:right w:val="none" w:sz="0" w:space="0" w:color="auto"/>
              </w:divBdr>
            </w:div>
          </w:divsChild>
        </w:div>
        <w:div w:id="346757810">
          <w:marLeft w:val="0"/>
          <w:marRight w:val="0"/>
          <w:marTop w:val="0"/>
          <w:marBottom w:val="0"/>
          <w:divBdr>
            <w:top w:val="none" w:sz="0" w:space="0" w:color="auto"/>
            <w:left w:val="none" w:sz="0" w:space="0" w:color="auto"/>
            <w:bottom w:val="none" w:sz="0" w:space="0" w:color="auto"/>
            <w:right w:val="none" w:sz="0" w:space="0" w:color="auto"/>
          </w:divBdr>
          <w:divsChild>
            <w:div w:id="1125778623">
              <w:marLeft w:val="0"/>
              <w:marRight w:val="0"/>
              <w:marTop w:val="0"/>
              <w:marBottom w:val="0"/>
              <w:divBdr>
                <w:top w:val="none" w:sz="0" w:space="0" w:color="auto"/>
                <w:left w:val="none" w:sz="0" w:space="0" w:color="auto"/>
                <w:bottom w:val="none" w:sz="0" w:space="0" w:color="auto"/>
                <w:right w:val="none" w:sz="0" w:space="0" w:color="auto"/>
              </w:divBdr>
            </w:div>
          </w:divsChild>
        </w:div>
        <w:div w:id="411510024">
          <w:marLeft w:val="0"/>
          <w:marRight w:val="0"/>
          <w:marTop w:val="0"/>
          <w:marBottom w:val="0"/>
          <w:divBdr>
            <w:top w:val="none" w:sz="0" w:space="0" w:color="auto"/>
            <w:left w:val="none" w:sz="0" w:space="0" w:color="auto"/>
            <w:bottom w:val="none" w:sz="0" w:space="0" w:color="auto"/>
            <w:right w:val="none" w:sz="0" w:space="0" w:color="auto"/>
          </w:divBdr>
          <w:divsChild>
            <w:div w:id="1647274939">
              <w:marLeft w:val="0"/>
              <w:marRight w:val="0"/>
              <w:marTop w:val="0"/>
              <w:marBottom w:val="0"/>
              <w:divBdr>
                <w:top w:val="none" w:sz="0" w:space="0" w:color="auto"/>
                <w:left w:val="none" w:sz="0" w:space="0" w:color="auto"/>
                <w:bottom w:val="none" w:sz="0" w:space="0" w:color="auto"/>
                <w:right w:val="none" w:sz="0" w:space="0" w:color="auto"/>
              </w:divBdr>
            </w:div>
          </w:divsChild>
        </w:div>
        <w:div w:id="425809305">
          <w:marLeft w:val="0"/>
          <w:marRight w:val="0"/>
          <w:marTop w:val="0"/>
          <w:marBottom w:val="0"/>
          <w:divBdr>
            <w:top w:val="none" w:sz="0" w:space="0" w:color="auto"/>
            <w:left w:val="none" w:sz="0" w:space="0" w:color="auto"/>
            <w:bottom w:val="none" w:sz="0" w:space="0" w:color="auto"/>
            <w:right w:val="none" w:sz="0" w:space="0" w:color="auto"/>
          </w:divBdr>
          <w:divsChild>
            <w:div w:id="1359431122">
              <w:marLeft w:val="0"/>
              <w:marRight w:val="0"/>
              <w:marTop w:val="0"/>
              <w:marBottom w:val="0"/>
              <w:divBdr>
                <w:top w:val="none" w:sz="0" w:space="0" w:color="auto"/>
                <w:left w:val="none" w:sz="0" w:space="0" w:color="auto"/>
                <w:bottom w:val="none" w:sz="0" w:space="0" w:color="auto"/>
                <w:right w:val="none" w:sz="0" w:space="0" w:color="auto"/>
              </w:divBdr>
            </w:div>
          </w:divsChild>
        </w:div>
        <w:div w:id="467824679">
          <w:marLeft w:val="0"/>
          <w:marRight w:val="0"/>
          <w:marTop w:val="0"/>
          <w:marBottom w:val="0"/>
          <w:divBdr>
            <w:top w:val="none" w:sz="0" w:space="0" w:color="auto"/>
            <w:left w:val="none" w:sz="0" w:space="0" w:color="auto"/>
            <w:bottom w:val="none" w:sz="0" w:space="0" w:color="auto"/>
            <w:right w:val="none" w:sz="0" w:space="0" w:color="auto"/>
          </w:divBdr>
          <w:divsChild>
            <w:div w:id="1907646428">
              <w:marLeft w:val="0"/>
              <w:marRight w:val="0"/>
              <w:marTop w:val="0"/>
              <w:marBottom w:val="0"/>
              <w:divBdr>
                <w:top w:val="none" w:sz="0" w:space="0" w:color="auto"/>
                <w:left w:val="none" w:sz="0" w:space="0" w:color="auto"/>
                <w:bottom w:val="none" w:sz="0" w:space="0" w:color="auto"/>
                <w:right w:val="none" w:sz="0" w:space="0" w:color="auto"/>
              </w:divBdr>
            </w:div>
          </w:divsChild>
        </w:div>
        <w:div w:id="814880251">
          <w:marLeft w:val="0"/>
          <w:marRight w:val="0"/>
          <w:marTop w:val="0"/>
          <w:marBottom w:val="0"/>
          <w:divBdr>
            <w:top w:val="none" w:sz="0" w:space="0" w:color="auto"/>
            <w:left w:val="none" w:sz="0" w:space="0" w:color="auto"/>
            <w:bottom w:val="none" w:sz="0" w:space="0" w:color="auto"/>
            <w:right w:val="none" w:sz="0" w:space="0" w:color="auto"/>
          </w:divBdr>
          <w:divsChild>
            <w:div w:id="1577786298">
              <w:marLeft w:val="0"/>
              <w:marRight w:val="0"/>
              <w:marTop w:val="0"/>
              <w:marBottom w:val="0"/>
              <w:divBdr>
                <w:top w:val="none" w:sz="0" w:space="0" w:color="auto"/>
                <w:left w:val="none" w:sz="0" w:space="0" w:color="auto"/>
                <w:bottom w:val="none" w:sz="0" w:space="0" w:color="auto"/>
                <w:right w:val="none" w:sz="0" w:space="0" w:color="auto"/>
              </w:divBdr>
            </w:div>
          </w:divsChild>
        </w:div>
        <w:div w:id="823471624">
          <w:marLeft w:val="0"/>
          <w:marRight w:val="0"/>
          <w:marTop w:val="0"/>
          <w:marBottom w:val="0"/>
          <w:divBdr>
            <w:top w:val="none" w:sz="0" w:space="0" w:color="auto"/>
            <w:left w:val="none" w:sz="0" w:space="0" w:color="auto"/>
            <w:bottom w:val="none" w:sz="0" w:space="0" w:color="auto"/>
            <w:right w:val="none" w:sz="0" w:space="0" w:color="auto"/>
          </w:divBdr>
          <w:divsChild>
            <w:div w:id="218516380">
              <w:marLeft w:val="0"/>
              <w:marRight w:val="0"/>
              <w:marTop w:val="0"/>
              <w:marBottom w:val="0"/>
              <w:divBdr>
                <w:top w:val="none" w:sz="0" w:space="0" w:color="auto"/>
                <w:left w:val="none" w:sz="0" w:space="0" w:color="auto"/>
                <w:bottom w:val="none" w:sz="0" w:space="0" w:color="auto"/>
                <w:right w:val="none" w:sz="0" w:space="0" w:color="auto"/>
              </w:divBdr>
            </w:div>
          </w:divsChild>
        </w:div>
        <w:div w:id="838932025">
          <w:marLeft w:val="0"/>
          <w:marRight w:val="0"/>
          <w:marTop w:val="0"/>
          <w:marBottom w:val="0"/>
          <w:divBdr>
            <w:top w:val="none" w:sz="0" w:space="0" w:color="auto"/>
            <w:left w:val="none" w:sz="0" w:space="0" w:color="auto"/>
            <w:bottom w:val="none" w:sz="0" w:space="0" w:color="auto"/>
            <w:right w:val="none" w:sz="0" w:space="0" w:color="auto"/>
          </w:divBdr>
          <w:divsChild>
            <w:div w:id="910427217">
              <w:marLeft w:val="0"/>
              <w:marRight w:val="0"/>
              <w:marTop w:val="0"/>
              <w:marBottom w:val="0"/>
              <w:divBdr>
                <w:top w:val="none" w:sz="0" w:space="0" w:color="auto"/>
                <w:left w:val="none" w:sz="0" w:space="0" w:color="auto"/>
                <w:bottom w:val="none" w:sz="0" w:space="0" w:color="auto"/>
                <w:right w:val="none" w:sz="0" w:space="0" w:color="auto"/>
              </w:divBdr>
            </w:div>
          </w:divsChild>
        </w:div>
        <w:div w:id="840971844">
          <w:marLeft w:val="0"/>
          <w:marRight w:val="0"/>
          <w:marTop w:val="0"/>
          <w:marBottom w:val="0"/>
          <w:divBdr>
            <w:top w:val="none" w:sz="0" w:space="0" w:color="auto"/>
            <w:left w:val="none" w:sz="0" w:space="0" w:color="auto"/>
            <w:bottom w:val="none" w:sz="0" w:space="0" w:color="auto"/>
            <w:right w:val="none" w:sz="0" w:space="0" w:color="auto"/>
          </w:divBdr>
          <w:divsChild>
            <w:div w:id="1823421195">
              <w:marLeft w:val="0"/>
              <w:marRight w:val="0"/>
              <w:marTop w:val="0"/>
              <w:marBottom w:val="0"/>
              <w:divBdr>
                <w:top w:val="none" w:sz="0" w:space="0" w:color="auto"/>
                <w:left w:val="none" w:sz="0" w:space="0" w:color="auto"/>
                <w:bottom w:val="none" w:sz="0" w:space="0" w:color="auto"/>
                <w:right w:val="none" w:sz="0" w:space="0" w:color="auto"/>
              </w:divBdr>
            </w:div>
          </w:divsChild>
        </w:div>
        <w:div w:id="854997637">
          <w:marLeft w:val="0"/>
          <w:marRight w:val="0"/>
          <w:marTop w:val="0"/>
          <w:marBottom w:val="0"/>
          <w:divBdr>
            <w:top w:val="none" w:sz="0" w:space="0" w:color="auto"/>
            <w:left w:val="none" w:sz="0" w:space="0" w:color="auto"/>
            <w:bottom w:val="none" w:sz="0" w:space="0" w:color="auto"/>
            <w:right w:val="none" w:sz="0" w:space="0" w:color="auto"/>
          </w:divBdr>
          <w:divsChild>
            <w:div w:id="1437024869">
              <w:marLeft w:val="0"/>
              <w:marRight w:val="0"/>
              <w:marTop w:val="0"/>
              <w:marBottom w:val="0"/>
              <w:divBdr>
                <w:top w:val="none" w:sz="0" w:space="0" w:color="auto"/>
                <w:left w:val="none" w:sz="0" w:space="0" w:color="auto"/>
                <w:bottom w:val="none" w:sz="0" w:space="0" w:color="auto"/>
                <w:right w:val="none" w:sz="0" w:space="0" w:color="auto"/>
              </w:divBdr>
            </w:div>
          </w:divsChild>
        </w:div>
        <w:div w:id="868563127">
          <w:marLeft w:val="0"/>
          <w:marRight w:val="0"/>
          <w:marTop w:val="0"/>
          <w:marBottom w:val="0"/>
          <w:divBdr>
            <w:top w:val="none" w:sz="0" w:space="0" w:color="auto"/>
            <w:left w:val="none" w:sz="0" w:space="0" w:color="auto"/>
            <w:bottom w:val="none" w:sz="0" w:space="0" w:color="auto"/>
            <w:right w:val="none" w:sz="0" w:space="0" w:color="auto"/>
          </w:divBdr>
          <w:divsChild>
            <w:div w:id="180172788">
              <w:marLeft w:val="0"/>
              <w:marRight w:val="0"/>
              <w:marTop w:val="0"/>
              <w:marBottom w:val="0"/>
              <w:divBdr>
                <w:top w:val="none" w:sz="0" w:space="0" w:color="auto"/>
                <w:left w:val="none" w:sz="0" w:space="0" w:color="auto"/>
                <w:bottom w:val="none" w:sz="0" w:space="0" w:color="auto"/>
                <w:right w:val="none" w:sz="0" w:space="0" w:color="auto"/>
              </w:divBdr>
            </w:div>
          </w:divsChild>
        </w:div>
        <w:div w:id="1134058565">
          <w:marLeft w:val="0"/>
          <w:marRight w:val="0"/>
          <w:marTop w:val="0"/>
          <w:marBottom w:val="0"/>
          <w:divBdr>
            <w:top w:val="none" w:sz="0" w:space="0" w:color="auto"/>
            <w:left w:val="none" w:sz="0" w:space="0" w:color="auto"/>
            <w:bottom w:val="none" w:sz="0" w:space="0" w:color="auto"/>
            <w:right w:val="none" w:sz="0" w:space="0" w:color="auto"/>
          </w:divBdr>
          <w:divsChild>
            <w:div w:id="386150298">
              <w:marLeft w:val="0"/>
              <w:marRight w:val="0"/>
              <w:marTop w:val="0"/>
              <w:marBottom w:val="0"/>
              <w:divBdr>
                <w:top w:val="none" w:sz="0" w:space="0" w:color="auto"/>
                <w:left w:val="none" w:sz="0" w:space="0" w:color="auto"/>
                <w:bottom w:val="none" w:sz="0" w:space="0" w:color="auto"/>
                <w:right w:val="none" w:sz="0" w:space="0" w:color="auto"/>
              </w:divBdr>
            </w:div>
          </w:divsChild>
        </w:div>
        <w:div w:id="1142117292">
          <w:marLeft w:val="0"/>
          <w:marRight w:val="0"/>
          <w:marTop w:val="0"/>
          <w:marBottom w:val="0"/>
          <w:divBdr>
            <w:top w:val="none" w:sz="0" w:space="0" w:color="auto"/>
            <w:left w:val="none" w:sz="0" w:space="0" w:color="auto"/>
            <w:bottom w:val="none" w:sz="0" w:space="0" w:color="auto"/>
            <w:right w:val="none" w:sz="0" w:space="0" w:color="auto"/>
          </w:divBdr>
          <w:divsChild>
            <w:div w:id="356273743">
              <w:marLeft w:val="0"/>
              <w:marRight w:val="0"/>
              <w:marTop w:val="0"/>
              <w:marBottom w:val="0"/>
              <w:divBdr>
                <w:top w:val="none" w:sz="0" w:space="0" w:color="auto"/>
                <w:left w:val="none" w:sz="0" w:space="0" w:color="auto"/>
                <w:bottom w:val="none" w:sz="0" w:space="0" w:color="auto"/>
                <w:right w:val="none" w:sz="0" w:space="0" w:color="auto"/>
              </w:divBdr>
            </w:div>
          </w:divsChild>
        </w:div>
        <w:div w:id="1156268302">
          <w:marLeft w:val="0"/>
          <w:marRight w:val="0"/>
          <w:marTop w:val="0"/>
          <w:marBottom w:val="0"/>
          <w:divBdr>
            <w:top w:val="none" w:sz="0" w:space="0" w:color="auto"/>
            <w:left w:val="none" w:sz="0" w:space="0" w:color="auto"/>
            <w:bottom w:val="none" w:sz="0" w:space="0" w:color="auto"/>
            <w:right w:val="none" w:sz="0" w:space="0" w:color="auto"/>
          </w:divBdr>
          <w:divsChild>
            <w:div w:id="501434785">
              <w:marLeft w:val="0"/>
              <w:marRight w:val="0"/>
              <w:marTop w:val="0"/>
              <w:marBottom w:val="0"/>
              <w:divBdr>
                <w:top w:val="none" w:sz="0" w:space="0" w:color="auto"/>
                <w:left w:val="none" w:sz="0" w:space="0" w:color="auto"/>
                <w:bottom w:val="none" w:sz="0" w:space="0" w:color="auto"/>
                <w:right w:val="none" w:sz="0" w:space="0" w:color="auto"/>
              </w:divBdr>
            </w:div>
          </w:divsChild>
        </w:div>
        <w:div w:id="1447851406">
          <w:marLeft w:val="0"/>
          <w:marRight w:val="0"/>
          <w:marTop w:val="0"/>
          <w:marBottom w:val="0"/>
          <w:divBdr>
            <w:top w:val="none" w:sz="0" w:space="0" w:color="auto"/>
            <w:left w:val="none" w:sz="0" w:space="0" w:color="auto"/>
            <w:bottom w:val="none" w:sz="0" w:space="0" w:color="auto"/>
            <w:right w:val="none" w:sz="0" w:space="0" w:color="auto"/>
          </w:divBdr>
          <w:divsChild>
            <w:div w:id="1398359594">
              <w:marLeft w:val="0"/>
              <w:marRight w:val="0"/>
              <w:marTop w:val="0"/>
              <w:marBottom w:val="0"/>
              <w:divBdr>
                <w:top w:val="none" w:sz="0" w:space="0" w:color="auto"/>
                <w:left w:val="none" w:sz="0" w:space="0" w:color="auto"/>
                <w:bottom w:val="none" w:sz="0" w:space="0" w:color="auto"/>
                <w:right w:val="none" w:sz="0" w:space="0" w:color="auto"/>
              </w:divBdr>
            </w:div>
          </w:divsChild>
        </w:div>
        <w:div w:id="1594776436">
          <w:marLeft w:val="0"/>
          <w:marRight w:val="0"/>
          <w:marTop w:val="0"/>
          <w:marBottom w:val="0"/>
          <w:divBdr>
            <w:top w:val="none" w:sz="0" w:space="0" w:color="auto"/>
            <w:left w:val="none" w:sz="0" w:space="0" w:color="auto"/>
            <w:bottom w:val="none" w:sz="0" w:space="0" w:color="auto"/>
            <w:right w:val="none" w:sz="0" w:space="0" w:color="auto"/>
          </w:divBdr>
          <w:divsChild>
            <w:div w:id="1921521741">
              <w:marLeft w:val="0"/>
              <w:marRight w:val="0"/>
              <w:marTop w:val="0"/>
              <w:marBottom w:val="0"/>
              <w:divBdr>
                <w:top w:val="none" w:sz="0" w:space="0" w:color="auto"/>
                <w:left w:val="none" w:sz="0" w:space="0" w:color="auto"/>
                <w:bottom w:val="none" w:sz="0" w:space="0" w:color="auto"/>
                <w:right w:val="none" w:sz="0" w:space="0" w:color="auto"/>
              </w:divBdr>
            </w:div>
          </w:divsChild>
        </w:div>
        <w:div w:id="1651520470">
          <w:marLeft w:val="0"/>
          <w:marRight w:val="0"/>
          <w:marTop w:val="0"/>
          <w:marBottom w:val="0"/>
          <w:divBdr>
            <w:top w:val="none" w:sz="0" w:space="0" w:color="auto"/>
            <w:left w:val="none" w:sz="0" w:space="0" w:color="auto"/>
            <w:bottom w:val="none" w:sz="0" w:space="0" w:color="auto"/>
            <w:right w:val="none" w:sz="0" w:space="0" w:color="auto"/>
          </w:divBdr>
          <w:divsChild>
            <w:div w:id="207496290">
              <w:marLeft w:val="0"/>
              <w:marRight w:val="0"/>
              <w:marTop w:val="0"/>
              <w:marBottom w:val="0"/>
              <w:divBdr>
                <w:top w:val="none" w:sz="0" w:space="0" w:color="auto"/>
                <w:left w:val="none" w:sz="0" w:space="0" w:color="auto"/>
                <w:bottom w:val="none" w:sz="0" w:space="0" w:color="auto"/>
                <w:right w:val="none" w:sz="0" w:space="0" w:color="auto"/>
              </w:divBdr>
            </w:div>
          </w:divsChild>
        </w:div>
        <w:div w:id="1699430729">
          <w:marLeft w:val="0"/>
          <w:marRight w:val="0"/>
          <w:marTop w:val="0"/>
          <w:marBottom w:val="0"/>
          <w:divBdr>
            <w:top w:val="none" w:sz="0" w:space="0" w:color="auto"/>
            <w:left w:val="none" w:sz="0" w:space="0" w:color="auto"/>
            <w:bottom w:val="none" w:sz="0" w:space="0" w:color="auto"/>
            <w:right w:val="none" w:sz="0" w:space="0" w:color="auto"/>
          </w:divBdr>
          <w:divsChild>
            <w:div w:id="1846285062">
              <w:marLeft w:val="0"/>
              <w:marRight w:val="0"/>
              <w:marTop w:val="0"/>
              <w:marBottom w:val="0"/>
              <w:divBdr>
                <w:top w:val="none" w:sz="0" w:space="0" w:color="auto"/>
                <w:left w:val="none" w:sz="0" w:space="0" w:color="auto"/>
                <w:bottom w:val="none" w:sz="0" w:space="0" w:color="auto"/>
                <w:right w:val="none" w:sz="0" w:space="0" w:color="auto"/>
              </w:divBdr>
            </w:div>
          </w:divsChild>
        </w:div>
        <w:div w:id="1746880167">
          <w:marLeft w:val="0"/>
          <w:marRight w:val="0"/>
          <w:marTop w:val="0"/>
          <w:marBottom w:val="0"/>
          <w:divBdr>
            <w:top w:val="none" w:sz="0" w:space="0" w:color="auto"/>
            <w:left w:val="none" w:sz="0" w:space="0" w:color="auto"/>
            <w:bottom w:val="none" w:sz="0" w:space="0" w:color="auto"/>
            <w:right w:val="none" w:sz="0" w:space="0" w:color="auto"/>
          </w:divBdr>
          <w:divsChild>
            <w:div w:id="817460565">
              <w:marLeft w:val="0"/>
              <w:marRight w:val="0"/>
              <w:marTop w:val="0"/>
              <w:marBottom w:val="0"/>
              <w:divBdr>
                <w:top w:val="none" w:sz="0" w:space="0" w:color="auto"/>
                <w:left w:val="none" w:sz="0" w:space="0" w:color="auto"/>
                <w:bottom w:val="none" w:sz="0" w:space="0" w:color="auto"/>
                <w:right w:val="none" w:sz="0" w:space="0" w:color="auto"/>
              </w:divBdr>
            </w:div>
          </w:divsChild>
        </w:div>
        <w:div w:id="1808208249">
          <w:marLeft w:val="0"/>
          <w:marRight w:val="0"/>
          <w:marTop w:val="0"/>
          <w:marBottom w:val="0"/>
          <w:divBdr>
            <w:top w:val="none" w:sz="0" w:space="0" w:color="auto"/>
            <w:left w:val="none" w:sz="0" w:space="0" w:color="auto"/>
            <w:bottom w:val="none" w:sz="0" w:space="0" w:color="auto"/>
            <w:right w:val="none" w:sz="0" w:space="0" w:color="auto"/>
          </w:divBdr>
          <w:divsChild>
            <w:div w:id="473110786">
              <w:marLeft w:val="0"/>
              <w:marRight w:val="0"/>
              <w:marTop w:val="0"/>
              <w:marBottom w:val="0"/>
              <w:divBdr>
                <w:top w:val="none" w:sz="0" w:space="0" w:color="auto"/>
                <w:left w:val="none" w:sz="0" w:space="0" w:color="auto"/>
                <w:bottom w:val="none" w:sz="0" w:space="0" w:color="auto"/>
                <w:right w:val="none" w:sz="0" w:space="0" w:color="auto"/>
              </w:divBdr>
            </w:div>
          </w:divsChild>
        </w:div>
        <w:div w:id="1910265000">
          <w:marLeft w:val="0"/>
          <w:marRight w:val="0"/>
          <w:marTop w:val="0"/>
          <w:marBottom w:val="0"/>
          <w:divBdr>
            <w:top w:val="none" w:sz="0" w:space="0" w:color="auto"/>
            <w:left w:val="none" w:sz="0" w:space="0" w:color="auto"/>
            <w:bottom w:val="none" w:sz="0" w:space="0" w:color="auto"/>
            <w:right w:val="none" w:sz="0" w:space="0" w:color="auto"/>
          </w:divBdr>
          <w:divsChild>
            <w:div w:id="832648535">
              <w:marLeft w:val="0"/>
              <w:marRight w:val="0"/>
              <w:marTop w:val="0"/>
              <w:marBottom w:val="0"/>
              <w:divBdr>
                <w:top w:val="none" w:sz="0" w:space="0" w:color="auto"/>
                <w:left w:val="none" w:sz="0" w:space="0" w:color="auto"/>
                <w:bottom w:val="none" w:sz="0" w:space="0" w:color="auto"/>
                <w:right w:val="none" w:sz="0" w:space="0" w:color="auto"/>
              </w:divBdr>
            </w:div>
          </w:divsChild>
        </w:div>
        <w:div w:id="1998874350">
          <w:marLeft w:val="0"/>
          <w:marRight w:val="0"/>
          <w:marTop w:val="0"/>
          <w:marBottom w:val="0"/>
          <w:divBdr>
            <w:top w:val="none" w:sz="0" w:space="0" w:color="auto"/>
            <w:left w:val="none" w:sz="0" w:space="0" w:color="auto"/>
            <w:bottom w:val="none" w:sz="0" w:space="0" w:color="auto"/>
            <w:right w:val="none" w:sz="0" w:space="0" w:color="auto"/>
          </w:divBdr>
          <w:divsChild>
            <w:div w:id="252208205">
              <w:marLeft w:val="0"/>
              <w:marRight w:val="0"/>
              <w:marTop w:val="0"/>
              <w:marBottom w:val="0"/>
              <w:divBdr>
                <w:top w:val="none" w:sz="0" w:space="0" w:color="auto"/>
                <w:left w:val="none" w:sz="0" w:space="0" w:color="auto"/>
                <w:bottom w:val="none" w:sz="0" w:space="0" w:color="auto"/>
                <w:right w:val="none" w:sz="0" w:space="0" w:color="auto"/>
              </w:divBdr>
            </w:div>
          </w:divsChild>
        </w:div>
        <w:div w:id="2103526294">
          <w:marLeft w:val="0"/>
          <w:marRight w:val="0"/>
          <w:marTop w:val="0"/>
          <w:marBottom w:val="0"/>
          <w:divBdr>
            <w:top w:val="none" w:sz="0" w:space="0" w:color="auto"/>
            <w:left w:val="none" w:sz="0" w:space="0" w:color="auto"/>
            <w:bottom w:val="none" w:sz="0" w:space="0" w:color="auto"/>
            <w:right w:val="none" w:sz="0" w:space="0" w:color="auto"/>
          </w:divBdr>
          <w:divsChild>
            <w:div w:id="20818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852">
      <w:bodyDiv w:val="1"/>
      <w:marLeft w:val="0"/>
      <w:marRight w:val="0"/>
      <w:marTop w:val="0"/>
      <w:marBottom w:val="0"/>
      <w:divBdr>
        <w:top w:val="none" w:sz="0" w:space="0" w:color="auto"/>
        <w:left w:val="none" w:sz="0" w:space="0" w:color="auto"/>
        <w:bottom w:val="none" w:sz="0" w:space="0" w:color="auto"/>
        <w:right w:val="none" w:sz="0" w:space="0" w:color="auto"/>
      </w:divBdr>
    </w:div>
    <w:div w:id="1631091908">
      <w:bodyDiv w:val="1"/>
      <w:marLeft w:val="0"/>
      <w:marRight w:val="0"/>
      <w:marTop w:val="0"/>
      <w:marBottom w:val="0"/>
      <w:divBdr>
        <w:top w:val="none" w:sz="0" w:space="0" w:color="auto"/>
        <w:left w:val="none" w:sz="0" w:space="0" w:color="auto"/>
        <w:bottom w:val="none" w:sz="0" w:space="0" w:color="auto"/>
        <w:right w:val="none" w:sz="0" w:space="0" w:color="auto"/>
      </w:divBdr>
    </w:div>
    <w:div w:id="1647204875">
      <w:bodyDiv w:val="1"/>
      <w:marLeft w:val="0"/>
      <w:marRight w:val="0"/>
      <w:marTop w:val="0"/>
      <w:marBottom w:val="0"/>
      <w:divBdr>
        <w:top w:val="none" w:sz="0" w:space="0" w:color="auto"/>
        <w:left w:val="none" w:sz="0" w:space="0" w:color="auto"/>
        <w:bottom w:val="none" w:sz="0" w:space="0" w:color="auto"/>
        <w:right w:val="none" w:sz="0" w:space="0" w:color="auto"/>
      </w:divBdr>
    </w:div>
    <w:div w:id="1656883718">
      <w:bodyDiv w:val="1"/>
      <w:marLeft w:val="0"/>
      <w:marRight w:val="0"/>
      <w:marTop w:val="0"/>
      <w:marBottom w:val="0"/>
      <w:divBdr>
        <w:top w:val="none" w:sz="0" w:space="0" w:color="auto"/>
        <w:left w:val="none" w:sz="0" w:space="0" w:color="auto"/>
        <w:bottom w:val="none" w:sz="0" w:space="0" w:color="auto"/>
        <w:right w:val="none" w:sz="0" w:space="0" w:color="auto"/>
      </w:divBdr>
      <w:divsChild>
        <w:div w:id="949891605">
          <w:marLeft w:val="0"/>
          <w:marRight w:val="0"/>
          <w:marTop w:val="0"/>
          <w:marBottom w:val="0"/>
          <w:divBdr>
            <w:top w:val="none" w:sz="0" w:space="0" w:color="auto"/>
            <w:left w:val="none" w:sz="0" w:space="0" w:color="auto"/>
            <w:bottom w:val="none" w:sz="0" w:space="0" w:color="auto"/>
            <w:right w:val="none" w:sz="0" w:space="0" w:color="auto"/>
          </w:divBdr>
        </w:div>
        <w:div w:id="1121804954">
          <w:marLeft w:val="0"/>
          <w:marRight w:val="0"/>
          <w:marTop w:val="0"/>
          <w:marBottom w:val="0"/>
          <w:divBdr>
            <w:top w:val="none" w:sz="0" w:space="0" w:color="auto"/>
            <w:left w:val="none" w:sz="0" w:space="0" w:color="auto"/>
            <w:bottom w:val="none" w:sz="0" w:space="0" w:color="auto"/>
            <w:right w:val="none" w:sz="0" w:space="0" w:color="auto"/>
          </w:divBdr>
          <w:divsChild>
            <w:div w:id="1074666746">
              <w:marLeft w:val="-75"/>
              <w:marRight w:val="0"/>
              <w:marTop w:val="30"/>
              <w:marBottom w:val="30"/>
              <w:divBdr>
                <w:top w:val="none" w:sz="0" w:space="0" w:color="auto"/>
                <w:left w:val="none" w:sz="0" w:space="0" w:color="auto"/>
                <w:bottom w:val="none" w:sz="0" w:space="0" w:color="auto"/>
                <w:right w:val="none" w:sz="0" w:space="0" w:color="auto"/>
              </w:divBdr>
              <w:divsChild>
                <w:div w:id="1710501">
                  <w:marLeft w:val="0"/>
                  <w:marRight w:val="0"/>
                  <w:marTop w:val="0"/>
                  <w:marBottom w:val="0"/>
                  <w:divBdr>
                    <w:top w:val="none" w:sz="0" w:space="0" w:color="auto"/>
                    <w:left w:val="none" w:sz="0" w:space="0" w:color="auto"/>
                    <w:bottom w:val="none" w:sz="0" w:space="0" w:color="auto"/>
                    <w:right w:val="none" w:sz="0" w:space="0" w:color="auto"/>
                  </w:divBdr>
                  <w:divsChild>
                    <w:div w:id="1473673778">
                      <w:marLeft w:val="0"/>
                      <w:marRight w:val="0"/>
                      <w:marTop w:val="0"/>
                      <w:marBottom w:val="0"/>
                      <w:divBdr>
                        <w:top w:val="none" w:sz="0" w:space="0" w:color="auto"/>
                        <w:left w:val="none" w:sz="0" w:space="0" w:color="auto"/>
                        <w:bottom w:val="none" w:sz="0" w:space="0" w:color="auto"/>
                        <w:right w:val="none" w:sz="0" w:space="0" w:color="auto"/>
                      </w:divBdr>
                    </w:div>
                  </w:divsChild>
                </w:div>
                <w:div w:id="44721920">
                  <w:marLeft w:val="0"/>
                  <w:marRight w:val="0"/>
                  <w:marTop w:val="0"/>
                  <w:marBottom w:val="0"/>
                  <w:divBdr>
                    <w:top w:val="none" w:sz="0" w:space="0" w:color="auto"/>
                    <w:left w:val="none" w:sz="0" w:space="0" w:color="auto"/>
                    <w:bottom w:val="none" w:sz="0" w:space="0" w:color="auto"/>
                    <w:right w:val="none" w:sz="0" w:space="0" w:color="auto"/>
                  </w:divBdr>
                  <w:divsChild>
                    <w:div w:id="1321277545">
                      <w:marLeft w:val="0"/>
                      <w:marRight w:val="0"/>
                      <w:marTop w:val="0"/>
                      <w:marBottom w:val="0"/>
                      <w:divBdr>
                        <w:top w:val="none" w:sz="0" w:space="0" w:color="auto"/>
                        <w:left w:val="none" w:sz="0" w:space="0" w:color="auto"/>
                        <w:bottom w:val="none" w:sz="0" w:space="0" w:color="auto"/>
                        <w:right w:val="none" w:sz="0" w:space="0" w:color="auto"/>
                      </w:divBdr>
                    </w:div>
                  </w:divsChild>
                </w:div>
                <w:div w:id="55783379">
                  <w:marLeft w:val="0"/>
                  <w:marRight w:val="0"/>
                  <w:marTop w:val="0"/>
                  <w:marBottom w:val="0"/>
                  <w:divBdr>
                    <w:top w:val="none" w:sz="0" w:space="0" w:color="auto"/>
                    <w:left w:val="none" w:sz="0" w:space="0" w:color="auto"/>
                    <w:bottom w:val="none" w:sz="0" w:space="0" w:color="auto"/>
                    <w:right w:val="none" w:sz="0" w:space="0" w:color="auto"/>
                  </w:divBdr>
                  <w:divsChild>
                    <w:div w:id="770319356">
                      <w:marLeft w:val="0"/>
                      <w:marRight w:val="0"/>
                      <w:marTop w:val="0"/>
                      <w:marBottom w:val="0"/>
                      <w:divBdr>
                        <w:top w:val="none" w:sz="0" w:space="0" w:color="auto"/>
                        <w:left w:val="none" w:sz="0" w:space="0" w:color="auto"/>
                        <w:bottom w:val="none" w:sz="0" w:space="0" w:color="auto"/>
                        <w:right w:val="none" w:sz="0" w:space="0" w:color="auto"/>
                      </w:divBdr>
                    </w:div>
                  </w:divsChild>
                </w:div>
                <w:div w:id="65079831">
                  <w:marLeft w:val="0"/>
                  <w:marRight w:val="0"/>
                  <w:marTop w:val="0"/>
                  <w:marBottom w:val="0"/>
                  <w:divBdr>
                    <w:top w:val="none" w:sz="0" w:space="0" w:color="auto"/>
                    <w:left w:val="none" w:sz="0" w:space="0" w:color="auto"/>
                    <w:bottom w:val="none" w:sz="0" w:space="0" w:color="auto"/>
                    <w:right w:val="none" w:sz="0" w:space="0" w:color="auto"/>
                  </w:divBdr>
                  <w:divsChild>
                    <w:div w:id="866331728">
                      <w:marLeft w:val="0"/>
                      <w:marRight w:val="0"/>
                      <w:marTop w:val="0"/>
                      <w:marBottom w:val="0"/>
                      <w:divBdr>
                        <w:top w:val="none" w:sz="0" w:space="0" w:color="auto"/>
                        <w:left w:val="none" w:sz="0" w:space="0" w:color="auto"/>
                        <w:bottom w:val="none" w:sz="0" w:space="0" w:color="auto"/>
                        <w:right w:val="none" w:sz="0" w:space="0" w:color="auto"/>
                      </w:divBdr>
                    </w:div>
                  </w:divsChild>
                </w:div>
                <w:div w:id="97484723">
                  <w:marLeft w:val="0"/>
                  <w:marRight w:val="0"/>
                  <w:marTop w:val="0"/>
                  <w:marBottom w:val="0"/>
                  <w:divBdr>
                    <w:top w:val="none" w:sz="0" w:space="0" w:color="auto"/>
                    <w:left w:val="none" w:sz="0" w:space="0" w:color="auto"/>
                    <w:bottom w:val="none" w:sz="0" w:space="0" w:color="auto"/>
                    <w:right w:val="none" w:sz="0" w:space="0" w:color="auto"/>
                  </w:divBdr>
                  <w:divsChild>
                    <w:div w:id="1168404091">
                      <w:marLeft w:val="0"/>
                      <w:marRight w:val="0"/>
                      <w:marTop w:val="0"/>
                      <w:marBottom w:val="0"/>
                      <w:divBdr>
                        <w:top w:val="none" w:sz="0" w:space="0" w:color="auto"/>
                        <w:left w:val="none" w:sz="0" w:space="0" w:color="auto"/>
                        <w:bottom w:val="none" w:sz="0" w:space="0" w:color="auto"/>
                        <w:right w:val="none" w:sz="0" w:space="0" w:color="auto"/>
                      </w:divBdr>
                    </w:div>
                  </w:divsChild>
                </w:div>
                <w:div w:id="400642712">
                  <w:marLeft w:val="0"/>
                  <w:marRight w:val="0"/>
                  <w:marTop w:val="0"/>
                  <w:marBottom w:val="0"/>
                  <w:divBdr>
                    <w:top w:val="none" w:sz="0" w:space="0" w:color="auto"/>
                    <w:left w:val="none" w:sz="0" w:space="0" w:color="auto"/>
                    <w:bottom w:val="none" w:sz="0" w:space="0" w:color="auto"/>
                    <w:right w:val="none" w:sz="0" w:space="0" w:color="auto"/>
                  </w:divBdr>
                  <w:divsChild>
                    <w:div w:id="1807965334">
                      <w:marLeft w:val="0"/>
                      <w:marRight w:val="0"/>
                      <w:marTop w:val="0"/>
                      <w:marBottom w:val="0"/>
                      <w:divBdr>
                        <w:top w:val="none" w:sz="0" w:space="0" w:color="auto"/>
                        <w:left w:val="none" w:sz="0" w:space="0" w:color="auto"/>
                        <w:bottom w:val="none" w:sz="0" w:space="0" w:color="auto"/>
                        <w:right w:val="none" w:sz="0" w:space="0" w:color="auto"/>
                      </w:divBdr>
                    </w:div>
                  </w:divsChild>
                </w:div>
                <w:div w:id="419373937">
                  <w:marLeft w:val="0"/>
                  <w:marRight w:val="0"/>
                  <w:marTop w:val="0"/>
                  <w:marBottom w:val="0"/>
                  <w:divBdr>
                    <w:top w:val="none" w:sz="0" w:space="0" w:color="auto"/>
                    <w:left w:val="none" w:sz="0" w:space="0" w:color="auto"/>
                    <w:bottom w:val="none" w:sz="0" w:space="0" w:color="auto"/>
                    <w:right w:val="none" w:sz="0" w:space="0" w:color="auto"/>
                  </w:divBdr>
                  <w:divsChild>
                    <w:div w:id="1708409711">
                      <w:marLeft w:val="0"/>
                      <w:marRight w:val="0"/>
                      <w:marTop w:val="0"/>
                      <w:marBottom w:val="0"/>
                      <w:divBdr>
                        <w:top w:val="none" w:sz="0" w:space="0" w:color="auto"/>
                        <w:left w:val="none" w:sz="0" w:space="0" w:color="auto"/>
                        <w:bottom w:val="none" w:sz="0" w:space="0" w:color="auto"/>
                        <w:right w:val="none" w:sz="0" w:space="0" w:color="auto"/>
                      </w:divBdr>
                    </w:div>
                  </w:divsChild>
                </w:div>
                <w:div w:id="448546885">
                  <w:marLeft w:val="0"/>
                  <w:marRight w:val="0"/>
                  <w:marTop w:val="0"/>
                  <w:marBottom w:val="0"/>
                  <w:divBdr>
                    <w:top w:val="none" w:sz="0" w:space="0" w:color="auto"/>
                    <w:left w:val="none" w:sz="0" w:space="0" w:color="auto"/>
                    <w:bottom w:val="none" w:sz="0" w:space="0" w:color="auto"/>
                    <w:right w:val="none" w:sz="0" w:space="0" w:color="auto"/>
                  </w:divBdr>
                  <w:divsChild>
                    <w:div w:id="1382632557">
                      <w:marLeft w:val="0"/>
                      <w:marRight w:val="0"/>
                      <w:marTop w:val="0"/>
                      <w:marBottom w:val="0"/>
                      <w:divBdr>
                        <w:top w:val="none" w:sz="0" w:space="0" w:color="auto"/>
                        <w:left w:val="none" w:sz="0" w:space="0" w:color="auto"/>
                        <w:bottom w:val="none" w:sz="0" w:space="0" w:color="auto"/>
                        <w:right w:val="none" w:sz="0" w:space="0" w:color="auto"/>
                      </w:divBdr>
                    </w:div>
                  </w:divsChild>
                </w:div>
                <w:div w:id="475993114">
                  <w:marLeft w:val="0"/>
                  <w:marRight w:val="0"/>
                  <w:marTop w:val="0"/>
                  <w:marBottom w:val="0"/>
                  <w:divBdr>
                    <w:top w:val="none" w:sz="0" w:space="0" w:color="auto"/>
                    <w:left w:val="none" w:sz="0" w:space="0" w:color="auto"/>
                    <w:bottom w:val="none" w:sz="0" w:space="0" w:color="auto"/>
                    <w:right w:val="none" w:sz="0" w:space="0" w:color="auto"/>
                  </w:divBdr>
                  <w:divsChild>
                    <w:div w:id="198398899">
                      <w:marLeft w:val="0"/>
                      <w:marRight w:val="0"/>
                      <w:marTop w:val="0"/>
                      <w:marBottom w:val="0"/>
                      <w:divBdr>
                        <w:top w:val="none" w:sz="0" w:space="0" w:color="auto"/>
                        <w:left w:val="none" w:sz="0" w:space="0" w:color="auto"/>
                        <w:bottom w:val="none" w:sz="0" w:space="0" w:color="auto"/>
                        <w:right w:val="none" w:sz="0" w:space="0" w:color="auto"/>
                      </w:divBdr>
                    </w:div>
                  </w:divsChild>
                </w:div>
                <w:div w:id="528229037">
                  <w:marLeft w:val="0"/>
                  <w:marRight w:val="0"/>
                  <w:marTop w:val="0"/>
                  <w:marBottom w:val="0"/>
                  <w:divBdr>
                    <w:top w:val="none" w:sz="0" w:space="0" w:color="auto"/>
                    <w:left w:val="none" w:sz="0" w:space="0" w:color="auto"/>
                    <w:bottom w:val="none" w:sz="0" w:space="0" w:color="auto"/>
                    <w:right w:val="none" w:sz="0" w:space="0" w:color="auto"/>
                  </w:divBdr>
                  <w:divsChild>
                    <w:div w:id="273633927">
                      <w:marLeft w:val="0"/>
                      <w:marRight w:val="0"/>
                      <w:marTop w:val="0"/>
                      <w:marBottom w:val="0"/>
                      <w:divBdr>
                        <w:top w:val="none" w:sz="0" w:space="0" w:color="auto"/>
                        <w:left w:val="none" w:sz="0" w:space="0" w:color="auto"/>
                        <w:bottom w:val="none" w:sz="0" w:space="0" w:color="auto"/>
                        <w:right w:val="none" w:sz="0" w:space="0" w:color="auto"/>
                      </w:divBdr>
                    </w:div>
                  </w:divsChild>
                </w:div>
                <w:div w:id="550926724">
                  <w:marLeft w:val="0"/>
                  <w:marRight w:val="0"/>
                  <w:marTop w:val="0"/>
                  <w:marBottom w:val="0"/>
                  <w:divBdr>
                    <w:top w:val="none" w:sz="0" w:space="0" w:color="auto"/>
                    <w:left w:val="none" w:sz="0" w:space="0" w:color="auto"/>
                    <w:bottom w:val="none" w:sz="0" w:space="0" w:color="auto"/>
                    <w:right w:val="none" w:sz="0" w:space="0" w:color="auto"/>
                  </w:divBdr>
                  <w:divsChild>
                    <w:div w:id="825509517">
                      <w:marLeft w:val="0"/>
                      <w:marRight w:val="0"/>
                      <w:marTop w:val="0"/>
                      <w:marBottom w:val="0"/>
                      <w:divBdr>
                        <w:top w:val="none" w:sz="0" w:space="0" w:color="auto"/>
                        <w:left w:val="none" w:sz="0" w:space="0" w:color="auto"/>
                        <w:bottom w:val="none" w:sz="0" w:space="0" w:color="auto"/>
                        <w:right w:val="none" w:sz="0" w:space="0" w:color="auto"/>
                      </w:divBdr>
                    </w:div>
                  </w:divsChild>
                </w:div>
                <w:div w:id="605649275">
                  <w:marLeft w:val="0"/>
                  <w:marRight w:val="0"/>
                  <w:marTop w:val="0"/>
                  <w:marBottom w:val="0"/>
                  <w:divBdr>
                    <w:top w:val="none" w:sz="0" w:space="0" w:color="auto"/>
                    <w:left w:val="none" w:sz="0" w:space="0" w:color="auto"/>
                    <w:bottom w:val="none" w:sz="0" w:space="0" w:color="auto"/>
                    <w:right w:val="none" w:sz="0" w:space="0" w:color="auto"/>
                  </w:divBdr>
                  <w:divsChild>
                    <w:div w:id="927351490">
                      <w:marLeft w:val="0"/>
                      <w:marRight w:val="0"/>
                      <w:marTop w:val="0"/>
                      <w:marBottom w:val="0"/>
                      <w:divBdr>
                        <w:top w:val="none" w:sz="0" w:space="0" w:color="auto"/>
                        <w:left w:val="none" w:sz="0" w:space="0" w:color="auto"/>
                        <w:bottom w:val="none" w:sz="0" w:space="0" w:color="auto"/>
                        <w:right w:val="none" w:sz="0" w:space="0" w:color="auto"/>
                      </w:divBdr>
                    </w:div>
                  </w:divsChild>
                </w:div>
                <w:div w:id="618606995">
                  <w:marLeft w:val="0"/>
                  <w:marRight w:val="0"/>
                  <w:marTop w:val="0"/>
                  <w:marBottom w:val="0"/>
                  <w:divBdr>
                    <w:top w:val="none" w:sz="0" w:space="0" w:color="auto"/>
                    <w:left w:val="none" w:sz="0" w:space="0" w:color="auto"/>
                    <w:bottom w:val="none" w:sz="0" w:space="0" w:color="auto"/>
                    <w:right w:val="none" w:sz="0" w:space="0" w:color="auto"/>
                  </w:divBdr>
                  <w:divsChild>
                    <w:div w:id="808940062">
                      <w:marLeft w:val="0"/>
                      <w:marRight w:val="0"/>
                      <w:marTop w:val="0"/>
                      <w:marBottom w:val="0"/>
                      <w:divBdr>
                        <w:top w:val="none" w:sz="0" w:space="0" w:color="auto"/>
                        <w:left w:val="none" w:sz="0" w:space="0" w:color="auto"/>
                        <w:bottom w:val="none" w:sz="0" w:space="0" w:color="auto"/>
                        <w:right w:val="none" w:sz="0" w:space="0" w:color="auto"/>
                      </w:divBdr>
                    </w:div>
                  </w:divsChild>
                </w:div>
                <w:div w:id="629897167">
                  <w:marLeft w:val="0"/>
                  <w:marRight w:val="0"/>
                  <w:marTop w:val="0"/>
                  <w:marBottom w:val="0"/>
                  <w:divBdr>
                    <w:top w:val="none" w:sz="0" w:space="0" w:color="auto"/>
                    <w:left w:val="none" w:sz="0" w:space="0" w:color="auto"/>
                    <w:bottom w:val="none" w:sz="0" w:space="0" w:color="auto"/>
                    <w:right w:val="none" w:sz="0" w:space="0" w:color="auto"/>
                  </w:divBdr>
                  <w:divsChild>
                    <w:div w:id="1892812474">
                      <w:marLeft w:val="0"/>
                      <w:marRight w:val="0"/>
                      <w:marTop w:val="0"/>
                      <w:marBottom w:val="0"/>
                      <w:divBdr>
                        <w:top w:val="none" w:sz="0" w:space="0" w:color="auto"/>
                        <w:left w:val="none" w:sz="0" w:space="0" w:color="auto"/>
                        <w:bottom w:val="none" w:sz="0" w:space="0" w:color="auto"/>
                        <w:right w:val="none" w:sz="0" w:space="0" w:color="auto"/>
                      </w:divBdr>
                    </w:div>
                  </w:divsChild>
                </w:div>
                <w:div w:id="635336292">
                  <w:marLeft w:val="0"/>
                  <w:marRight w:val="0"/>
                  <w:marTop w:val="0"/>
                  <w:marBottom w:val="0"/>
                  <w:divBdr>
                    <w:top w:val="none" w:sz="0" w:space="0" w:color="auto"/>
                    <w:left w:val="none" w:sz="0" w:space="0" w:color="auto"/>
                    <w:bottom w:val="none" w:sz="0" w:space="0" w:color="auto"/>
                    <w:right w:val="none" w:sz="0" w:space="0" w:color="auto"/>
                  </w:divBdr>
                  <w:divsChild>
                    <w:div w:id="2136411661">
                      <w:marLeft w:val="0"/>
                      <w:marRight w:val="0"/>
                      <w:marTop w:val="0"/>
                      <w:marBottom w:val="0"/>
                      <w:divBdr>
                        <w:top w:val="none" w:sz="0" w:space="0" w:color="auto"/>
                        <w:left w:val="none" w:sz="0" w:space="0" w:color="auto"/>
                        <w:bottom w:val="none" w:sz="0" w:space="0" w:color="auto"/>
                        <w:right w:val="none" w:sz="0" w:space="0" w:color="auto"/>
                      </w:divBdr>
                    </w:div>
                  </w:divsChild>
                </w:div>
                <w:div w:id="638345749">
                  <w:marLeft w:val="0"/>
                  <w:marRight w:val="0"/>
                  <w:marTop w:val="0"/>
                  <w:marBottom w:val="0"/>
                  <w:divBdr>
                    <w:top w:val="none" w:sz="0" w:space="0" w:color="auto"/>
                    <w:left w:val="none" w:sz="0" w:space="0" w:color="auto"/>
                    <w:bottom w:val="none" w:sz="0" w:space="0" w:color="auto"/>
                    <w:right w:val="none" w:sz="0" w:space="0" w:color="auto"/>
                  </w:divBdr>
                  <w:divsChild>
                    <w:div w:id="880945072">
                      <w:marLeft w:val="0"/>
                      <w:marRight w:val="0"/>
                      <w:marTop w:val="0"/>
                      <w:marBottom w:val="0"/>
                      <w:divBdr>
                        <w:top w:val="none" w:sz="0" w:space="0" w:color="auto"/>
                        <w:left w:val="none" w:sz="0" w:space="0" w:color="auto"/>
                        <w:bottom w:val="none" w:sz="0" w:space="0" w:color="auto"/>
                        <w:right w:val="none" w:sz="0" w:space="0" w:color="auto"/>
                      </w:divBdr>
                    </w:div>
                  </w:divsChild>
                </w:div>
                <w:div w:id="679697156">
                  <w:marLeft w:val="0"/>
                  <w:marRight w:val="0"/>
                  <w:marTop w:val="0"/>
                  <w:marBottom w:val="0"/>
                  <w:divBdr>
                    <w:top w:val="none" w:sz="0" w:space="0" w:color="auto"/>
                    <w:left w:val="none" w:sz="0" w:space="0" w:color="auto"/>
                    <w:bottom w:val="none" w:sz="0" w:space="0" w:color="auto"/>
                    <w:right w:val="none" w:sz="0" w:space="0" w:color="auto"/>
                  </w:divBdr>
                  <w:divsChild>
                    <w:div w:id="1258565052">
                      <w:marLeft w:val="0"/>
                      <w:marRight w:val="0"/>
                      <w:marTop w:val="0"/>
                      <w:marBottom w:val="0"/>
                      <w:divBdr>
                        <w:top w:val="none" w:sz="0" w:space="0" w:color="auto"/>
                        <w:left w:val="none" w:sz="0" w:space="0" w:color="auto"/>
                        <w:bottom w:val="none" w:sz="0" w:space="0" w:color="auto"/>
                        <w:right w:val="none" w:sz="0" w:space="0" w:color="auto"/>
                      </w:divBdr>
                    </w:div>
                  </w:divsChild>
                </w:div>
                <w:div w:id="683094429">
                  <w:marLeft w:val="0"/>
                  <w:marRight w:val="0"/>
                  <w:marTop w:val="0"/>
                  <w:marBottom w:val="0"/>
                  <w:divBdr>
                    <w:top w:val="none" w:sz="0" w:space="0" w:color="auto"/>
                    <w:left w:val="none" w:sz="0" w:space="0" w:color="auto"/>
                    <w:bottom w:val="none" w:sz="0" w:space="0" w:color="auto"/>
                    <w:right w:val="none" w:sz="0" w:space="0" w:color="auto"/>
                  </w:divBdr>
                  <w:divsChild>
                    <w:div w:id="1591620102">
                      <w:marLeft w:val="0"/>
                      <w:marRight w:val="0"/>
                      <w:marTop w:val="0"/>
                      <w:marBottom w:val="0"/>
                      <w:divBdr>
                        <w:top w:val="none" w:sz="0" w:space="0" w:color="auto"/>
                        <w:left w:val="none" w:sz="0" w:space="0" w:color="auto"/>
                        <w:bottom w:val="none" w:sz="0" w:space="0" w:color="auto"/>
                        <w:right w:val="none" w:sz="0" w:space="0" w:color="auto"/>
                      </w:divBdr>
                    </w:div>
                  </w:divsChild>
                </w:div>
                <w:div w:id="876700718">
                  <w:marLeft w:val="0"/>
                  <w:marRight w:val="0"/>
                  <w:marTop w:val="0"/>
                  <w:marBottom w:val="0"/>
                  <w:divBdr>
                    <w:top w:val="none" w:sz="0" w:space="0" w:color="auto"/>
                    <w:left w:val="none" w:sz="0" w:space="0" w:color="auto"/>
                    <w:bottom w:val="none" w:sz="0" w:space="0" w:color="auto"/>
                    <w:right w:val="none" w:sz="0" w:space="0" w:color="auto"/>
                  </w:divBdr>
                  <w:divsChild>
                    <w:div w:id="1518734228">
                      <w:marLeft w:val="0"/>
                      <w:marRight w:val="0"/>
                      <w:marTop w:val="0"/>
                      <w:marBottom w:val="0"/>
                      <w:divBdr>
                        <w:top w:val="none" w:sz="0" w:space="0" w:color="auto"/>
                        <w:left w:val="none" w:sz="0" w:space="0" w:color="auto"/>
                        <w:bottom w:val="none" w:sz="0" w:space="0" w:color="auto"/>
                        <w:right w:val="none" w:sz="0" w:space="0" w:color="auto"/>
                      </w:divBdr>
                    </w:div>
                  </w:divsChild>
                </w:div>
                <w:div w:id="910694528">
                  <w:marLeft w:val="0"/>
                  <w:marRight w:val="0"/>
                  <w:marTop w:val="0"/>
                  <w:marBottom w:val="0"/>
                  <w:divBdr>
                    <w:top w:val="none" w:sz="0" w:space="0" w:color="auto"/>
                    <w:left w:val="none" w:sz="0" w:space="0" w:color="auto"/>
                    <w:bottom w:val="none" w:sz="0" w:space="0" w:color="auto"/>
                    <w:right w:val="none" w:sz="0" w:space="0" w:color="auto"/>
                  </w:divBdr>
                  <w:divsChild>
                    <w:div w:id="1283804774">
                      <w:marLeft w:val="0"/>
                      <w:marRight w:val="0"/>
                      <w:marTop w:val="0"/>
                      <w:marBottom w:val="0"/>
                      <w:divBdr>
                        <w:top w:val="none" w:sz="0" w:space="0" w:color="auto"/>
                        <w:left w:val="none" w:sz="0" w:space="0" w:color="auto"/>
                        <w:bottom w:val="none" w:sz="0" w:space="0" w:color="auto"/>
                        <w:right w:val="none" w:sz="0" w:space="0" w:color="auto"/>
                      </w:divBdr>
                    </w:div>
                  </w:divsChild>
                </w:div>
                <w:div w:id="990866983">
                  <w:marLeft w:val="0"/>
                  <w:marRight w:val="0"/>
                  <w:marTop w:val="0"/>
                  <w:marBottom w:val="0"/>
                  <w:divBdr>
                    <w:top w:val="none" w:sz="0" w:space="0" w:color="auto"/>
                    <w:left w:val="none" w:sz="0" w:space="0" w:color="auto"/>
                    <w:bottom w:val="none" w:sz="0" w:space="0" w:color="auto"/>
                    <w:right w:val="none" w:sz="0" w:space="0" w:color="auto"/>
                  </w:divBdr>
                  <w:divsChild>
                    <w:div w:id="851795092">
                      <w:marLeft w:val="0"/>
                      <w:marRight w:val="0"/>
                      <w:marTop w:val="0"/>
                      <w:marBottom w:val="0"/>
                      <w:divBdr>
                        <w:top w:val="none" w:sz="0" w:space="0" w:color="auto"/>
                        <w:left w:val="none" w:sz="0" w:space="0" w:color="auto"/>
                        <w:bottom w:val="none" w:sz="0" w:space="0" w:color="auto"/>
                        <w:right w:val="none" w:sz="0" w:space="0" w:color="auto"/>
                      </w:divBdr>
                    </w:div>
                  </w:divsChild>
                </w:div>
                <w:div w:id="1070618428">
                  <w:marLeft w:val="0"/>
                  <w:marRight w:val="0"/>
                  <w:marTop w:val="0"/>
                  <w:marBottom w:val="0"/>
                  <w:divBdr>
                    <w:top w:val="none" w:sz="0" w:space="0" w:color="auto"/>
                    <w:left w:val="none" w:sz="0" w:space="0" w:color="auto"/>
                    <w:bottom w:val="none" w:sz="0" w:space="0" w:color="auto"/>
                    <w:right w:val="none" w:sz="0" w:space="0" w:color="auto"/>
                  </w:divBdr>
                  <w:divsChild>
                    <w:div w:id="1727794225">
                      <w:marLeft w:val="0"/>
                      <w:marRight w:val="0"/>
                      <w:marTop w:val="0"/>
                      <w:marBottom w:val="0"/>
                      <w:divBdr>
                        <w:top w:val="none" w:sz="0" w:space="0" w:color="auto"/>
                        <w:left w:val="none" w:sz="0" w:space="0" w:color="auto"/>
                        <w:bottom w:val="none" w:sz="0" w:space="0" w:color="auto"/>
                        <w:right w:val="none" w:sz="0" w:space="0" w:color="auto"/>
                      </w:divBdr>
                    </w:div>
                  </w:divsChild>
                </w:div>
                <w:div w:id="1073504141">
                  <w:marLeft w:val="0"/>
                  <w:marRight w:val="0"/>
                  <w:marTop w:val="0"/>
                  <w:marBottom w:val="0"/>
                  <w:divBdr>
                    <w:top w:val="none" w:sz="0" w:space="0" w:color="auto"/>
                    <w:left w:val="none" w:sz="0" w:space="0" w:color="auto"/>
                    <w:bottom w:val="none" w:sz="0" w:space="0" w:color="auto"/>
                    <w:right w:val="none" w:sz="0" w:space="0" w:color="auto"/>
                  </w:divBdr>
                  <w:divsChild>
                    <w:div w:id="1977755469">
                      <w:marLeft w:val="0"/>
                      <w:marRight w:val="0"/>
                      <w:marTop w:val="0"/>
                      <w:marBottom w:val="0"/>
                      <w:divBdr>
                        <w:top w:val="none" w:sz="0" w:space="0" w:color="auto"/>
                        <w:left w:val="none" w:sz="0" w:space="0" w:color="auto"/>
                        <w:bottom w:val="none" w:sz="0" w:space="0" w:color="auto"/>
                        <w:right w:val="none" w:sz="0" w:space="0" w:color="auto"/>
                      </w:divBdr>
                    </w:div>
                  </w:divsChild>
                </w:div>
                <w:div w:id="1306279917">
                  <w:marLeft w:val="0"/>
                  <w:marRight w:val="0"/>
                  <w:marTop w:val="0"/>
                  <w:marBottom w:val="0"/>
                  <w:divBdr>
                    <w:top w:val="none" w:sz="0" w:space="0" w:color="auto"/>
                    <w:left w:val="none" w:sz="0" w:space="0" w:color="auto"/>
                    <w:bottom w:val="none" w:sz="0" w:space="0" w:color="auto"/>
                    <w:right w:val="none" w:sz="0" w:space="0" w:color="auto"/>
                  </w:divBdr>
                  <w:divsChild>
                    <w:div w:id="1705134768">
                      <w:marLeft w:val="0"/>
                      <w:marRight w:val="0"/>
                      <w:marTop w:val="0"/>
                      <w:marBottom w:val="0"/>
                      <w:divBdr>
                        <w:top w:val="none" w:sz="0" w:space="0" w:color="auto"/>
                        <w:left w:val="none" w:sz="0" w:space="0" w:color="auto"/>
                        <w:bottom w:val="none" w:sz="0" w:space="0" w:color="auto"/>
                        <w:right w:val="none" w:sz="0" w:space="0" w:color="auto"/>
                      </w:divBdr>
                    </w:div>
                  </w:divsChild>
                </w:div>
                <w:div w:id="1315378072">
                  <w:marLeft w:val="0"/>
                  <w:marRight w:val="0"/>
                  <w:marTop w:val="0"/>
                  <w:marBottom w:val="0"/>
                  <w:divBdr>
                    <w:top w:val="none" w:sz="0" w:space="0" w:color="auto"/>
                    <w:left w:val="none" w:sz="0" w:space="0" w:color="auto"/>
                    <w:bottom w:val="none" w:sz="0" w:space="0" w:color="auto"/>
                    <w:right w:val="none" w:sz="0" w:space="0" w:color="auto"/>
                  </w:divBdr>
                  <w:divsChild>
                    <w:div w:id="1931739451">
                      <w:marLeft w:val="0"/>
                      <w:marRight w:val="0"/>
                      <w:marTop w:val="0"/>
                      <w:marBottom w:val="0"/>
                      <w:divBdr>
                        <w:top w:val="none" w:sz="0" w:space="0" w:color="auto"/>
                        <w:left w:val="none" w:sz="0" w:space="0" w:color="auto"/>
                        <w:bottom w:val="none" w:sz="0" w:space="0" w:color="auto"/>
                        <w:right w:val="none" w:sz="0" w:space="0" w:color="auto"/>
                      </w:divBdr>
                    </w:div>
                  </w:divsChild>
                </w:div>
                <w:div w:id="1318150189">
                  <w:marLeft w:val="0"/>
                  <w:marRight w:val="0"/>
                  <w:marTop w:val="0"/>
                  <w:marBottom w:val="0"/>
                  <w:divBdr>
                    <w:top w:val="none" w:sz="0" w:space="0" w:color="auto"/>
                    <w:left w:val="none" w:sz="0" w:space="0" w:color="auto"/>
                    <w:bottom w:val="none" w:sz="0" w:space="0" w:color="auto"/>
                    <w:right w:val="none" w:sz="0" w:space="0" w:color="auto"/>
                  </w:divBdr>
                  <w:divsChild>
                    <w:div w:id="1899778212">
                      <w:marLeft w:val="0"/>
                      <w:marRight w:val="0"/>
                      <w:marTop w:val="0"/>
                      <w:marBottom w:val="0"/>
                      <w:divBdr>
                        <w:top w:val="none" w:sz="0" w:space="0" w:color="auto"/>
                        <w:left w:val="none" w:sz="0" w:space="0" w:color="auto"/>
                        <w:bottom w:val="none" w:sz="0" w:space="0" w:color="auto"/>
                        <w:right w:val="none" w:sz="0" w:space="0" w:color="auto"/>
                      </w:divBdr>
                    </w:div>
                  </w:divsChild>
                </w:div>
                <w:div w:id="1328052985">
                  <w:marLeft w:val="0"/>
                  <w:marRight w:val="0"/>
                  <w:marTop w:val="0"/>
                  <w:marBottom w:val="0"/>
                  <w:divBdr>
                    <w:top w:val="none" w:sz="0" w:space="0" w:color="auto"/>
                    <w:left w:val="none" w:sz="0" w:space="0" w:color="auto"/>
                    <w:bottom w:val="none" w:sz="0" w:space="0" w:color="auto"/>
                    <w:right w:val="none" w:sz="0" w:space="0" w:color="auto"/>
                  </w:divBdr>
                  <w:divsChild>
                    <w:div w:id="1247569052">
                      <w:marLeft w:val="0"/>
                      <w:marRight w:val="0"/>
                      <w:marTop w:val="0"/>
                      <w:marBottom w:val="0"/>
                      <w:divBdr>
                        <w:top w:val="none" w:sz="0" w:space="0" w:color="auto"/>
                        <w:left w:val="none" w:sz="0" w:space="0" w:color="auto"/>
                        <w:bottom w:val="none" w:sz="0" w:space="0" w:color="auto"/>
                        <w:right w:val="none" w:sz="0" w:space="0" w:color="auto"/>
                      </w:divBdr>
                    </w:div>
                  </w:divsChild>
                </w:div>
                <w:div w:id="1330062280">
                  <w:marLeft w:val="0"/>
                  <w:marRight w:val="0"/>
                  <w:marTop w:val="0"/>
                  <w:marBottom w:val="0"/>
                  <w:divBdr>
                    <w:top w:val="none" w:sz="0" w:space="0" w:color="auto"/>
                    <w:left w:val="none" w:sz="0" w:space="0" w:color="auto"/>
                    <w:bottom w:val="none" w:sz="0" w:space="0" w:color="auto"/>
                    <w:right w:val="none" w:sz="0" w:space="0" w:color="auto"/>
                  </w:divBdr>
                  <w:divsChild>
                    <w:div w:id="1229607327">
                      <w:marLeft w:val="0"/>
                      <w:marRight w:val="0"/>
                      <w:marTop w:val="0"/>
                      <w:marBottom w:val="0"/>
                      <w:divBdr>
                        <w:top w:val="none" w:sz="0" w:space="0" w:color="auto"/>
                        <w:left w:val="none" w:sz="0" w:space="0" w:color="auto"/>
                        <w:bottom w:val="none" w:sz="0" w:space="0" w:color="auto"/>
                        <w:right w:val="none" w:sz="0" w:space="0" w:color="auto"/>
                      </w:divBdr>
                    </w:div>
                  </w:divsChild>
                </w:div>
                <w:div w:id="1376464201">
                  <w:marLeft w:val="0"/>
                  <w:marRight w:val="0"/>
                  <w:marTop w:val="0"/>
                  <w:marBottom w:val="0"/>
                  <w:divBdr>
                    <w:top w:val="none" w:sz="0" w:space="0" w:color="auto"/>
                    <w:left w:val="none" w:sz="0" w:space="0" w:color="auto"/>
                    <w:bottom w:val="none" w:sz="0" w:space="0" w:color="auto"/>
                    <w:right w:val="none" w:sz="0" w:space="0" w:color="auto"/>
                  </w:divBdr>
                  <w:divsChild>
                    <w:div w:id="1780296546">
                      <w:marLeft w:val="0"/>
                      <w:marRight w:val="0"/>
                      <w:marTop w:val="0"/>
                      <w:marBottom w:val="0"/>
                      <w:divBdr>
                        <w:top w:val="none" w:sz="0" w:space="0" w:color="auto"/>
                        <w:left w:val="none" w:sz="0" w:space="0" w:color="auto"/>
                        <w:bottom w:val="none" w:sz="0" w:space="0" w:color="auto"/>
                        <w:right w:val="none" w:sz="0" w:space="0" w:color="auto"/>
                      </w:divBdr>
                    </w:div>
                  </w:divsChild>
                </w:div>
                <w:div w:id="1400907180">
                  <w:marLeft w:val="0"/>
                  <w:marRight w:val="0"/>
                  <w:marTop w:val="0"/>
                  <w:marBottom w:val="0"/>
                  <w:divBdr>
                    <w:top w:val="none" w:sz="0" w:space="0" w:color="auto"/>
                    <w:left w:val="none" w:sz="0" w:space="0" w:color="auto"/>
                    <w:bottom w:val="none" w:sz="0" w:space="0" w:color="auto"/>
                    <w:right w:val="none" w:sz="0" w:space="0" w:color="auto"/>
                  </w:divBdr>
                  <w:divsChild>
                    <w:div w:id="795103837">
                      <w:marLeft w:val="0"/>
                      <w:marRight w:val="0"/>
                      <w:marTop w:val="0"/>
                      <w:marBottom w:val="0"/>
                      <w:divBdr>
                        <w:top w:val="none" w:sz="0" w:space="0" w:color="auto"/>
                        <w:left w:val="none" w:sz="0" w:space="0" w:color="auto"/>
                        <w:bottom w:val="none" w:sz="0" w:space="0" w:color="auto"/>
                        <w:right w:val="none" w:sz="0" w:space="0" w:color="auto"/>
                      </w:divBdr>
                    </w:div>
                  </w:divsChild>
                </w:div>
                <w:div w:id="1419987314">
                  <w:marLeft w:val="0"/>
                  <w:marRight w:val="0"/>
                  <w:marTop w:val="0"/>
                  <w:marBottom w:val="0"/>
                  <w:divBdr>
                    <w:top w:val="none" w:sz="0" w:space="0" w:color="auto"/>
                    <w:left w:val="none" w:sz="0" w:space="0" w:color="auto"/>
                    <w:bottom w:val="none" w:sz="0" w:space="0" w:color="auto"/>
                    <w:right w:val="none" w:sz="0" w:space="0" w:color="auto"/>
                  </w:divBdr>
                  <w:divsChild>
                    <w:div w:id="1864712415">
                      <w:marLeft w:val="0"/>
                      <w:marRight w:val="0"/>
                      <w:marTop w:val="0"/>
                      <w:marBottom w:val="0"/>
                      <w:divBdr>
                        <w:top w:val="none" w:sz="0" w:space="0" w:color="auto"/>
                        <w:left w:val="none" w:sz="0" w:space="0" w:color="auto"/>
                        <w:bottom w:val="none" w:sz="0" w:space="0" w:color="auto"/>
                        <w:right w:val="none" w:sz="0" w:space="0" w:color="auto"/>
                      </w:divBdr>
                    </w:div>
                  </w:divsChild>
                </w:div>
                <w:div w:id="1446653624">
                  <w:marLeft w:val="0"/>
                  <w:marRight w:val="0"/>
                  <w:marTop w:val="0"/>
                  <w:marBottom w:val="0"/>
                  <w:divBdr>
                    <w:top w:val="none" w:sz="0" w:space="0" w:color="auto"/>
                    <w:left w:val="none" w:sz="0" w:space="0" w:color="auto"/>
                    <w:bottom w:val="none" w:sz="0" w:space="0" w:color="auto"/>
                    <w:right w:val="none" w:sz="0" w:space="0" w:color="auto"/>
                  </w:divBdr>
                  <w:divsChild>
                    <w:div w:id="1983971343">
                      <w:marLeft w:val="0"/>
                      <w:marRight w:val="0"/>
                      <w:marTop w:val="0"/>
                      <w:marBottom w:val="0"/>
                      <w:divBdr>
                        <w:top w:val="none" w:sz="0" w:space="0" w:color="auto"/>
                        <w:left w:val="none" w:sz="0" w:space="0" w:color="auto"/>
                        <w:bottom w:val="none" w:sz="0" w:space="0" w:color="auto"/>
                        <w:right w:val="none" w:sz="0" w:space="0" w:color="auto"/>
                      </w:divBdr>
                    </w:div>
                  </w:divsChild>
                </w:div>
                <w:div w:id="1446726811">
                  <w:marLeft w:val="0"/>
                  <w:marRight w:val="0"/>
                  <w:marTop w:val="0"/>
                  <w:marBottom w:val="0"/>
                  <w:divBdr>
                    <w:top w:val="none" w:sz="0" w:space="0" w:color="auto"/>
                    <w:left w:val="none" w:sz="0" w:space="0" w:color="auto"/>
                    <w:bottom w:val="none" w:sz="0" w:space="0" w:color="auto"/>
                    <w:right w:val="none" w:sz="0" w:space="0" w:color="auto"/>
                  </w:divBdr>
                  <w:divsChild>
                    <w:div w:id="4326302">
                      <w:marLeft w:val="0"/>
                      <w:marRight w:val="0"/>
                      <w:marTop w:val="0"/>
                      <w:marBottom w:val="0"/>
                      <w:divBdr>
                        <w:top w:val="none" w:sz="0" w:space="0" w:color="auto"/>
                        <w:left w:val="none" w:sz="0" w:space="0" w:color="auto"/>
                        <w:bottom w:val="none" w:sz="0" w:space="0" w:color="auto"/>
                        <w:right w:val="none" w:sz="0" w:space="0" w:color="auto"/>
                      </w:divBdr>
                    </w:div>
                  </w:divsChild>
                </w:div>
                <w:div w:id="1453280927">
                  <w:marLeft w:val="0"/>
                  <w:marRight w:val="0"/>
                  <w:marTop w:val="0"/>
                  <w:marBottom w:val="0"/>
                  <w:divBdr>
                    <w:top w:val="none" w:sz="0" w:space="0" w:color="auto"/>
                    <w:left w:val="none" w:sz="0" w:space="0" w:color="auto"/>
                    <w:bottom w:val="none" w:sz="0" w:space="0" w:color="auto"/>
                    <w:right w:val="none" w:sz="0" w:space="0" w:color="auto"/>
                  </w:divBdr>
                  <w:divsChild>
                    <w:div w:id="881556314">
                      <w:marLeft w:val="0"/>
                      <w:marRight w:val="0"/>
                      <w:marTop w:val="0"/>
                      <w:marBottom w:val="0"/>
                      <w:divBdr>
                        <w:top w:val="none" w:sz="0" w:space="0" w:color="auto"/>
                        <w:left w:val="none" w:sz="0" w:space="0" w:color="auto"/>
                        <w:bottom w:val="none" w:sz="0" w:space="0" w:color="auto"/>
                        <w:right w:val="none" w:sz="0" w:space="0" w:color="auto"/>
                      </w:divBdr>
                    </w:div>
                  </w:divsChild>
                </w:div>
                <w:div w:id="1761827502">
                  <w:marLeft w:val="0"/>
                  <w:marRight w:val="0"/>
                  <w:marTop w:val="0"/>
                  <w:marBottom w:val="0"/>
                  <w:divBdr>
                    <w:top w:val="none" w:sz="0" w:space="0" w:color="auto"/>
                    <w:left w:val="none" w:sz="0" w:space="0" w:color="auto"/>
                    <w:bottom w:val="none" w:sz="0" w:space="0" w:color="auto"/>
                    <w:right w:val="none" w:sz="0" w:space="0" w:color="auto"/>
                  </w:divBdr>
                  <w:divsChild>
                    <w:div w:id="236943615">
                      <w:marLeft w:val="0"/>
                      <w:marRight w:val="0"/>
                      <w:marTop w:val="0"/>
                      <w:marBottom w:val="0"/>
                      <w:divBdr>
                        <w:top w:val="none" w:sz="0" w:space="0" w:color="auto"/>
                        <w:left w:val="none" w:sz="0" w:space="0" w:color="auto"/>
                        <w:bottom w:val="none" w:sz="0" w:space="0" w:color="auto"/>
                        <w:right w:val="none" w:sz="0" w:space="0" w:color="auto"/>
                      </w:divBdr>
                    </w:div>
                  </w:divsChild>
                </w:div>
                <w:div w:id="1800804137">
                  <w:marLeft w:val="0"/>
                  <w:marRight w:val="0"/>
                  <w:marTop w:val="0"/>
                  <w:marBottom w:val="0"/>
                  <w:divBdr>
                    <w:top w:val="none" w:sz="0" w:space="0" w:color="auto"/>
                    <w:left w:val="none" w:sz="0" w:space="0" w:color="auto"/>
                    <w:bottom w:val="none" w:sz="0" w:space="0" w:color="auto"/>
                    <w:right w:val="none" w:sz="0" w:space="0" w:color="auto"/>
                  </w:divBdr>
                  <w:divsChild>
                    <w:div w:id="125316599">
                      <w:marLeft w:val="0"/>
                      <w:marRight w:val="0"/>
                      <w:marTop w:val="0"/>
                      <w:marBottom w:val="0"/>
                      <w:divBdr>
                        <w:top w:val="none" w:sz="0" w:space="0" w:color="auto"/>
                        <w:left w:val="none" w:sz="0" w:space="0" w:color="auto"/>
                        <w:bottom w:val="none" w:sz="0" w:space="0" w:color="auto"/>
                        <w:right w:val="none" w:sz="0" w:space="0" w:color="auto"/>
                      </w:divBdr>
                    </w:div>
                  </w:divsChild>
                </w:div>
                <w:div w:id="1822845469">
                  <w:marLeft w:val="0"/>
                  <w:marRight w:val="0"/>
                  <w:marTop w:val="0"/>
                  <w:marBottom w:val="0"/>
                  <w:divBdr>
                    <w:top w:val="none" w:sz="0" w:space="0" w:color="auto"/>
                    <w:left w:val="none" w:sz="0" w:space="0" w:color="auto"/>
                    <w:bottom w:val="none" w:sz="0" w:space="0" w:color="auto"/>
                    <w:right w:val="none" w:sz="0" w:space="0" w:color="auto"/>
                  </w:divBdr>
                  <w:divsChild>
                    <w:div w:id="603195559">
                      <w:marLeft w:val="0"/>
                      <w:marRight w:val="0"/>
                      <w:marTop w:val="0"/>
                      <w:marBottom w:val="0"/>
                      <w:divBdr>
                        <w:top w:val="none" w:sz="0" w:space="0" w:color="auto"/>
                        <w:left w:val="none" w:sz="0" w:space="0" w:color="auto"/>
                        <w:bottom w:val="none" w:sz="0" w:space="0" w:color="auto"/>
                        <w:right w:val="none" w:sz="0" w:space="0" w:color="auto"/>
                      </w:divBdr>
                    </w:div>
                  </w:divsChild>
                </w:div>
                <w:div w:id="1879195411">
                  <w:marLeft w:val="0"/>
                  <w:marRight w:val="0"/>
                  <w:marTop w:val="0"/>
                  <w:marBottom w:val="0"/>
                  <w:divBdr>
                    <w:top w:val="none" w:sz="0" w:space="0" w:color="auto"/>
                    <w:left w:val="none" w:sz="0" w:space="0" w:color="auto"/>
                    <w:bottom w:val="none" w:sz="0" w:space="0" w:color="auto"/>
                    <w:right w:val="none" w:sz="0" w:space="0" w:color="auto"/>
                  </w:divBdr>
                  <w:divsChild>
                    <w:div w:id="755443728">
                      <w:marLeft w:val="0"/>
                      <w:marRight w:val="0"/>
                      <w:marTop w:val="0"/>
                      <w:marBottom w:val="0"/>
                      <w:divBdr>
                        <w:top w:val="none" w:sz="0" w:space="0" w:color="auto"/>
                        <w:left w:val="none" w:sz="0" w:space="0" w:color="auto"/>
                        <w:bottom w:val="none" w:sz="0" w:space="0" w:color="auto"/>
                        <w:right w:val="none" w:sz="0" w:space="0" w:color="auto"/>
                      </w:divBdr>
                    </w:div>
                  </w:divsChild>
                </w:div>
                <w:div w:id="1928733083">
                  <w:marLeft w:val="0"/>
                  <w:marRight w:val="0"/>
                  <w:marTop w:val="0"/>
                  <w:marBottom w:val="0"/>
                  <w:divBdr>
                    <w:top w:val="none" w:sz="0" w:space="0" w:color="auto"/>
                    <w:left w:val="none" w:sz="0" w:space="0" w:color="auto"/>
                    <w:bottom w:val="none" w:sz="0" w:space="0" w:color="auto"/>
                    <w:right w:val="none" w:sz="0" w:space="0" w:color="auto"/>
                  </w:divBdr>
                  <w:divsChild>
                    <w:div w:id="1227960496">
                      <w:marLeft w:val="0"/>
                      <w:marRight w:val="0"/>
                      <w:marTop w:val="0"/>
                      <w:marBottom w:val="0"/>
                      <w:divBdr>
                        <w:top w:val="none" w:sz="0" w:space="0" w:color="auto"/>
                        <w:left w:val="none" w:sz="0" w:space="0" w:color="auto"/>
                        <w:bottom w:val="none" w:sz="0" w:space="0" w:color="auto"/>
                        <w:right w:val="none" w:sz="0" w:space="0" w:color="auto"/>
                      </w:divBdr>
                    </w:div>
                  </w:divsChild>
                </w:div>
                <w:div w:id="2045519943">
                  <w:marLeft w:val="0"/>
                  <w:marRight w:val="0"/>
                  <w:marTop w:val="0"/>
                  <w:marBottom w:val="0"/>
                  <w:divBdr>
                    <w:top w:val="none" w:sz="0" w:space="0" w:color="auto"/>
                    <w:left w:val="none" w:sz="0" w:space="0" w:color="auto"/>
                    <w:bottom w:val="none" w:sz="0" w:space="0" w:color="auto"/>
                    <w:right w:val="none" w:sz="0" w:space="0" w:color="auto"/>
                  </w:divBdr>
                  <w:divsChild>
                    <w:div w:id="1191529110">
                      <w:marLeft w:val="0"/>
                      <w:marRight w:val="0"/>
                      <w:marTop w:val="0"/>
                      <w:marBottom w:val="0"/>
                      <w:divBdr>
                        <w:top w:val="none" w:sz="0" w:space="0" w:color="auto"/>
                        <w:left w:val="none" w:sz="0" w:space="0" w:color="auto"/>
                        <w:bottom w:val="none" w:sz="0" w:space="0" w:color="auto"/>
                        <w:right w:val="none" w:sz="0" w:space="0" w:color="auto"/>
                      </w:divBdr>
                    </w:div>
                  </w:divsChild>
                </w:div>
                <w:div w:id="2058699538">
                  <w:marLeft w:val="0"/>
                  <w:marRight w:val="0"/>
                  <w:marTop w:val="0"/>
                  <w:marBottom w:val="0"/>
                  <w:divBdr>
                    <w:top w:val="none" w:sz="0" w:space="0" w:color="auto"/>
                    <w:left w:val="none" w:sz="0" w:space="0" w:color="auto"/>
                    <w:bottom w:val="none" w:sz="0" w:space="0" w:color="auto"/>
                    <w:right w:val="none" w:sz="0" w:space="0" w:color="auto"/>
                  </w:divBdr>
                  <w:divsChild>
                    <w:div w:id="1973243479">
                      <w:marLeft w:val="0"/>
                      <w:marRight w:val="0"/>
                      <w:marTop w:val="0"/>
                      <w:marBottom w:val="0"/>
                      <w:divBdr>
                        <w:top w:val="none" w:sz="0" w:space="0" w:color="auto"/>
                        <w:left w:val="none" w:sz="0" w:space="0" w:color="auto"/>
                        <w:bottom w:val="none" w:sz="0" w:space="0" w:color="auto"/>
                        <w:right w:val="none" w:sz="0" w:space="0" w:color="auto"/>
                      </w:divBdr>
                    </w:div>
                  </w:divsChild>
                </w:div>
                <w:div w:id="2088115844">
                  <w:marLeft w:val="0"/>
                  <w:marRight w:val="0"/>
                  <w:marTop w:val="0"/>
                  <w:marBottom w:val="0"/>
                  <w:divBdr>
                    <w:top w:val="none" w:sz="0" w:space="0" w:color="auto"/>
                    <w:left w:val="none" w:sz="0" w:space="0" w:color="auto"/>
                    <w:bottom w:val="none" w:sz="0" w:space="0" w:color="auto"/>
                    <w:right w:val="none" w:sz="0" w:space="0" w:color="auto"/>
                  </w:divBdr>
                  <w:divsChild>
                    <w:div w:id="1627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0054">
          <w:marLeft w:val="0"/>
          <w:marRight w:val="0"/>
          <w:marTop w:val="0"/>
          <w:marBottom w:val="0"/>
          <w:divBdr>
            <w:top w:val="none" w:sz="0" w:space="0" w:color="auto"/>
            <w:left w:val="none" w:sz="0" w:space="0" w:color="auto"/>
            <w:bottom w:val="none" w:sz="0" w:space="0" w:color="auto"/>
            <w:right w:val="none" w:sz="0" w:space="0" w:color="auto"/>
          </w:divBdr>
        </w:div>
      </w:divsChild>
    </w:div>
    <w:div w:id="1676810409">
      <w:bodyDiv w:val="1"/>
      <w:marLeft w:val="0"/>
      <w:marRight w:val="0"/>
      <w:marTop w:val="0"/>
      <w:marBottom w:val="0"/>
      <w:divBdr>
        <w:top w:val="none" w:sz="0" w:space="0" w:color="auto"/>
        <w:left w:val="none" w:sz="0" w:space="0" w:color="auto"/>
        <w:bottom w:val="none" w:sz="0" w:space="0" w:color="auto"/>
        <w:right w:val="none" w:sz="0" w:space="0" w:color="auto"/>
      </w:divBdr>
      <w:divsChild>
        <w:div w:id="884215181">
          <w:marLeft w:val="0"/>
          <w:marRight w:val="0"/>
          <w:marTop w:val="0"/>
          <w:marBottom w:val="0"/>
          <w:divBdr>
            <w:top w:val="none" w:sz="0" w:space="0" w:color="auto"/>
            <w:left w:val="none" w:sz="0" w:space="0" w:color="auto"/>
            <w:bottom w:val="none" w:sz="0" w:space="0" w:color="auto"/>
            <w:right w:val="none" w:sz="0" w:space="0" w:color="auto"/>
          </w:divBdr>
        </w:div>
        <w:div w:id="2005082723">
          <w:marLeft w:val="0"/>
          <w:marRight w:val="0"/>
          <w:marTop w:val="0"/>
          <w:marBottom w:val="0"/>
          <w:divBdr>
            <w:top w:val="none" w:sz="0" w:space="0" w:color="auto"/>
            <w:left w:val="none" w:sz="0" w:space="0" w:color="auto"/>
            <w:bottom w:val="none" w:sz="0" w:space="0" w:color="auto"/>
            <w:right w:val="none" w:sz="0" w:space="0" w:color="auto"/>
          </w:divBdr>
        </w:div>
      </w:divsChild>
    </w:div>
    <w:div w:id="1693993453">
      <w:bodyDiv w:val="1"/>
      <w:marLeft w:val="0"/>
      <w:marRight w:val="0"/>
      <w:marTop w:val="0"/>
      <w:marBottom w:val="0"/>
      <w:divBdr>
        <w:top w:val="none" w:sz="0" w:space="0" w:color="auto"/>
        <w:left w:val="none" w:sz="0" w:space="0" w:color="auto"/>
        <w:bottom w:val="none" w:sz="0" w:space="0" w:color="auto"/>
        <w:right w:val="none" w:sz="0" w:space="0" w:color="auto"/>
      </w:divBdr>
    </w:div>
    <w:div w:id="1695110690">
      <w:bodyDiv w:val="1"/>
      <w:marLeft w:val="0"/>
      <w:marRight w:val="0"/>
      <w:marTop w:val="0"/>
      <w:marBottom w:val="0"/>
      <w:divBdr>
        <w:top w:val="none" w:sz="0" w:space="0" w:color="auto"/>
        <w:left w:val="none" w:sz="0" w:space="0" w:color="auto"/>
        <w:bottom w:val="none" w:sz="0" w:space="0" w:color="auto"/>
        <w:right w:val="none" w:sz="0" w:space="0" w:color="auto"/>
      </w:divBdr>
      <w:divsChild>
        <w:div w:id="976182647">
          <w:marLeft w:val="0"/>
          <w:marRight w:val="0"/>
          <w:marTop w:val="0"/>
          <w:marBottom w:val="0"/>
          <w:divBdr>
            <w:top w:val="none" w:sz="0" w:space="0" w:color="auto"/>
            <w:left w:val="none" w:sz="0" w:space="0" w:color="auto"/>
            <w:bottom w:val="none" w:sz="0" w:space="0" w:color="auto"/>
            <w:right w:val="none" w:sz="0" w:space="0" w:color="auto"/>
          </w:divBdr>
        </w:div>
        <w:div w:id="1076053376">
          <w:marLeft w:val="0"/>
          <w:marRight w:val="0"/>
          <w:marTop w:val="0"/>
          <w:marBottom w:val="0"/>
          <w:divBdr>
            <w:top w:val="none" w:sz="0" w:space="0" w:color="auto"/>
            <w:left w:val="none" w:sz="0" w:space="0" w:color="auto"/>
            <w:bottom w:val="none" w:sz="0" w:space="0" w:color="auto"/>
            <w:right w:val="none" w:sz="0" w:space="0" w:color="auto"/>
          </w:divBdr>
        </w:div>
      </w:divsChild>
    </w:div>
    <w:div w:id="1793401778">
      <w:bodyDiv w:val="1"/>
      <w:marLeft w:val="0"/>
      <w:marRight w:val="0"/>
      <w:marTop w:val="0"/>
      <w:marBottom w:val="0"/>
      <w:divBdr>
        <w:top w:val="none" w:sz="0" w:space="0" w:color="auto"/>
        <w:left w:val="none" w:sz="0" w:space="0" w:color="auto"/>
        <w:bottom w:val="none" w:sz="0" w:space="0" w:color="auto"/>
        <w:right w:val="none" w:sz="0" w:space="0" w:color="auto"/>
      </w:divBdr>
      <w:divsChild>
        <w:div w:id="16932541">
          <w:marLeft w:val="0"/>
          <w:marRight w:val="0"/>
          <w:marTop w:val="0"/>
          <w:marBottom w:val="0"/>
          <w:divBdr>
            <w:top w:val="none" w:sz="0" w:space="0" w:color="auto"/>
            <w:left w:val="none" w:sz="0" w:space="0" w:color="auto"/>
            <w:bottom w:val="none" w:sz="0" w:space="0" w:color="auto"/>
            <w:right w:val="none" w:sz="0" w:space="0" w:color="auto"/>
          </w:divBdr>
          <w:divsChild>
            <w:div w:id="1053625979">
              <w:marLeft w:val="0"/>
              <w:marRight w:val="0"/>
              <w:marTop w:val="0"/>
              <w:marBottom w:val="0"/>
              <w:divBdr>
                <w:top w:val="none" w:sz="0" w:space="0" w:color="auto"/>
                <w:left w:val="none" w:sz="0" w:space="0" w:color="auto"/>
                <w:bottom w:val="none" w:sz="0" w:space="0" w:color="auto"/>
                <w:right w:val="none" w:sz="0" w:space="0" w:color="auto"/>
              </w:divBdr>
            </w:div>
          </w:divsChild>
        </w:div>
        <w:div w:id="18818493">
          <w:marLeft w:val="0"/>
          <w:marRight w:val="0"/>
          <w:marTop w:val="0"/>
          <w:marBottom w:val="0"/>
          <w:divBdr>
            <w:top w:val="none" w:sz="0" w:space="0" w:color="auto"/>
            <w:left w:val="none" w:sz="0" w:space="0" w:color="auto"/>
            <w:bottom w:val="none" w:sz="0" w:space="0" w:color="auto"/>
            <w:right w:val="none" w:sz="0" w:space="0" w:color="auto"/>
          </w:divBdr>
          <w:divsChild>
            <w:div w:id="1451431981">
              <w:marLeft w:val="0"/>
              <w:marRight w:val="0"/>
              <w:marTop w:val="0"/>
              <w:marBottom w:val="0"/>
              <w:divBdr>
                <w:top w:val="none" w:sz="0" w:space="0" w:color="auto"/>
                <w:left w:val="none" w:sz="0" w:space="0" w:color="auto"/>
                <w:bottom w:val="none" w:sz="0" w:space="0" w:color="auto"/>
                <w:right w:val="none" w:sz="0" w:space="0" w:color="auto"/>
              </w:divBdr>
            </w:div>
          </w:divsChild>
        </w:div>
        <w:div w:id="51538586">
          <w:marLeft w:val="0"/>
          <w:marRight w:val="0"/>
          <w:marTop w:val="0"/>
          <w:marBottom w:val="0"/>
          <w:divBdr>
            <w:top w:val="none" w:sz="0" w:space="0" w:color="auto"/>
            <w:left w:val="none" w:sz="0" w:space="0" w:color="auto"/>
            <w:bottom w:val="none" w:sz="0" w:space="0" w:color="auto"/>
            <w:right w:val="none" w:sz="0" w:space="0" w:color="auto"/>
          </w:divBdr>
          <w:divsChild>
            <w:div w:id="207688455">
              <w:marLeft w:val="0"/>
              <w:marRight w:val="0"/>
              <w:marTop w:val="0"/>
              <w:marBottom w:val="0"/>
              <w:divBdr>
                <w:top w:val="none" w:sz="0" w:space="0" w:color="auto"/>
                <w:left w:val="none" w:sz="0" w:space="0" w:color="auto"/>
                <w:bottom w:val="none" w:sz="0" w:space="0" w:color="auto"/>
                <w:right w:val="none" w:sz="0" w:space="0" w:color="auto"/>
              </w:divBdr>
            </w:div>
          </w:divsChild>
        </w:div>
        <w:div w:id="117649378">
          <w:marLeft w:val="0"/>
          <w:marRight w:val="0"/>
          <w:marTop w:val="0"/>
          <w:marBottom w:val="0"/>
          <w:divBdr>
            <w:top w:val="none" w:sz="0" w:space="0" w:color="auto"/>
            <w:left w:val="none" w:sz="0" w:space="0" w:color="auto"/>
            <w:bottom w:val="none" w:sz="0" w:space="0" w:color="auto"/>
            <w:right w:val="none" w:sz="0" w:space="0" w:color="auto"/>
          </w:divBdr>
          <w:divsChild>
            <w:div w:id="1465347730">
              <w:marLeft w:val="0"/>
              <w:marRight w:val="0"/>
              <w:marTop w:val="0"/>
              <w:marBottom w:val="0"/>
              <w:divBdr>
                <w:top w:val="none" w:sz="0" w:space="0" w:color="auto"/>
                <w:left w:val="none" w:sz="0" w:space="0" w:color="auto"/>
                <w:bottom w:val="none" w:sz="0" w:space="0" w:color="auto"/>
                <w:right w:val="none" w:sz="0" w:space="0" w:color="auto"/>
              </w:divBdr>
            </w:div>
          </w:divsChild>
        </w:div>
        <w:div w:id="246229543">
          <w:marLeft w:val="0"/>
          <w:marRight w:val="0"/>
          <w:marTop w:val="0"/>
          <w:marBottom w:val="0"/>
          <w:divBdr>
            <w:top w:val="none" w:sz="0" w:space="0" w:color="auto"/>
            <w:left w:val="none" w:sz="0" w:space="0" w:color="auto"/>
            <w:bottom w:val="none" w:sz="0" w:space="0" w:color="auto"/>
            <w:right w:val="none" w:sz="0" w:space="0" w:color="auto"/>
          </w:divBdr>
          <w:divsChild>
            <w:div w:id="1302804241">
              <w:marLeft w:val="0"/>
              <w:marRight w:val="0"/>
              <w:marTop w:val="0"/>
              <w:marBottom w:val="0"/>
              <w:divBdr>
                <w:top w:val="none" w:sz="0" w:space="0" w:color="auto"/>
                <w:left w:val="none" w:sz="0" w:space="0" w:color="auto"/>
                <w:bottom w:val="none" w:sz="0" w:space="0" w:color="auto"/>
                <w:right w:val="none" w:sz="0" w:space="0" w:color="auto"/>
              </w:divBdr>
            </w:div>
          </w:divsChild>
        </w:div>
        <w:div w:id="250357210">
          <w:marLeft w:val="0"/>
          <w:marRight w:val="0"/>
          <w:marTop w:val="0"/>
          <w:marBottom w:val="0"/>
          <w:divBdr>
            <w:top w:val="none" w:sz="0" w:space="0" w:color="auto"/>
            <w:left w:val="none" w:sz="0" w:space="0" w:color="auto"/>
            <w:bottom w:val="none" w:sz="0" w:space="0" w:color="auto"/>
            <w:right w:val="none" w:sz="0" w:space="0" w:color="auto"/>
          </w:divBdr>
          <w:divsChild>
            <w:div w:id="570043789">
              <w:marLeft w:val="0"/>
              <w:marRight w:val="0"/>
              <w:marTop w:val="0"/>
              <w:marBottom w:val="0"/>
              <w:divBdr>
                <w:top w:val="none" w:sz="0" w:space="0" w:color="auto"/>
                <w:left w:val="none" w:sz="0" w:space="0" w:color="auto"/>
                <w:bottom w:val="none" w:sz="0" w:space="0" w:color="auto"/>
                <w:right w:val="none" w:sz="0" w:space="0" w:color="auto"/>
              </w:divBdr>
            </w:div>
          </w:divsChild>
        </w:div>
        <w:div w:id="285934530">
          <w:marLeft w:val="0"/>
          <w:marRight w:val="0"/>
          <w:marTop w:val="0"/>
          <w:marBottom w:val="0"/>
          <w:divBdr>
            <w:top w:val="none" w:sz="0" w:space="0" w:color="auto"/>
            <w:left w:val="none" w:sz="0" w:space="0" w:color="auto"/>
            <w:bottom w:val="none" w:sz="0" w:space="0" w:color="auto"/>
            <w:right w:val="none" w:sz="0" w:space="0" w:color="auto"/>
          </w:divBdr>
          <w:divsChild>
            <w:div w:id="607395202">
              <w:marLeft w:val="0"/>
              <w:marRight w:val="0"/>
              <w:marTop w:val="0"/>
              <w:marBottom w:val="0"/>
              <w:divBdr>
                <w:top w:val="none" w:sz="0" w:space="0" w:color="auto"/>
                <w:left w:val="none" w:sz="0" w:space="0" w:color="auto"/>
                <w:bottom w:val="none" w:sz="0" w:space="0" w:color="auto"/>
                <w:right w:val="none" w:sz="0" w:space="0" w:color="auto"/>
              </w:divBdr>
            </w:div>
          </w:divsChild>
        </w:div>
        <w:div w:id="318702370">
          <w:marLeft w:val="0"/>
          <w:marRight w:val="0"/>
          <w:marTop w:val="0"/>
          <w:marBottom w:val="0"/>
          <w:divBdr>
            <w:top w:val="none" w:sz="0" w:space="0" w:color="auto"/>
            <w:left w:val="none" w:sz="0" w:space="0" w:color="auto"/>
            <w:bottom w:val="none" w:sz="0" w:space="0" w:color="auto"/>
            <w:right w:val="none" w:sz="0" w:space="0" w:color="auto"/>
          </w:divBdr>
          <w:divsChild>
            <w:div w:id="1983727972">
              <w:marLeft w:val="0"/>
              <w:marRight w:val="0"/>
              <w:marTop w:val="0"/>
              <w:marBottom w:val="0"/>
              <w:divBdr>
                <w:top w:val="none" w:sz="0" w:space="0" w:color="auto"/>
                <w:left w:val="none" w:sz="0" w:space="0" w:color="auto"/>
                <w:bottom w:val="none" w:sz="0" w:space="0" w:color="auto"/>
                <w:right w:val="none" w:sz="0" w:space="0" w:color="auto"/>
              </w:divBdr>
            </w:div>
          </w:divsChild>
        </w:div>
        <w:div w:id="322319263">
          <w:marLeft w:val="0"/>
          <w:marRight w:val="0"/>
          <w:marTop w:val="0"/>
          <w:marBottom w:val="0"/>
          <w:divBdr>
            <w:top w:val="none" w:sz="0" w:space="0" w:color="auto"/>
            <w:left w:val="none" w:sz="0" w:space="0" w:color="auto"/>
            <w:bottom w:val="none" w:sz="0" w:space="0" w:color="auto"/>
            <w:right w:val="none" w:sz="0" w:space="0" w:color="auto"/>
          </w:divBdr>
          <w:divsChild>
            <w:div w:id="1240865064">
              <w:marLeft w:val="0"/>
              <w:marRight w:val="0"/>
              <w:marTop w:val="0"/>
              <w:marBottom w:val="0"/>
              <w:divBdr>
                <w:top w:val="none" w:sz="0" w:space="0" w:color="auto"/>
                <w:left w:val="none" w:sz="0" w:space="0" w:color="auto"/>
                <w:bottom w:val="none" w:sz="0" w:space="0" w:color="auto"/>
                <w:right w:val="none" w:sz="0" w:space="0" w:color="auto"/>
              </w:divBdr>
            </w:div>
          </w:divsChild>
        </w:div>
        <w:div w:id="357319904">
          <w:marLeft w:val="0"/>
          <w:marRight w:val="0"/>
          <w:marTop w:val="0"/>
          <w:marBottom w:val="0"/>
          <w:divBdr>
            <w:top w:val="none" w:sz="0" w:space="0" w:color="auto"/>
            <w:left w:val="none" w:sz="0" w:space="0" w:color="auto"/>
            <w:bottom w:val="none" w:sz="0" w:space="0" w:color="auto"/>
            <w:right w:val="none" w:sz="0" w:space="0" w:color="auto"/>
          </w:divBdr>
          <w:divsChild>
            <w:div w:id="2091805601">
              <w:marLeft w:val="0"/>
              <w:marRight w:val="0"/>
              <w:marTop w:val="0"/>
              <w:marBottom w:val="0"/>
              <w:divBdr>
                <w:top w:val="none" w:sz="0" w:space="0" w:color="auto"/>
                <w:left w:val="none" w:sz="0" w:space="0" w:color="auto"/>
                <w:bottom w:val="none" w:sz="0" w:space="0" w:color="auto"/>
                <w:right w:val="none" w:sz="0" w:space="0" w:color="auto"/>
              </w:divBdr>
            </w:div>
          </w:divsChild>
        </w:div>
        <w:div w:id="365985488">
          <w:marLeft w:val="0"/>
          <w:marRight w:val="0"/>
          <w:marTop w:val="0"/>
          <w:marBottom w:val="0"/>
          <w:divBdr>
            <w:top w:val="none" w:sz="0" w:space="0" w:color="auto"/>
            <w:left w:val="none" w:sz="0" w:space="0" w:color="auto"/>
            <w:bottom w:val="none" w:sz="0" w:space="0" w:color="auto"/>
            <w:right w:val="none" w:sz="0" w:space="0" w:color="auto"/>
          </w:divBdr>
          <w:divsChild>
            <w:div w:id="1881824109">
              <w:marLeft w:val="0"/>
              <w:marRight w:val="0"/>
              <w:marTop w:val="0"/>
              <w:marBottom w:val="0"/>
              <w:divBdr>
                <w:top w:val="none" w:sz="0" w:space="0" w:color="auto"/>
                <w:left w:val="none" w:sz="0" w:space="0" w:color="auto"/>
                <w:bottom w:val="none" w:sz="0" w:space="0" w:color="auto"/>
                <w:right w:val="none" w:sz="0" w:space="0" w:color="auto"/>
              </w:divBdr>
            </w:div>
          </w:divsChild>
        </w:div>
        <w:div w:id="389502818">
          <w:marLeft w:val="0"/>
          <w:marRight w:val="0"/>
          <w:marTop w:val="0"/>
          <w:marBottom w:val="0"/>
          <w:divBdr>
            <w:top w:val="none" w:sz="0" w:space="0" w:color="auto"/>
            <w:left w:val="none" w:sz="0" w:space="0" w:color="auto"/>
            <w:bottom w:val="none" w:sz="0" w:space="0" w:color="auto"/>
            <w:right w:val="none" w:sz="0" w:space="0" w:color="auto"/>
          </w:divBdr>
          <w:divsChild>
            <w:div w:id="1600986134">
              <w:marLeft w:val="0"/>
              <w:marRight w:val="0"/>
              <w:marTop w:val="0"/>
              <w:marBottom w:val="0"/>
              <w:divBdr>
                <w:top w:val="none" w:sz="0" w:space="0" w:color="auto"/>
                <w:left w:val="none" w:sz="0" w:space="0" w:color="auto"/>
                <w:bottom w:val="none" w:sz="0" w:space="0" w:color="auto"/>
                <w:right w:val="none" w:sz="0" w:space="0" w:color="auto"/>
              </w:divBdr>
            </w:div>
          </w:divsChild>
        </w:div>
        <w:div w:id="399989445">
          <w:marLeft w:val="0"/>
          <w:marRight w:val="0"/>
          <w:marTop w:val="0"/>
          <w:marBottom w:val="0"/>
          <w:divBdr>
            <w:top w:val="none" w:sz="0" w:space="0" w:color="auto"/>
            <w:left w:val="none" w:sz="0" w:space="0" w:color="auto"/>
            <w:bottom w:val="none" w:sz="0" w:space="0" w:color="auto"/>
            <w:right w:val="none" w:sz="0" w:space="0" w:color="auto"/>
          </w:divBdr>
          <w:divsChild>
            <w:div w:id="1001007664">
              <w:marLeft w:val="0"/>
              <w:marRight w:val="0"/>
              <w:marTop w:val="0"/>
              <w:marBottom w:val="0"/>
              <w:divBdr>
                <w:top w:val="none" w:sz="0" w:space="0" w:color="auto"/>
                <w:left w:val="none" w:sz="0" w:space="0" w:color="auto"/>
                <w:bottom w:val="none" w:sz="0" w:space="0" w:color="auto"/>
                <w:right w:val="none" w:sz="0" w:space="0" w:color="auto"/>
              </w:divBdr>
            </w:div>
          </w:divsChild>
        </w:div>
        <w:div w:id="441144862">
          <w:marLeft w:val="0"/>
          <w:marRight w:val="0"/>
          <w:marTop w:val="0"/>
          <w:marBottom w:val="0"/>
          <w:divBdr>
            <w:top w:val="none" w:sz="0" w:space="0" w:color="auto"/>
            <w:left w:val="none" w:sz="0" w:space="0" w:color="auto"/>
            <w:bottom w:val="none" w:sz="0" w:space="0" w:color="auto"/>
            <w:right w:val="none" w:sz="0" w:space="0" w:color="auto"/>
          </w:divBdr>
          <w:divsChild>
            <w:div w:id="916550821">
              <w:marLeft w:val="0"/>
              <w:marRight w:val="0"/>
              <w:marTop w:val="0"/>
              <w:marBottom w:val="0"/>
              <w:divBdr>
                <w:top w:val="none" w:sz="0" w:space="0" w:color="auto"/>
                <w:left w:val="none" w:sz="0" w:space="0" w:color="auto"/>
                <w:bottom w:val="none" w:sz="0" w:space="0" w:color="auto"/>
                <w:right w:val="none" w:sz="0" w:space="0" w:color="auto"/>
              </w:divBdr>
            </w:div>
          </w:divsChild>
        </w:div>
        <w:div w:id="466240318">
          <w:marLeft w:val="0"/>
          <w:marRight w:val="0"/>
          <w:marTop w:val="0"/>
          <w:marBottom w:val="0"/>
          <w:divBdr>
            <w:top w:val="none" w:sz="0" w:space="0" w:color="auto"/>
            <w:left w:val="none" w:sz="0" w:space="0" w:color="auto"/>
            <w:bottom w:val="none" w:sz="0" w:space="0" w:color="auto"/>
            <w:right w:val="none" w:sz="0" w:space="0" w:color="auto"/>
          </w:divBdr>
          <w:divsChild>
            <w:div w:id="719866309">
              <w:marLeft w:val="0"/>
              <w:marRight w:val="0"/>
              <w:marTop w:val="0"/>
              <w:marBottom w:val="0"/>
              <w:divBdr>
                <w:top w:val="none" w:sz="0" w:space="0" w:color="auto"/>
                <w:left w:val="none" w:sz="0" w:space="0" w:color="auto"/>
                <w:bottom w:val="none" w:sz="0" w:space="0" w:color="auto"/>
                <w:right w:val="none" w:sz="0" w:space="0" w:color="auto"/>
              </w:divBdr>
            </w:div>
          </w:divsChild>
        </w:div>
        <w:div w:id="496196055">
          <w:marLeft w:val="0"/>
          <w:marRight w:val="0"/>
          <w:marTop w:val="0"/>
          <w:marBottom w:val="0"/>
          <w:divBdr>
            <w:top w:val="none" w:sz="0" w:space="0" w:color="auto"/>
            <w:left w:val="none" w:sz="0" w:space="0" w:color="auto"/>
            <w:bottom w:val="none" w:sz="0" w:space="0" w:color="auto"/>
            <w:right w:val="none" w:sz="0" w:space="0" w:color="auto"/>
          </w:divBdr>
          <w:divsChild>
            <w:div w:id="411123590">
              <w:marLeft w:val="0"/>
              <w:marRight w:val="0"/>
              <w:marTop w:val="0"/>
              <w:marBottom w:val="0"/>
              <w:divBdr>
                <w:top w:val="none" w:sz="0" w:space="0" w:color="auto"/>
                <w:left w:val="none" w:sz="0" w:space="0" w:color="auto"/>
                <w:bottom w:val="none" w:sz="0" w:space="0" w:color="auto"/>
                <w:right w:val="none" w:sz="0" w:space="0" w:color="auto"/>
              </w:divBdr>
            </w:div>
          </w:divsChild>
        </w:div>
        <w:div w:id="500389609">
          <w:marLeft w:val="0"/>
          <w:marRight w:val="0"/>
          <w:marTop w:val="0"/>
          <w:marBottom w:val="0"/>
          <w:divBdr>
            <w:top w:val="none" w:sz="0" w:space="0" w:color="auto"/>
            <w:left w:val="none" w:sz="0" w:space="0" w:color="auto"/>
            <w:bottom w:val="none" w:sz="0" w:space="0" w:color="auto"/>
            <w:right w:val="none" w:sz="0" w:space="0" w:color="auto"/>
          </w:divBdr>
          <w:divsChild>
            <w:div w:id="747925452">
              <w:marLeft w:val="0"/>
              <w:marRight w:val="0"/>
              <w:marTop w:val="0"/>
              <w:marBottom w:val="0"/>
              <w:divBdr>
                <w:top w:val="none" w:sz="0" w:space="0" w:color="auto"/>
                <w:left w:val="none" w:sz="0" w:space="0" w:color="auto"/>
                <w:bottom w:val="none" w:sz="0" w:space="0" w:color="auto"/>
                <w:right w:val="none" w:sz="0" w:space="0" w:color="auto"/>
              </w:divBdr>
            </w:div>
          </w:divsChild>
        </w:div>
        <w:div w:id="547453610">
          <w:marLeft w:val="0"/>
          <w:marRight w:val="0"/>
          <w:marTop w:val="0"/>
          <w:marBottom w:val="0"/>
          <w:divBdr>
            <w:top w:val="none" w:sz="0" w:space="0" w:color="auto"/>
            <w:left w:val="none" w:sz="0" w:space="0" w:color="auto"/>
            <w:bottom w:val="none" w:sz="0" w:space="0" w:color="auto"/>
            <w:right w:val="none" w:sz="0" w:space="0" w:color="auto"/>
          </w:divBdr>
          <w:divsChild>
            <w:div w:id="1457023338">
              <w:marLeft w:val="0"/>
              <w:marRight w:val="0"/>
              <w:marTop w:val="0"/>
              <w:marBottom w:val="0"/>
              <w:divBdr>
                <w:top w:val="none" w:sz="0" w:space="0" w:color="auto"/>
                <w:left w:val="none" w:sz="0" w:space="0" w:color="auto"/>
                <w:bottom w:val="none" w:sz="0" w:space="0" w:color="auto"/>
                <w:right w:val="none" w:sz="0" w:space="0" w:color="auto"/>
              </w:divBdr>
            </w:div>
          </w:divsChild>
        </w:div>
        <w:div w:id="561520931">
          <w:marLeft w:val="0"/>
          <w:marRight w:val="0"/>
          <w:marTop w:val="0"/>
          <w:marBottom w:val="0"/>
          <w:divBdr>
            <w:top w:val="none" w:sz="0" w:space="0" w:color="auto"/>
            <w:left w:val="none" w:sz="0" w:space="0" w:color="auto"/>
            <w:bottom w:val="none" w:sz="0" w:space="0" w:color="auto"/>
            <w:right w:val="none" w:sz="0" w:space="0" w:color="auto"/>
          </w:divBdr>
          <w:divsChild>
            <w:div w:id="1951012526">
              <w:marLeft w:val="0"/>
              <w:marRight w:val="0"/>
              <w:marTop w:val="0"/>
              <w:marBottom w:val="0"/>
              <w:divBdr>
                <w:top w:val="none" w:sz="0" w:space="0" w:color="auto"/>
                <w:left w:val="none" w:sz="0" w:space="0" w:color="auto"/>
                <w:bottom w:val="none" w:sz="0" w:space="0" w:color="auto"/>
                <w:right w:val="none" w:sz="0" w:space="0" w:color="auto"/>
              </w:divBdr>
            </w:div>
          </w:divsChild>
        </w:div>
        <w:div w:id="607853304">
          <w:marLeft w:val="0"/>
          <w:marRight w:val="0"/>
          <w:marTop w:val="0"/>
          <w:marBottom w:val="0"/>
          <w:divBdr>
            <w:top w:val="none" w:sz="0" w:space="0" w:color="auto"/>
            <w:left w:val="none" w:sz="0" w:space="0" w:color="auto"/>
            <w:bottom w:val="none" w:sz="0" w:space="0" w:color="auto"/>
            <w:right w:val="none" w:sz="0" w:space="0" w:color="auto"/>
          </w:divBdr>
          <w:divsChild>
            <w:div w:id="691496131">
              <w:marLeft w:val="0"/>
              <w:marRight w:val="0"/>
              <w:marTop w:val="0"/>
              <w:marBottom w:val="0"/>
              <w:divBdr>
                <w:top w:val="none" w:sz="0" w:space="0" w:color="auto"/>
                <w:left w:val="none" w:sz="0" w:space="0" w:color="auto"/>
                <w:bottom w:val="none" w:sz="0" w:space="0" w:color="auto"/>
                <w:right w:val="none" w:sz="0" w:space="0" w:color="auto"/>
              </w:divBdr>
            </w:div>
          </w:divsChild>
        </w:div>
        <w:div w:id="623773429">
          <w:marLeft w:val="0"/>
          <w:marRight w:val="0"/>
          <w:marTop w:val="0"/>
          <w:marBottom w:val="0"/>
          <w:divBdr>
            <w:top w:val="none" w:sz="0" w:space="0" w:color="auto"/>
            <w:left w:val="none" w:sz="0" w:space="0" w:color="auto"/>
            <w:bottom w:val="none" w:sz="0" w:space="0" w:color="auto"/>
            <w:right w:val="none" w:sz="0" w:space="0" w:color="auto"/>
          </w:divBdr>
          <w:divsChild>
            <w:div w:id="91320239">
              <w:marLeft w:val="0"/>
              <w:marRight w:val="0"/>
              <w:marTop w:val="0"/>
              <w:marBottom w:val="0"/>
              <w:divBdr>
                <w:top w:val="none" w:sz="0" w:space="0" w:color="auto"/>
                <w:left w:val="none" w:sz="0" w:space="0" w:color="auto"/>
                <w:bottom w:val="none" w:sz="0" w:space="0" w:color="auto"/>
                <w:right w:val="none" w:sz="0" w:space="0" w:color="auto"/>
              </w:divBdr>
            </w:div>
          </w:divsChild>
        </w:div>
        <w:div w:id="731007815">
          <w:marLeft w:val="0"/>
          <w:marRight w:val="0"/>
          <w:marTop w:val="0"/>
          <w:marBottom w:val="0"/>
          <w:divBdr>
            <w:top w:val="none" w:sz="0" w:space="0" w:color="auto"/>
            <w:left w:val="none" w:sz="0" w:space="0" w:color="auto"/>
            <w:bottom w:val="none" w:sz="0" w:space="0" w:color="auto"/>
            <w:right w:val="none" w:sz="0" w:space="0" w:color="auto"/>
          </w:divBdr>
          <w:divsChild>
            <w:div w:id="1399937111">
              <w:marLeft w:val="0"/>
              <w:marRight w:val="0"/>
              <w:marTop w:val="0"/>
              <w:marBottom w:val="0"/>
              <w:divBdr>
                <w:top w:val="none" w:sz="0" w:space="0" w:color="auto"/>
                <w:left w:val="none" w:sz="0" w:space="0" w:color="auto"/>
                <w:bottom w:val="none" w:sz="0" w:space="0" w:color="auto"/>
                <w:right w:val="none" w:sz="0" w:space="0" w:color="auto"/>
              </w:divBdr>
            </w:div>
          </w:divsChild>
        </w:div>
        <w:div w:id="732509697">
          <w:marLeft w:val="0"/>
          <w:marRight w:val="0"/>
          <w:marTop w:val="0"/>
          <w:marBottom w:val="0"/>
          <w:divBdr>
            <w:top w:val="none" w:sz="0" w:space="0" w:color="auto"/>
            <w:left w:val="none" w:sz="0" w:space="0" w:color="auto"/>
            <w:bottom w:val="none" w:sz="0" w:space="0" w:color="auto"/>
            <w:right w:val="none" w:sz="0" w:space="0" w:color="auto"/>
          </w:divBdr>
          <w:divsChild>
            <w:div w:id="1348411228">
              <w:marLeft w:val="0"/>
              <w:marRight w:val="0"/>
              <w:marTop w:val="0"/>
              <w:marBottom w:val="0"/>
              <w:divBdr>
                <w:top w:val="none" w:sz="0" w:space="0" w:color="auto"/>
                <w:left w:val="none" w:sz="0" w:space="0" w:color="auto"/>
                <w:bottom w:val="none" w:sz="0" w:space="0" w:color="auto"/>
                <w:right w:val="none" w:sz="0" w:space="0" w:color="auto"/>
              </w:divBdr>
            </w:div>
          </w:divsChild>
        </w:div>
        <w:div w:id="789084280">
          <w:marLeft w:val="0"/>
          <w:marRight w:val="0"/>
          <w:marTop w:val="0"/>
          <w:marBottom w:val="0"/>
          <w:divBdr>
            <w:top w:val="none" w:sz="0" w:space="0" w:color="auto"/>
            <w:left w:val="none" w:sz="0" w:space="0" w:color="auto"/>
            <w:bottom w:val="none" w:sz="0" w:space="0" w:color="auto"/>
            <w:right w:val="none" w:sz="0" w:space="0" w:color="auto"/>
          </w:divBdr>
          <w:divsChild>
            <w:div w:id="1991978052">
              <w:marLeft w:val="0"/>
              <w:marRight w:val="0"/>
              <w:marTop w:val="0"/>
              <w:marBottom w:val="0"/>
              <w:divBdr>
                <w:top w:val="none" w:sz="0" w:space="0" w:color="auto"/>
                <w:left w:val="none" w:sz="0" w:space="0" w:color="auto"/>
                <w:bottom w:val="none" w:sz="0" w:space="0" w:color="auto"/>
                <w:right w:val="none" w:sz="0" w:space="0" w:color="auto"/>
              </w:divBdr>
            </w:div>
          </w:divsChild>
        </w:div>
        <w:div w:id="813180448">
          <w:marLeft w:val="0"/>
          <w:marRight w:val="0"/>
          <w:marTop w:val="0"/>
          <w:marBottom w:val="0"/>
          <w:divBdr>
            <w:top w:val="none" w:sz="0" w:space="0" w:color="auto"/>
            <w:left w:val="none" w:sz="0" w:space="0" w:color="auto"/>
            <w:bottom w:val="none" w:sz="0" w:space="0" w:color="auto"/>
            <w:right w:val="none" w:sz="0" w:space="0" w:color="auto"/>
          </w:divBdr>
          <w:divsChild>
            <w:div w:id="1888374931">
              <w:marLeft w:val="0"/>
              <w:marRight w:val="0"/>
              <w:marTop w:val="0"/>
              <w:marBottom w:val="0"/>
              <w:divBdr>
                <w:top w:val="none" w:sz="0" w:space="0" w:color="auto"/>
                <w:left w:val="none" w:sz="0" w:space="0" w:color="auto"/>
                <w:bottom w:val="none" w:sz="0" w:space="0" w:color="auto"/>
                <w:right w:val="none" w:sz="0" w:space="0" w:color="auto"/>
              </w:divBdr>
            </w:div>
          </w:divsChild>
        </w:div>
        <w:div w:id="879130739">
          <w:marLeft w:val="0"/>
          <w:marRight w:val="0"/>
          <w:marTop w:val="0"/>
          <w:marBottom w:val="0"/>
          <w:divBdr>
            <w:top w:val="none" w:sz="0" w:space="0" w:color="auto"/>
            <w:left w:val="none" w:sz="0" w:space="0" w:color="auto"/>
            <w:bottom w:val="none" w:sz="0" w:space="0" w:color="auto"/>
            <w:right w:val="none" w:sz="0" w:space="0" w:color="auto"/>
          </w:divBdr>
          <w:divsChild>
            <w:div w:id="1252006858">
              <w:marLeft w:val="0"/>
              <w:marRight w:val="0"/>
              <w:marTop w:val="0"/>
              <w:marBottom w:val="0"/>
              <w:divBdr>
                <w:top w:val="none" w:sz="0" w:space="0" w:color="auto"/>
                <w:left w:val="none" w:sz="0" w:space="0" w:color="auto"/>
                <w:bottom w:val="none" w:sz="0" w:space="0" w:color="auto"/>
                <w:right w:val="none" w:sz="0" w:space="0" w:color="auto"/>
              </w:divBdr>
            </w:div>
            <w:div w:id="1619601496">
              <w:marLeft w:val="0"/>
              <w:marRight w:val="0"/>
              <w:marTop w:val="0"/>
              <w:marBottom w:val="0"/>
              <w:divBdr>
                <w:top w:val="none" w:sz="0" w:space="0" w:color="auto"/>
                <w:left w:val="none" w:sz="0" w:space="0" w:color="auto"/>
                <w:bottom w:val="none" w:sz="0" w:space="0" w:color="auto"/>
                <w:right w:val="none" w:sz="0" w:space="0" w:color="auto"/>
              </w:divBdr>
            </w:div>
          </w:divsChild>
        </w:div>
        <w:div w:id="996762795">
          <w:marLeft w:val="0"/>
          <w:marRight w:val="0"/>
          <w:marTop w:val="0"/>
          <w:marBottom w:val="0"/>
          <w:divBdr>
            <w:top w:val="none" w:sz="0" w:space="0" w:color="auto"/>
            <w:left w:val="none" w:sz="0" w:space="0" w:color="auto"/>
            <w:bottom w:val="none" w:sz="0" w:space="0" w:color="auto"/>
            <w:right w:val="none" w:sz="0" w:space="0" w:color="auto"/>
          </w:divBdr>
          <w:divsChild>
            <w:div w:id="613369158">
              <w:marLeft w:val="0"/>
              <w:marRight w:val="0"/>
              <w:marTop w:val="0"/>
              <w:marBottom w:val="0"/>
              <w:divBdr>
                <w:top w:val="none" w:sz="0" w:space="0" w:color="auto"/>
                <w:left w:val="none" w:sz="0" w:space="0" w:color="auto"/>
                <w:bottom w:val="none" w:sz="0" w:space="0" w:color="auto"/>
                <w:right w:val="none" w:sz="0" w:space="0" w:color="auto"/>
              </w:divBdr>
            </w:div>
          </w:divsChild>
        </w:div>
        <w:div w:id="1032462486">
          <w:marLeft w:val="0"/>
          <w:marRight w:val="0"/>
          <w:marTop w:val="0"/>
          <w:marBottom w:val="0"/>
          <w:divBdr>
            <w:top w:val="none" w:sz="0" w:space="0" w:color="auto"/>
            <w:left w:val="none" w:sz="0" w:space="0" w:color="auto"/>
            <w:bottom w:val="none" w:sz="0" w:space="0" w:color="auto"/>
            <w:right w:val="none" w:sz="0" w:space="0" w:color="auto"/>
          </w:divBdr>
          <w:divsChild>
            <w:div w:id="1132867299">
              <w:marLeft w:val="0"/>
              <w:marRight w:val="0"/>
              <w:marTop w:val="0"/>
              <w:marBottom w:val="0"/>
              <w:divBdr>
                <w:top w:val="none" w:sz="0" w:space="0" w:color="auto"/>
                <w:left w:val="none" w:sz="0" w:space="0" w:color="auto"/>
                <w:bottom w:val="none" w:sz="0" w:space="0" w:color="auto"/>
                <w:right w:val="none" w:sz="0" w:space="0" w:color="auto"/>
              </w:divBdr>
            </w:div>
          </w:divsChild>
        </w:div>
        <w:div w:id="1047871905">
          <w:marLeft w:val="0"/>
          <w:marRight w:val="0"/>
          <w:marTop w:val="0"/>
          <w:marBottom w:val="0"/>
          <w:divBdr>
            <w:top w:val="none" w:sz="0" w:space="0" w:color="auto"/>
            <w:left w:val="none" w:sz="0" w:space="0" w:color="auto"/>
            <w:bottom w:val="none" w:sz="0" w:space="0" w:color="auto"/>
            <w:right w:val="none" w:sz="0" w:space="0" w:color="auto"/>
          </w:divBdr>
          <w:divsChild>
            <w:div w:id="1979141360">
              <w:marLeft w:val="0"/>
              <w:marRight w:val="0"/>
              <w:marTop w:val="0"/>
              <w:marBottom w:val="0"/>
              <w:divBdr>
                <w:top w:val="none" w:sz="0" w:space="0" w:color="auto"/>
                <w:left w:val="none" w:sz="0" w:space="0" w:color="auto"/>
                <w:bottom w:val="none" w:sz="0" w:space="0" w:color="auto"/>
                <w:right w:val="none" w:sz="0" w:space="0" w:color="auto"/>
              </w:divBdr>
            </w:div>
          </w:divsChild>
        </w:div>
        <w:div w:id="1097214845">
          <w:marLeft w:val="0"/>
          <w:marRight w:val="0"/>
          <w:marTop w:val="0"/>
          <w:marBottom w:val="0"/>
          <w:divBdr>
            <w:top w:val="none" w:sz="0" w:space="0" w:color="auto"/>
            <w:left w:val="none" w:sz="0" w:space="0" w:color="auto"/>
            <w:bottom w:val="none" w:sz="0" w:space="0" w:color="auto"/>
            <w:right w:val="none" w:sz="0" w:space="0" w:color="auto"/>
          </w:divBdr>
          <w:divsChild>
            <w:div w:id="1730379650">
              <w:marLeft w:val="0"/>
              <w:marRight w:val="0"/>
              <w:marTop w:val="0"/>
              <w:marBottom w:val="0"/>
              <w:divBdr>
                <w:top w:val="none" w:sz="0" w:space="0" w:color="auto"/>
                <w:left w:val="none" w:sz="0" w:space="0" w:color="auto"/>
                <w:bottom w:val="none" w:sz="0" w:space="0" w:color="auto"/>
                <w:right w:val="none" w:sz="0" w:space="0" w:color="auto"/>
              </w:divBdr>
            </w:div>
          </w:divsChild>
        </w:div>
        <w:div w:id="1160001796">
          <w:marLeft w:val="0"/>
          <w:marRight w:val="0"/>
          <w:marTop w:val="0"/>
          <w:marBottom w:val="0"/>
          <w:divBdr>
            <w:top w:val="none" w:sz="0" w:space="0" w:color="auto"/>
            <w:left w:val="none" w:sz="0" w:space="0" w:color="auto"/>
            <w:bottom w:val="none" w:sz="0" w:space="0" w:color="auto"/>
            <w:right w:val="none" w:sz="0" w:space="0" w:color="auto"/>
          </w:divBdr>
          <w:divsChild>
            <w:div w:id="1155411449">
              <w:marLeft w:val="0"/>
              <w:marRight w:val="0"/>
              <w:marTop w:val="0"/>
              <w:marBottom w:val="0"/>
              <w:divBdr>
                <w:top w:val="none" w:sz="0" w:space="0" w:color="auto"/>
                <w:left w:val="none" w:sz="0" w:space="0" w:color="auto"/>
                <w:bottom w:val="none" w:sz="0" w:space="0" w:color="auto"/>
                <w:right w:val="none" w:sz="0" w:space="0" w:color="auto"/>
              </w:divBdr>
            </w:div>
          </w:divsChild>
        </w:div>
        <w:div w:id="1190483302">
          <w:marLeft w:val="0"/>
          <w:marRight w:val="0"/>
          <w:marTop w:val="0"/>
          <w:marBottom w:val="0"/>
          <w:divBdr>
            <w:top w:val="none" w:sz="0" w:space="0" w:color="auto"/>
            <w:left w:val="none" w:sz="0" w:space="0" w:color="auto"/>
            <w:bottom w:val="none" w:sz="0" w:space="0" w:color="auto"/>
            <w:right w:val="none" w:sz="0" w:space="0" w:color="auto"/>
          </w:divBdr>
          <w:divsChild>
            <w:div w:id="472648339">
              <w:marLeft w:val="0"/>
              <w:marRight w:val="0"/>
              <w:marTop w:val="0"/>
              <w:marBottom w:val="0"/>
              <w:divBdr>
                <w:top w:val="none" w:sz="0" w:space="0" w:color="auto"/>
                <w:left w:val="none" w:sz="0" w:space="0" w:color="auto"/>
                <w:bottom w:val="none" w:sz="0" w:space="0" w:color="auto"/>
                <w:right w:val="none" w:sz="0" w:space="0" w:color="auto"/>
              </w:divBdr>
            </w:div>
          </w:divsChild>
        </w:div>
        <w:div w:id="1211962563">
          <w:marLeft w:val="0"/>
          <w:marRight w:val="0"/>
          <w:marTop w:val="0"/>
          <w:marBottom w:val="0"/>
          <w:divBdr>
            <w:top w:val="none" w:sz="0" w:space="0" w:color="auto"/>
            <w:left w:val="none" w:sz="0" w:space="0" w:color="auto"/>
            <w:bottom w:val="none" w:sz="0" w:space="0" w:color="auto"/>
            <w:right w:val="none" w:sz="0" w:space="0" w:color="auto"/>
          </w:divBdr>
          <w:divsChild>
            <w:div w:id="984625277">
              <w:marLeft w:val="0"/>
              <w:marRight w:val="0"/>
              <w:marTop w:val="0"/>
              <w:marBottom w:val="0"/>
              <w:divBdr>
                <w:top w:val="none" w:sz="0" w:space="0" w:color="auto"/>
                <w:left w:val="none" w:sz="0" w:space="0" w:color="auto"/>
                <w:bottom w:val="none" w:sz="0" w:space="0" w:color="auto"/>
                <w:right w:val="none" w:sz="0" w:space="0" w:color="auto"/>
              </w:divBdr>
            </w:div>
          </w:divsChild>
        </w:div>
        <w:div w:id="1215892638">
          <w:marLeft w:val="0"/>
          <w:marRight w:val="0"/>
          <w:marTop w:val="0"/>
          <w:marBottom w:val="0"/>
          <w:divBdr>
            <w:top w:val="none" w:sz="0" w:space="0" w:color="auto"/>
            <w:left w:val="none" w:sz="0" w:space="0" w:color="auto"/>
            <w:bottom w:val="none" w:sz="0" w:space="0" w:color="auto"/>
            <w:right w:val="none" w:sz="0" w:space="0" w:color="auto"/>
          </w:divBdr>
          <w:divsChild>
            <w:div w:id="880942978">
              <w:marLeft w:val="0"/>
              <w:marRight w:val="0"/>
              <w:marTop w:val="0"/>
              <w:marBottom w:val="0"/>
              <w:divBdr>
                <w:top w:val="none" w:sz="0" w:space="0" w:color="auto"/>
                <w:left w:val="none" w:sz="0" w:space="0" w:color="auto"/>
                <w:bottom w:val="none" w:sz="0" w:space="0" w:color="auto"/>
                <w:right w:val="none" w:sz="0" w:space="0" w:color="auto"/>
              </w:divBdr>
            </w:div>
          </w:divsChild>
        </w:div>
        <w:div w:id="1267617667">
          <w:marLeft w:val="0"/>
          <w:marRight w:val="0"/>
          <w:marTop w:val="0"/>
          <w:marBottom w:val="0"/>
          <w:divBdr>
            <w:top w:val="none" w:sz="0" w:space="0" w:color="auto"/>
            <w:left w:val="none" w:sz="0" w:space="0" w:color="auto"/>
            <w:bottom w:val="none" w:sz="0" w:space="0" w:color="auto"/>
            <w:right w:val="none" w:sz="0" w:space="0" w:color="auto"/>
          </w:divBdr>
          <w:divsChild>
            <w:div w:id="85199">
              <w:marLeft w:val="0"/>
              <w:marRight w:val="0"/>
              <w:marTop w:val="0"/>
              <w:marBottom w:val="0"/>
              <w:divBdr>
                <w:top w:val="none" w:sz="0" w:space="0" w:color="auto"/>
                <w:left w:val="none" w:sz="0" w:space="0" w:color="auto"/>
                <w:bottom w:val="none" w:sz="0" w:space="0" w:color="auto"/>
                <w:right w:val="none" w:sz="0" w:space="0" w:color="auto"/>
              </w:divBdr>
            </w:div>
          </w:divsChild>
        </w:div>
        <w:div w:id="1286545638">
          <w:marLeft w:val="0"/>
          <w:marRight w:val="0"/>
          <w:marTop w:val="0"/>
          <w:marBottom w:val="0"/>
          <w:divBdr>
            <w:top w:val="none" w:sz="0" w:space="0" w:color="auto"/>
            <w:left w:val="none" w:sz="0" w:space="0" w:color="auto"/>
            <w:bottom w:val="none" w:sz="0" w:space="0" w:color="auto"/>
            <w:right w:val="none" w:sz="0" w:space="0" w:color="auto"/>
          </w:divBdr>
          <w:divsChild>
            <w:div w:id="1795561796">
              <w:marLeft w:val="0"/>
              <w:marRight w:val="0"/>
              <w:marTop w:val="0"/>
              <w:marBottom w:val="0"/>
              <w:divBdr>
                <w:top w:val="none" w:sz="0" w:space="0" w:color="auto"/>
                <w:left w:val="none" w:sz="0" w:space="0" w:color="auto"/>
                <w:bottom w:val="none" w:sz="0" w:space="0" w:color="auto"/>
                <w:right w:val="none" w:sz="0" w:space="0" w:color="auto"/>
              </w:divBdr>
            </w:div>
          </w:divsChild>
        </w:div>
        <w:div w:id="1302999620">
          <w:marLeft w:val="0"/>
          <w:marRight w:val="0"/>
          <w:marTop w:val="0"/>
          <w:marBottom w:val="0"/>
          <w:divBdr>
            <w:top w:val="none" w:sz="0" w:space="0" w:color="auto"/>
            <w:left w:val="none" w:sz="0" w:space="0" w:color="auto"/>
            <w:bottom w:val="none" w:sz="0" w:space="0" w:color="auto"/>
            <w:right w:val="none" w:sz="0" w:space="0" w:color="auto"/>
          </w:divBdr>
          <w:divsChild>
            <w:div w:id="65037014">
              <w:marLeft w:val="0"/>
              <w:marRight w:val="0"/>
              <w:marTop w:val="0"/>
              <w:marBottom w:val="0"/>
              <w:divBdr>
                <w:top w:val="none" w:sz="0" w:space="0" w:color="auto"/>
                <w:left w:val="none" w:sz="0" w:space="0" w:color="auto"/>
                <w:bottom w:val="none" w:sz="0" w:space="0" w:color="auto"/>
                <w:right w:val="none" w:sz="0" w:space="0" w:color="auto"/>
              </w:divBdr>
            </w:div>
          </w:divsChild>
        </w:div>
        <w:div w:id="1321885879">
          <w:marLeft w:val="0"/>
          <w:marRight w:val="0"/>
          <w:marTop w:val="0"/>
          <w:marBottom w:val="0"/>
          <w:divBdr>
            <w:top w:val="none" w:sz="0" w:space="0" w:color="auto"/>
            <w:left w:val="none" w:sz="0" w:space="0" w:color="auto"/>
            <w:bottom w:val="none" w:sz="0" w:space="0" w:color="auto"/>
            <w:right w:val="none" w:sz="0" w:space="0" w:color="auto"/>
          </w:divBdr>
          <w:divsChild>
            <w:div w:id="1104418519">
              <w:marLeft w:val="0"/>
              <w:marRight w:val="0"/>
              <w:marTop w:val="0"/>
              <w:marBottom w:val="0"/>
              <w:divBdr>
                <w:top w:val="none" w:sz="0" w:space="0" w:color="auto"/>
                <w:left w:val="none" w:sz="0" w:space="0" w:color="auto"/>
                <w:bottom w:val="none" w:sz="0" w:space="0" w:color="auto"/>
                <w:right w:val="none" w:sz="0" w:space="0" w:color="auto"/>
              </w:divBdr>
            </w:div>
          </w:divsChild>
        </w:div>
        <w:div w:id="1420980819">
          <w:marLeft w:val="0"/>
          <w:marRight w:val="0"/>
          <w:marTop w:val="0"/>
          <w:marBottom w:val="0"/>
          <w:divBdr>
            <w:top w:val="none" w:sz="0" w:space="0" w:color="auto"/>
            <w:left w:val="none" w:sz="0" w:space="0" w:color="auto"/>
            <w:bottom w:val="none" w:sz="0" w:space="0" w:color="auto"/>
            <w:right w:val="none" w:sz="0" w:space="0" w:color="auto"/>
          </w:divBdr>
          <w:divsChild>
            <w:div w:id="936522067">
              <w:marLeft w:val="0"/>
              <w:marRight w:val="0"/>
              <w:marTop w:val="0"/>
              <w:marBottom w:val="0"/>
              <w:divBdr>
                <w:top w:val="none" w:sz="0" w:space="0" w:color="auto"/>
                <w:left w:val="none" w:sz="0" w:space="0" w:color="auto"/>
                <w:bottom w:val="none" w:sz="0" w:space="0" w:color="auto"/>
                <w:right w:val="none" w:sz="0" w:space="0" w:color="auto"/>
              </w:divBdr>
            </w:div>
          </w:divsChild>
        </w:div>
        <w:div w:id="1452743027">
          <w:marLeft w:val="0"/>
          <w:marRight w:val="0"/>
          <w:marTop w:val="0"/>
          <w:marBottom w:val="0"/>
          <w:divBdr>
            <w:top w:val="none" w:sz="0" w:space="0" w:color="auto"/>
            <w:left w:val="none" w:sz="0" w:space="0" w:color="auto"/>
            <w:bottom w:val="none" w:sz="0" w:space="0" w:color="auto"/>
            <w:right w:val="none" w:sz="0" w:space="0" w:color="auto"/>
          </w:divBdr>
          <w:divsChild>
            <w:div w:id="537202528">
              <w:marLeft w:val="0"/>
              <w:marRight w:val="0"/>
              <w:marTop w:val="0"/>
              <w:marBottom w:val="0"/>
              <w:divBdr>
                <w:top w:val="none" w:sz="0" w:space="0" w:color="auto"/>
                <w:left w:val="none" w:sz="0" w:space="0" w:color="auto"/>
                <w:bottom w:val="none" w:sz="0" w:space="0" w:color="auto"/>
                <w:right w:val="none" w:sz="0" w:space="0" w:color="auto"/>
              </w:divBdr>
            </w:div>
          </w:divsChild>
        </w:div>
        <w:div w:id="1538854127">
          <w:marLeft w:val="0"/>
          <w:marRight w:val="0"/>
          <w:marTop w:val="0"/>
          <w:marBottom w:val="0"/>
          <w:divBdr>
            <w:top w:val="none" w:sz="0" w:space="0" w:color="auto"/>
            <w:left w:val="none" w:sz="0" w:space="0" w:color="auto"/>
            <w:bottom w:val="none" w:sz="0" w:space="0" w:color="auto"/>
            <w:right w:val="none" w:sz="0" w:space="0" w:color="auto"/>
          </w:divBdr>
          <w:divsChild>
            <w:div w:id="80494455">
              <w:marLeft w:val="0"/>
              <w:marRight w:val="0"/>
              <w:marTop w:val="0"/>
              <w:marBottom w:val="0"/>
              <w:divBdr>
                <w:top w:val="none" w:sz="0" w:space="0" w:color="auto"/>
                <w:left w:val="none" w:sz="0" w:space="0" w:color="auto"/>
                <w:bottom w:val="none" w:sz="0" w:space="0" w:color="auto"/>
                <w:right w:val="none" w:sz="0" w:space="0" w:color="auto"/>
              </w:divBdr>
            </w:div>
          </w:divsChild>
        </w:div>
        <w:div w:id="1638296808">
          <w:marLeft w:val="0"/>
          <w:marRight w:val="0"/>
          <w:marTop w:val="0"/>
          <w:marBottom w:val="0"/>
          <w:divBdr>
            <w:top w:val="none" w:sz="0" w:space="0" w:color="auto"/>
            <w:left w:val="none" w:sz="0" w:space="0" w:color="auto"/>
            <w:bottom w:val="none" w:sz="0" w:space="0" w:color="auto"/>
            <w:right w:val="none" w:sz="0" w:space="0" w:color="auto"/>
          </w:divBdr>
          <w:divsChild>
            <w:div w:id="1954172686">
              <w:marLeft w:val="0"/>
              <w:marRight w:val="0"/>
              <w:marTop w:val="0"/>
              <w:marBottom w:val="0"/>
              <w:divBdr>
                <w:top w:val="none" w:sz="0" w:space="0" w:color="auto"/>
                <w:left w:val="none" w:sz="0" w:space="0" w:color="auto"/>
                <w:bottom w:val="none" w:sz="0" w:space="0" w:color="auto"/>
                <w:right w:val="none" w:sz="0" w:space="0" w:color="auto"/>
              </w:divBdr>
            </w:div>
          </w:divsChild>
        </w:div>
        <w:div w:id="1647978799">
          <w:marLeft w:val="0"/>
          <w:marRight w:val="0"/>
          <w:marTop w:val="0"/>
          <w:marBottom w:val="0"/>
          <w:divBdr>
            <w:top w:val="none" w:sz="0" w:space="0" w:color="auto"/>
            <w:left w:val="none" w:sz="0" w:space="0" w:color="auto"/>
            <w:bottom w:val="none" w:sz="0" w:space="0" w:color="auto"/>
            <w:right w:val="none" w:sz="0" w:space="0" w:color="auto"/>
          </w:divBdr>
          <w:divsChild>
            <w:div w:id="1323005419">
              <w:marLeft w:val="0"/>
              <w:marRight w:val="0"/>
              <w:marTop w:val="0"/>
              <w:marBottom w:val="0"/>
              <w:divBdr>
                <w:top w:val="none" w:sz="0" w:space="0" w:color="auto"/>
                <w:left w:val="none" w:sz="0" w:space="0" w:color="auto"/>
                <w:bottom w:val="none" w:sz="0" w:space="0" w:color="auto"/>
                <w:right w:val="none" w:sz="0" w:space="0" w:color="auto"/>
              </w:divBdr>
            </w:div>
          </w:divsChild>
        </w:div>
        <w:div w:id="1655447792">
          <w:marLeft w:val="0"/>
          <w:marRight w:val="0"/>
          <w:marTop w:val="0"/>
          <w:marBottom w:val="0"/>
          <w:divBdr>
            <w:top w:val="none" w:sz="0" w:space="0" w:color="auto"/>
            <w:left w:val="none" w:sz="0" w:space="0" w:color="auto"/>
            <w:bottom w:val="none" w:sz="0" w:space="0" w:color="auto"/>
            <w:right w:val="none" w:sz="0" w:space="0" w:color="auto"/>
          </w:divBdr>
          <w:divsChild>
            <w:div w:id="265815673">
              <w:marLeft w:val="0"/>
              <w:marRight w:val="0"/>
              <w:marTop w:val="0"/>
              <w:marBottom w:val="0"/>
              <w:divBdr>
                <w:top w:val="none" w:sz="0" w:space="0" w:color="auto"/>
                <w:left w:val="none" w:sz="0" w:space="0" w:color="auto"/>
                <w:bottom w:val="none" w:sz="0" w:space="0" w:color="auto"/>
                <w:right w:val="none" w:sz="0" w:space="0" w:color="auto"/>
              </w:divBdr>
            </w:div>
          </w:divsChild>
        </w:div>
        <w:div w:id="1709406402">
          <w:marLeft w:val="0"/>
          <w:marRight w:val="0"/>
          <w:marTop w:val="0"/>
          <w:marBottom w:val="0"/>
          <w:divBdr>
            <w:top w:val="none" w:sz="0" w:space="0" w:color="auto"/>
            <w:left w:val="none" w:sz="0" w:space="0" w:color="auto"/>
            <w:bottom w:val="none" w:sz="0" w:space="0" w:color="auto"/>
            <w:right w:val="none" w:sz="0" w:space="0" w:color="auto"/>
          </w:divBdr>
          <w:divsChild>
            <w:div w:id="1991590102">
              <w:marLeft w:val="0"/>
              <w:marRight w:val="0"/>
              <w:marTop w:val="0"/>
              <w:marBottom w:val="0"/>
              <w:divBdr>
                <w:top w:val="none" w:sz="0" w:space="0" w:color="auto"/>
                <w:left w:val="none" w:sz="0" w:space="0" w:color="auto"/>
                <w:bottom w:val="none" w:sz="0" w:space="0" w:color="auto"/>
                <w:right w:val="none" w:sz="0" w:space="0" w:color="auto"/>
              </w:divBdr>
            </w:div>
          </w:divsChild>
        </w:div>
        <w:div w:id="1749382094">
          <w:marLeft w:val="0"/>
          <w:marRight w:val="0"/>
          <w:marTop w:val="0"/>
          <w:marBottom w:val="0"/>
          <w:divBdr>
            <w:top w:val="none" w:sz="0" w:space="0" w:color="auto"/>
            <w:left w:val="none" w:sz="0" w:space="0" w:color="auto"/>
            <w:bottom w:val="none" w:sz="0" w:space="0" w:color="auto"/>
            <w:right w:val="none" w:sz="0" w:space="0" w:color="auto"/>
          </w:divBdr>
          <w:divsChild>
            <w:div w:id="148249848">
              <w:marLeft w:val="0"/>
              <w:marRight w:val="0"/>
              <w:marTop w:val="0"/>
              <w:marBottom w:val="0"/>
              <w:divBdr>
                <w:top w:val="none" w:sz="0" w:space="0" w:color="auto"/>
                <w:left w:val="none" w:sz="0" w:space="0" w:color="auto"/>
                <w:bottom w:val="none" w:sz="0" w:space="0" w:color="auto"/>
                <w:right w:val="none" w:sz="0" w:space="0" w:color="auto"/>
              </w:divBdr>
            </w:div>
          </w:divsChild>
        </w:div>
        <w:div w:id="1754693007">
          <w:marLeft w:val="0"/>
          <w:marRight w:val="0"/>
          <w:marTop w:val="0"/>
          <w:marBottom w:val="0"/>
          <w:divBdr>
            <w:top w:val="none" w:sz="0" w:space="0" w:color="auto"/>
            <w:left w:val="none" w:sz="0" w:space="0" w:color="auto"/>
            <w:bottom w:val="none" w:sz="0" w:space="0" w:color="auto"/>
            <w:right w:val="none" w:sz="0" w:space="0" w:color="auto"/>
          </w:divBdr>
          <w:divsChild>
            <w:div w:id="477649952">
              <w:marLeft w:val="0"/>
              <w:marRight w:val="0"/>
              <w:marTop w:val="0"/>
              <w:marBottom w:val="0"/>
              <w:divBdr>
                <w:top w:val="none" w:sz="0" w:space="0" w:color="auto"/>
                <w:left w:val="none" w:sz="0" w:space="0" w:color="auto"/>
                <w:bottom w:val="none" w:sz="0" w:space="0" w:color="auto"/>
                <w:right w:val="none" w:sz="0" w:space="0" w:color="auto"/>
              </w:divBdr>
            </w:div>
          </w:divsChild>
        </w:div>
        <w:div w:id="1815290950">
          <w:marLeft w:val="0"/>
          <w:marRight w:val="0"/>
          <w:marTop w:val="0"/>
          <w:marBottom w:val="0"/>
          <w:divBdr>
            <w:top w:val="none" w:sz="0" w:space="0" w:color="auto"/>
            <w:left w:val="none" w:sz="0" w:space="0" w:color="auto"/>
            <w:bottom w:val="none" w:sz="0" w:space="0" w:color="auto"/>
            <w:right w:val="none" w:sz="0" w:space="0" w:color="auto"/>
          </w:divBdr>
          <w:divsChild>
            <w:div w:id="1601333051">
              <w:marLeft w:val="0"/>
              <w:marRight w:val="0"/>
              <w:marTop w:val="0"/>
              <w:marBottom w:val="0"/>
              <w:divBdr>
                <w:top w:val="none" w:sz="0" w:space="0" w:color="auto"/>
                <w:left w:val="none" w:sz="0" w:space="0" w:color="auto"/>
                <w:bottom w:val="none" w:sz="0" w:space="0" w:color="auto"/>
                <w:right w:val="none" w:sz="0" w:space="0" w:color="auto"/>
              </w:divBdr>
            </w:div>
          </w:divsChild>
        </w:div>
        <w:div w:id="1818957999">
          <w:marLeft w:val="0"/>
          <w:marRight w:val="0"/>
          <w:marTop w:val="0"/>
          <w:marBottom w:val="0"/>
          <w:divBdr>
            <w:top w:val="none" w:sz="0" w:space="0" w:color="auto"/>
            <w:left w:val="none" w:sz="0" w:space="0" w:color="auto"/>
            <w:bottom w:val="none" w:sz="0" w:space="0" w:color="auto"/>
            <w:right w:val="none" w:sz="0" w:space="0" w:color="auto"/>
          </w:divBdr>
          <w:divsChild>
            <w:div w:id="1722095800">
              <w:marLeft w:val="0"/>
              <w:marRight w:val="0"/>
              <w:marTop w:val="0"/>
              <w:marBottom w:val="0"/>
              <w:divBdr>
                <w:top w:val="none" w:sz="0" w:space="0" w:color="auto"/>
                <w:left w:val="none" w:sz="0" w:space="0" w:color="auto"/>
                <w:bottom w:val="none" w:sz="0" w:space="0" w:color="auto"/>
                <w:right w:val="none" w:sz="0" w:space="0" w:color="auto"/>
              </w:divBdr>
            </w:div>
          </w:divsChild>
        </w:div>
        <w:div w:id="1846437530">
          <w:marLeft w:val="0"/>
          <w:marRight w:val="0"/>
          <w:marTop w:val="0"/>
          <w:marBottom w:val="0"/>
          <w:divBdr>
            <w:top w:val="none" w:sz="0" w:space="0" w:color="auto"/>
            <w:left w:val="none" w:sz="0" w:space="0" w:color="auto"/>
            <w:bottom w:val="none" w:sz="0" w:space="0" w:color="auto"/>
            <w:right w:val="none" w:sz="0" w:space="0" w:color="auto"/>
          </w:divBdr>
          <w:divsChild>
            <w:div w:id="634406413">
              <w:marLeft w:val="0"/>
              <w:marRight w:val="0"/>
              <w:marTop w:val="0"/>
              <w:marBottom w:val="0"/>
              <w:divBdr>
                <w:top w:val="none" w:sz="0" w:space="0" w:color="auto"/>
                <w:left w:val="none" w:sz="0" w:space="0" w:color="auto"/>
                <w:bottom w:val="none" w:sz="0" w:space="0" w:color="auto"/>
                <w:right w:val="none" w:sz="0" w:space="0" w:color="auto"/>
              </w:divBdr>
            </w:div>
          </w:divsChild>
        </w:div>
        <w:div w:id="1881355345">
          <w:marLeft w:val="0"/>
          <w:marRight w:val="0"/>
          <w:marTop w:val="0"/>
          <w:marBottom w:val="0"/>
          <w:divBdr>
            <w:top w:val="none" w:sz="0" w:space="0" w:color="auto"/>
            <w:left w:val="none" w:sz="0" w:space="0" w:color="auto"/>
            <w:bottom w:val="none" w:sz="0" w:space="0" w:color="auto"/>
            <w:right w:val="none" w:sz="0" w:space="0" w:color="auto"/>
          </w:divBdr>
          <w:divsChild>
            <w:div w:id="169149073">
              <w:marLeft w:val="0"/>
              <w:marRight w:val="0"/>
              <w:marTop w:val="0"/>
              <w:marBottom w:val="0"/>
              <w:divBdr>
                <w:top w:val="none" w:sz="0" w:space="0" w:color="auto"/>
                <w:left w:val="none" w:sz="0" w:space="0" w:color="auto"/>
                <w:bottom w:val="none" w:sz="0" w:space="0" w:color="auto"/>
                <w:right w:val="none" w:sz="0" w:space="0" w:color="auto"/>
              </w:divBdr>
            </w:div>
          </w:divsChild>
        </w:div>
        <w:div w:id="1894191632">
          <w:marLeft w:val="0"/>
          <w:marRight w:val="0"/>
          <w:marTop w:val="0"/>
          <w:marBottom w:val="0"/>
          <w:divBdr>
            <w:top w:val="none" w:sz="0" w:space="0" w:color="auto"/>
            <w:left w:val="none" w:sz="0" w:space="0" w:color="auto"/>
            <w:bottom w:val="none" w:sz="0" w:space="0" w:color="auto"/>
            <w:right w:val="none" w:sz="0" w:space="0" w:color="auto"/>
          </w:divBdr>
          <w:divsChild>
            <w:div w:id="169217068">
              <w:marLeft w:val="0"/>
              <w:marRight w:val="0"/>
              <w:marTop w:val="0"/>
              <w:marBottom w:val="0"/>
              <w:divBdr>
                <w:top w:val="none" w:sz="0" w:space="0" w:color="auto"/>
                <w:left w:val="none" w:sz="0" w:space="0" w:color="auto"/>
                <w:bottom w:val="none" w:sz="0" w:space="0" w:color="auto"/>
                <w:right w:val="none" w:sz="0" w:space="0" w:color="auto"/>
              </w:divBdr>
            </w:div>
          </w:divsChild>
        </w:div>
        <w:div w:id="1901943400">
          <w:marLeft w:val="0"/>
          <w:marRight w:val="0"/>
          <w:marTop w:val="0"/>
          <w:marBottom w:val="0"/>
          <w:divBdr>
            <w:top w:val="none" w:sz="0" w:space="0" w:color="auto"/>
            <w:left w:val="none" w:sz="0" w:space="0" w:color="auto"/>
            <w:bottom w:val="none" w:sz="0" w:space="0" w:color="auto"/>
            <w:right w:val="none" w:sz="0" w:space="0" w:color="auto"/>
          </w:divBdr>
          <w:divsChild>
            <w:div w:id="267855597">
              <w:marLeft w:val="0"/>
              <w:marRight w:val="0"/>
              <w:marTop w:val="0"/>
              <w:marBottom w:val="0"/>
              <w:divBdr>
                <w:top w:val="none" w:sz="0" w:space="0" w:color="auto"/>
                <w:left w:val="none" w:sz="0" w:space="0" w:color="auto"/>
                <w:bottom w:val="none" w:sz="0" w:space="0" w:color="auto"/>
                <w:right w:val="none" w:sz="0" w:space="0" w:color="auto"/>
              </w:divBdr>
            </w:div>
          </w:divsChild>
        </w:div>
        <w:div w:id="1902406288">
          <w:marLeft w:val="0"/>
          <w:marRight w:val="0"/>
          <w:marTop w:val="0"/>
          <w:marBottom w:val="0"/>
          <w:divBdr>
            <w:top w:val="none" w:sz="0" w:space="0" w:color="auto"/>
            <w:left w:val="none" w:sz="0" w:space="0" w:color="auto"/>
            <w:bottom w:val="none" w:sz="0" w:space="0" w:color="auto"/>
            <w:right w:val="none" w:sz="0" w:space="0" w:color="auto"/>
          </w:divBdr>
          <w:divsChild>
            <w:div w:id="650911926">
              <w:marLeft w:val="0"/>
              <w:marRight w:val="0"/>
              <w:marTop w:val="0"/>
              <w:marBottom w:val="0"/>
              <w:divBdr>
                <w:top w:val="none" w:sz="0" w:space="0" w:color="auto"/>
                <w:left w:val="none" w:sz="0" w:space="0" w:color="auto"/>
                <w:bottom w:val="none" w:sz="0" w:space="0" w:color="auto"/>
                <w:right w:val="none" w:sz="0" w:space="0" w:color="auto"/>
              </w:divBdr>
            </w:div>
          </w:divsChild>
        </w:div>
        <w:div w:id="1923030511">
          <w:marLeft w:val="0"/>
          <w:marRight w:val="0"/>
          <w:marTop w:val="0"/>
          <w:marBottom w:val="0"/>
          <w:divBdr>
            <w:top w:val="none" w:sz="0" w:space="0" w:color="auto"/>
            <w:left w:val="none" w:sz="0" w:space="0" w:color="auto"/>
            <w:bottom w:val="none" w:sz="0" w:space="0" w:color="auto"/>
            <w:right w:val="none" w:sz="0" w:space="0" w:color="auto"/>
          </w:divBdr>
          <w:divsChild>
            <w:div w:id="786005097">
              <w:marLeft w:val="0"/>
              <w:marRight w:val="0"/>
              <w:marTop w:val="0"/>
              <w:marBottom w:val="0"/>
              <w:divBdr>
                <w:top w:val="none" w:sz="0" w:space="0" w:color="auto"/>
                <w:left w:val="none" w:sz="0" w:space="0" w:color="auto"/>
                <w:bottom w:val="none" w:sz="0" w:space="0" w:color="auto"/>
                <w:right w:val="none" w:sz="0" w:space="0" w:color="auto"/>
              </w:divBdr>
            </w:div>
          </w:divsChild>
        </w:div>
        <w:div w:id="1930311661">
          <w:marLeft w:val="0"/>
          <w:marRight w:val="0"/>
          <w:marTop w:val="0"/>
          <w:marBottom w:val="0"/>
          <w:divBdr>
            <w:top w:val="none" w:sz="0" w:space="0" w:color="auto"/>
            <w:left w:val="none" w:sz="0" w:space="0" w:color="auto"/>
            <w:bottom w:val="none" w:sz="0" w:space="0" w:color="auto"/>
            <w:right w:val="none" w:sz="0" w:space="0" w:color="auto"/>
          </w:divBdr>
          <w:divsChild>
            <w:div w:id="885138004">
              <w:marLeft w:val="0"/>
              <w:marRight w:val="0"/>
              <w:marTop w:val="0"/>
              <w:marBottom w:val="0"/>
              <w:divBdr>
                <w:top w:val="none" w:sz="0" w:space="0" w:color="auto"/>
                <w:left w:val="none" w:sz="0" w:space="0" w:color="auto"/>
                <w:bottom w:val="none" w:sz="0" w:space="0" w:color="auto"/>
                <w:right w:val="none" w:sz="0" w:space="0" w:color="auto"/>
              </w:divBdr>
            </w:div>
          </w:divsChild>
        </w:div>
        <w:div w:id="1988626275">
          <w:marLeft w:val="0"/>
          <w:marRight w:val="0"/>
          <w:marTop w:val="0"/>
          <w:marBottom w:val="0"/>
          <w:divBdr>
            <w:top w:val="none" w:sz="0" w:space="0" w:color="auto"/>
            <w:left w:val="none" w:sz="0" w:space="0" w:color="auto"/>
            <w:bottom w:val="none" w:sz="0" w:space="0" w:color="auto"/>
            <w:right w:val="none" w:sz="0" w:space="0" w:color="auto"/>
          </w:divBdr>
          <w:divsChild>
            <w:div w:id="1754668314">
              <w:marLeft w:val="0"/>
              <w:marRight w:val="0"/>
              <w:marTop w:val="0"/>
              <w:marBottom w:val="0"/>
              <w:divBdr>
                <w:top w:val="none" w:sz="0" w:space="0" w:color="auto"/>
                <w:left w:val="none" w:sz="0" w:space="0" w:color="auto"/>
                <w:bottom w:val="none" w:sz="0" w:space="0" w:color="auto"/>
                <w:right w:val="none" w:sz="0" w:space="0" w:color="auto"/>
              </w:divBdr>
            </w:div>
          </w:divsChild>
        </w:div>
        <w:div w:id="1993021191">
          <w:marLeft w:val="0"/>
          <w:marRight w:val="0"/>
          <w:marTop w:val="0"/>
          <w:marBottom w:val="0"/>
          <w:divBdr>
            <w:top w:val="none" w:sz="0" w:space="0" w:color="auto"/>
            <w:left w:val="none" w:sz="0" w:space="0" w:color="auto"/>
            <w:bottom w:val="none" w:sz="0" w:space="0" w:color="auto"/>
            <w:right w:val="none" w:sz="0" w:space="0" w:color="auto"/>
          </w:divBdr>
          <w:divsChild>
            <w:div w:id="1819568105">
              <w:marLeft w:val="0"/>
              <w:marRight w:val="0"/>
              <w:marTop w:val="0"/>
              <w:marBottom w:val="0"/>
              <w:divBdr>
                <w:top w:val="none" w:sz="0" w:space="0" w:color="auto"/>
                <w:left w:val="none" w:sz="0" w:space="0" w:color="auto"/>
                <w:bottom w:val="none" w:sz="0" w:space="0" w:color="auto"/>
                <w:right w:val="none" w:sz="0" w:space="0" w:color="auto"/>
              </w:divBdr>
            </w:div>
          </w:divsChild>
        </w:div>
        <w:div w:id="2000234130">
          <w:marLeft w:val="0"/>
          <w:marRight w:val="0"/>
          <w:marTop w:val="0"/>
          <w:marBottom w:val="0"/>
          <w:divBdr>
            <w:top w:val="none" w:sz="0" w:space="0" w:color="auto"/>
            <w:left w:val="none" w:sz="0" w:space="0" w:color="auto"/>
            <w:bottom w:val="none" w:sz="0" w:space="0" w:color="auto"/>
            <w:right w:val="none" w:sz="0" w:space="0" w:color="auto"/>
          </w:divBdr>
          <w:divsChild>
            <w:div w:id="437722667">
              <w:marLeft w:val="0"/>
              <w:marRight w:val="0"/>
              <w:marTop w:val="0"/>
              <w:marBottom w:val="0"/>
              <w:divBdr>
                <w:top w:val="none" w:sz="0" w:space="0" w:color="auto"/>
                <w:left w:val="none" w:sz="0" w:space="0" w:color="auto"/>
                <w:bottom w:val="none" w:sz="0" w:space="0" w:color="auto"/>
                <w:right w:val="none" w:sz="0" w:space="0" w:color="auto"/>
              </w:divBdr>
            </w:div>
          </w:divsChild>
        </w:div>
        <w:div w:id="2011834666">
          <w:marLeft w:val="0"/>
          <w:marRight w:val="0"/>
          <w:marTop w:val="0"/>
          <w:marBottom w:val="0"/>
          <w:divBdr>
            <w:top w:val="none" w:sz="0" w:space="0" w:color="auto"/>
            <w:left w:val="none" w:sz="0" w:space="0" w:color="auto"/>
            <w:bottom w:val="none" w:sz="0" w:space="0" w:color="auto"/>
            <w:right w:val="none" w:sz="0" w:space="0" w:color="auto"/>
          </w:divBdr>
          <w:divsChild>
            <w:div w:id="547303781">
              <w:marLeft w:val="0"/>
              <w:marRight w:val="0"/>
              <w:marTop w:val="0"/>
              <w:marBottom w:val="0"/>
              <w:divBdr>
                <w:top w:val="none" w:sz="0" w:space="0" w:color="auto"/>
                <w:left w:val="none" w:sz="0" w:space="0" w:color="auto"/>
                <w:bottom w:val="none" w:sz="0" w:space="0" w:color="auto"/>
                <w:right w:val="none" w:sz="0" w:space="0" w:color="auto"/>
              </w:divBdr>
            </w:div>
          </w:divsChild>
        </w:div>
        <w:div w:id="2037415850">
          <w:marLeft w:val="0"/>
          <w:marRight w:val="0"/>
          <w:marTop w:val="0"/>
          <w:marBottom w:val="0"/>
          <w:divBdr>
            <w:top w:val="none" w:sz="0" w:space="0" w:color="auto"/>
            <w:left w:val="none" w:sz="0" w:space="0" w:color="auto"/>
            <w:bottom w:val="none" w:sz="0" w:space="0" w:color="auto"/>
            <w:right w:val="none" w:sz="0" w:space="0" w:color="auto"/>
          </w:divBdr>
          <w:divsChild>
            <w:div w:id="1089427278">
              <w:marLeft w:val="0"/>
              <w:marRight w:val="0"/>
              <w:marTop w:val="0"/>
              <w:marBottom w:val="0"/>
              <w:divBdr>
                <w:top w:val="none" w:sz="0" w:space="0" w:color="auto"/>
                <w:left w:val="none" w:sz="0" w:space="0" w:color="auto"/>
                <w:bottom w:val="none" w:sz="0" w:space="0" w:color="auto"/>
                <w:right w:val="none" w:sz="0" w:space="0" w:color="auto"/>
              </w:divBdr>
            </w:div>
          </w:divsChild>
        </w:div>
        <w:div w:id="2046129228">
          <w:marLeft w:val="0"/>
          <w:marRight w:val="0"/>
          <w:marTop w:val="0"/>
          <w:marBottom w:val="0"/>
          <w:divBdr>
            <w:top w:val="none" w:sz="0" w:space="0" w:color="auto"/>
            <w:left w:val="none" w:sz="0" w:space="0" w:color="auto"/>
            <w:bottom w:val="none" w:sz="0" w:space="0" w:color="auto"/>
            <w:right w:val="none" w:sz="0" w:space="0" w:color="auto"/>
          </w:divBdr>
          <w:divsChild>
            <w:div w:id="1533882588">
              <w:marLeft w:val="0"/>
              <w:marRight w:val="0"/>
              <w:marTop w:val="0"/>
              <w:marBottom w:val="0"/>
              <w:divBdr>
                <w:top w:val="none" w:sz="0" w:space="0" w:color="auto"/>
                <w:left w:val="none" w:sz="0" w:space="0" w:color="auto"/>
                <w:bottom w:val="none" w:sz="0" w:space="0" w:color="auto"/>
                <w:right w:val="none" w:sz="0" w:space="0" w:color="auto"/>
              </w:divBdr>
            </w:div>
          </w:divsChild>
        </w:div>
        <w:div w:id="2050031940">
          <w:marLeft w:val="0"/>
          <w:marRight w:val="0"/>
          <w:marTop w:val="0"/>
          <w:marBottom w:val="0"/>
          <w:divBdr>
            <w:top w:val="none" w:sz="0" w:space="0" w:color="auto"/>
            <w:left w:val="none" w:sz="0" w:space="0" w:color="auto"/>
            <w:bottom w:val="none" w:sz="0" w:space="0" w:color="auto"/>
            <w:right w:val="none" w:sz="0" w:space="0" w:color="auto"/>
          </w:divBdr>
          <w:divsChild>
            <w:div w:id="1812018109">
              <w:marLeft w:val="0"/>
              <w:marRight w:val="0"/>
              <w:marTop w:val="0"/>
              <w:marBottom w:val="0"/>
              <w:divBdr>
                <w:top w:val="none" w:sz="0" w:space="0" w:color="auto"/>
                <w:left w:val="none" w:sz="0" w:space="0" w:color="auto"/>
                <w:bottom w:val="none" w:sz="0" w:space="0" w:color="auto"/>
                <w:right w:val="none" w:sz="0" w:space="0" w:color="auto"/>
              </w:divBdr>
            </w:div>
          </w:divsChild>
        </w:div>
        <w:div w:id="2061241495">
          <w:marLeft w:val="0"/>
          <w:marRight w:val="0"/>
          <w:marTop w:val="0"/>
          <w:marBottom w:val="0"/>
          <w:divBdr>
            <w:top w:val="none" w:sz="0" w:space="0" w:color="auto"/>
            <w:left w:val="none" w:sz="0" w:space="0" w:color="auto"/>
            <w:bottom w:val="none" w:sz="0" w:space="0" w:color="auto"/>
            <w:right w:val="none" w:sz="0" w:space="0" w:color="auto"/>
          </w:divBdr>
          <w:divsChild>
            <w:div w:id="1971014034">
              <w:marLeft w:val="0"/>
              <w:marRight w:val="0"/>
              <w:marTop w:val="0"/>
              <w:marBottom w:val="0"/>
              <w:divBdr>
                <w:top w:val="none" w:sz="0" w:space="0" w:color="auto"/>
                <w:left w:val="none" w:sz="0" w:space="0" w:color="auto"/>
                <w:bottom w:val="none" w:sz="0" w:space="0" w:color="auto"/>
                <w:right w:val="none" w:sz="0" w:space="0" w:color="auto"/>
              </w:divBdr>
            </w:div>
          </w:divsChild>
        </w:div>
        <w:div w:id="2094354428">
          <w:marLeft w:val="0"/>
          <w:marRight w:val="0"/>
          <w:marTop w:val="0"/>
          <w:marBottom w:val="0"/>
          <w:divBdr>
            <w:top w:val="none" w:sz="0" w:space="0" w:color="auto"/>
            <w:left w:val="none" w:sz="0" w:space="0" w:color="auto"/>
            <w:bottom w:val="none" w:sz="0" w:space="0" w:color="auto"/>
            <w:right w:val="none" w:sz="0" w:space="0" w:color="auto"/>
          </w:divBdr>
          <w:divsChild>
            <w:div w:id="46612294">
              <w:marLeft w:val="0"/>
              <w:marRight w:val="0"/>
              <w:marTop w:val="0"/>
              <w:marBottom w:val="0"/>
              <w:divBdr>
                <w:top w:val="none" w:sz="0" w:space="0" w:color="auto"/>
                <w:left w:val="none" w:sz="0" w:space="0" w:color="auto"/>
                <w:bottom w:val="none" w:sz="0" w:space="0" w:color="auto"/>
                <w:right w:val="none" w:sz="0" w:space="0" w:color="auto"/>
              </w:divBdr>
            </w:div>
          </w:divsChild>
        </w:div>
        <w:div w:id="2121757204">
          <w:marLeft w:val="0"/>
          <w:marRight w:val="0"/>
          <w:marTop w:val="0"/>
          <w:marBottom w:val="0"/>
          <w:divBdr>
            <w:top w:val="none" w:sz="0" w:space="0" w:color="auto"/>
            <w:left w:val="none" w:sz="0" w:space="0" w:color="auto"/>
            <w:bottom w:val="none" w:sz="0" w:space="0" w:color="auto"/>
            <w:right w:val="none" w:sz="0" w:space="0" w:color="auto"/>
          </w:divBdr>
          <w:divsChild>
            <w:div w:id="995033585">
              <w:marLeft w:val="0"/>
              <w:marRight w:val="0"/>
              <w:marTop w:val="0"/>
              <w:marBottom w:val="0"/>
              <w:divBdr>
                <w:top w:val="none" w:sz="0" w:space="0" w:color="auto"/>
                <w:left w:val="none" w:sz="0" w:space="0" w:color="auto"/>
                <w:bottom w:val="none" w:sz="0" w:space="0" w:color="auto"/>
                <w:right w:val="none" w:sz="0" w:space="0" w:color="auto"/>
              </w:divBdr>
            </w:div>
          </w:divsChild>
        </w:div>
        <w:div w:id="2139763050">
          <w:marLeft w:val="0"/>
          <w:marRight w:val="0"/>
          <w:marTop w:val="0"/>
          <w:marBottom w:val="0"/>
          <w:divBdr>
            <w:top w:val="none" w:sz="0" w:space="0" w:color="auto"/>
            <w:left w:val="none" w:sz="0" w:space="0" w:color="auto"/>
            <w:bottom w:val="none" w:sz="0" w:space="0" w:color="auto"/>
            <w:right w:val="none" w:sz="0" w:space="0" w:color="auto"/>
          </w:divBdr>
          <w:divsChild>
            <w:div w:id="13994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5098">
      <w:bodyDiv w:val="1"/>
      <w:marLeft w:val="0"/>
      <w:marRight w:val="0"/>
      <w:marTop w:val="0"/>
      <w:marBottom w:val="0"/>
      <w:divBdr>
        <w:top w:val="none" w:sz="0" w:space="0" w:color="auto"/>
        <w:left w:val="none" w:sz="0" w:space="0" w:color="auto"/>
        <w:bottom w:val="none" w:sz="0" w:space="0" w:color="auto"/>
        <w:right w:val="none" w:sz="0" w:space="0" w:color="auto"/>
      </w:divBdr>
      <w:divsChild>
        <w:div w:id="8528821">
          <w:marLeft w:val="0"/>
          <w:marRight w:val="0"/>
          <w:marTop w:val="0"/>
          <w:marBottom w:val="0"/>
          <w:divBdr>
            <w:top w:val="none" w:sz="0" w:space="0" w:color="auto"/>
            <w:left w:val="none" w:sz="0" w:space="0" w:color="auto"/>
            <w:bottom w:val="none" w:sz="0" w:space="0" w:color="auto"/>
            <w:right w:val="none" w:sz="0" w:space="0" w:color="auto"/>
          </w:divBdr>
          <w:divsChild>
            <w:div w:id="1282153527">
              <w:marLeft w:val="0"/>
              <w:marRight w:val="0"/>
              <w:marTop w:val="0"/>
              <w:marBottom w:val="0"/>
              <w:divBdr>
                <w:top w:val="none" w:sz="0" w:space="0" w:color="auto"/>
                <w:left w:val="none" w:sz="0" w:space="0" w:color="auto"/>
                <w:bottom w:val="none" w:sz="0" w:space="0" w:color="auto"/>
                <w:right w:val="none" w:sz="0" w:space="0" w:color="auto"/>
              </w:divBdr>
            </w:div>
          </w:divsChild>
        </w:div>
        <w:div w:id="10765256">
          <w:marLeft w:val="0"/>
          <w:marRight w:val="0"/>
          <w:marTop w:val="0"/>
          <w:marBottom w:val="0"/>
          <w:divBdr>
            <w:top w:val="none" w:sz="0" w:space="0" w:color="auto"/>
            <w:left w:val="none" w:sz="0" w:space="0" w:color="auto"/>
            <w:bottom w:val="none" w:sz="0" w:space="0" w:color="auto"/>
            <w:right w:val="none" w:sz="0" w:space="0" w:color="auto"/>
          </w:divBdr>
          <w:divsChild>
            <w:div w:id="1019501798">
              <w:marLeft w:val="0"/>
              <w:marRight w:val="0"/>
              <w:marTop w:val="0"/>
              <w:marBottom w:val="0"/>
              <w:divBdr>
                <w:top w:val="none" w:sz="0" w:space="0" w:color="auto"/>
                <w:left w:val="none" w:sz="0" w:space="0" w:color="auto"/>
                <w:bottom w:val="none" w:sz="0" w:space="0" w:color="auto"/>
                <w:right w:val="none" w:sz="0" w:space="0" w:color="auto"/>
              </w:divBdr>
            </w:div>
          </w:divsChild>
        </w:div>
        <w:div w:id="44986043">
          <w:marLeft w:val="0"/>
          <w:marRight w:val="0"/>
          <w:marTop w:val="0"/>
          <w:marBottom w:val="0"/>
          <w:divBdr>
            <w:top w:val="none" w:sz="0" w:space="0" w:color="auto"/>
            <w:left w:val="none" w:sz="0" w:space="0" w:color="auto"/>
            <w:bottom w:val="none" w:sz="0" w:space="0" w:color="auto"/>
            <w:right w:val="none" w:sz="0" w:space="0" w:color="auto"/>
          </w:divBdr>
          <w:divsChild>
            <w:div w:id="1089540397">
              <w:marLeft w:val="0"/>
              <w:marRight w:val="0"/>
              <w:marTop w:val="0"/>
              <w:marBottom w:val="0"/>
              <w:divBdr>
                <w:top w:val="none" w:sz="0" w:space="0" w:color="auto"/>
                <w:left w:val="none" w:sz="0" w:space="0" w:color="auto"/>
                <w:bottom w:val="none" w:sz="0" w:space="0" w:color="auto"/>
                <w:right w:val="none" w:sz="0" w:space="0" w:color="auto"/>
              </w:divBdr>
            </w:div>
          </w:divsChild>
        </w:div>
        <w:div w:id="66733884">
          <w:marLeft w:val="0"/>
          <w:marRight w:val="0"/>
          <w:marTop w:val="0"/>
          <w:marBottom w:val="0"/>
          <w:divBdr>
            <w:top w:val="none" w:sz="0" w:space="0" w:color="auto"/>
            <w:left w:val="none" w:sz="0" w:space="0" w:color="auto"/>
            <w:bottom w:val="none" w:sz="0" w:space="0" w:color="auto"/>
            <w:right w:val="none" w:sz="0" w:space="0" w:color="auto"/>
          </w:divBdr>
          <w:divsChild>
            <w:div w:id="1063455234">
              <w:marLeft w:val="0"/>
              <w:marRight w:val="0"/>
              <w:marTop w:val="0"/>
              <w:marBottom w:val="0"/>
              <w:divBdr>
                <w:top w:val="none" w:sz="0" w:space="0" w:color="auto"/>
                <w:left w:val="none" w:sz="0" w:space="0" w:color="auto"/>
                <w:bottom w:val="none" w:sz="0" w:space="0" w:color="auto"/>
                <w:right w:val="none" w:sz="0" w:space="0" w:color="auto"/>
              </w:divBdr>
            </w:div>
          </w:divsChild>
        </w:div>
        <w:div w:id="94836405">
          <w:marLeft w:val="0"/>
          <w:marRight w:val="0"/>
          <w:marTop w:val="0"/>
          <w:marBottom w:val="0"/>
          <w:divBdr>
            <w:top w:val="none" w:sz="0" w:space="0" w:color="auto"/>
            <w:left w:val="none" w:sz="0" w:space="0" w:color="auto"/>
            <w:bottom w:val="none" w:sz="0" w:space="0" w:color="auto"/>
            <w:right w:val="none" w:sz="0" w:space="0" w:color="auto"/>
          </w:divBdr>
          <w:divsChild>
            <w:div w:id="1202864713">
              <w:marLeft w:val="0"/>
              <w:marRight w:val="0"/>
              <w:marTop w:val="0"/>
              <w:marBottom w:val="0"/>
              <w:divBdr>
                <w:top w:val="none" w:sz="0" w:space="0" w:color="auto"/>
                <w:left w:val="none" w:sz="0" w:space="0" w:color="auto"/>
                <w:bottom w:val="none" w:sz="0" w:space="0" w:color="auto"/>
                <w:right w:val="none" w:sz="0" w:space="0" w:color="auto"/>
              </w:divBdr>
            </w:div>
          </w:divsChild>
        </w:div>
        <w:div w:id="107356370">
          <w:marLeft w:val="0"/>
          <w:marRight w:val="0"/>
          <w:marTop w:val="0"/>
          <w:marBottom w:val="0"/>
          <w:divBdr>
            <w:top w:val="none" w:sz="0" w:space="0" w:color="auto"/>
            <w:left w:val="none" w:sz="0" w:space="0" w:color="auto"/>
            <w:bottom w:val="none" w:sz="0" w:space="0" w:color="auto"/>
            <w:right w:val="none" w:sz="0" w:space="0" w:color="auto"/>
          </w:divBdr>
          <w:divsChild>
            <w:div w:id="714736367">
              <w:marLeft w:val="0"/>
              <w:marRight w:val="0"/>
              <w:marTop w:val="0"/>
              <w:marBottom w:val="0"/>
              <w:divBdr>
                <w:top w:val="none" w:sz="0" w:space="0" w:color="auto"/>
                <w:left w:val="none" w:sz="0" w:space="0" w:color="auto"/>
                <w:bottom w:val="none" w:sz="0" w:space="0" w:color="auto"/>
                <w:right w:val="none" w:sz="0" w:space="0" w:color="auto"/>
              </w:divBdr>
            </w:div>
          </w:divsChild>
        </w:div>
        <w:div w:id="122506667">
          <w:marLeft w:val="0"/>
          <w:marRight w:val="0"/>
          <w:marTop w:val="0"/>
          <w:marBottom w:val="0"/>
          <w:divBdr>
            <w:top w:val="none" w:sz="0" w:space="0" w:color="auto"/>
            <w:left w:val="none" w:sz="0" w:space="0" w:color="auto"/>
            <w:bottom w:val="none" w:sz="0" w:space="0" w:color="auto"/>
            <w:right w:val="none" w:sz="0" w:space="0" w:color="auto"/>
          </w:divBdr>
          <w:divsChild>
            <w:div w:id="392242709">
              <w:marLeft w:val="0"/>
              <w:marRight w:val="0"/>
              <w:marTop w:val="0"/>
              <w:marBottom w:val="0"/>
              <w:divBdr>
                <w:top w:val="none" w:sz="0" w:space="0" w:color="auto"/>
                <w:left w:val="none" w:sz="0" w:space="0" w:color="auto"/>
                <w:bottom w:val="none" w:sz="0" w:space="0" w:color="auto"/>
                <w:right w:val="none" w:sz="0" w:space="0" w:color="auto"/>
              </w:divBdr>
            </w:div>
          </w:divsChild>
        </w:div>
        <w:div w:id="130678996">
          <w:marLeft w:val="0"/>
          <w:marRight w:val="0"/>
          <w:marTop w:val="0"/>
          <w:marBottom w:val="0"/>
          <w:divBdr>
            <w:top w:val="none" w:sz="0" w:space="0" w:color="auto"/>
            <w:left w:val="none" w:sz="0" w:space="0" w:color="auto"/>
            <w:bottom w:val="none" w:sz="0" w:space="0" w:color="auto"/>
            <w:right w:val="none" w:sz="0" w:space="0" w:color="auto"/>
          </w:divBdr>
          <w:divsChild>
            <w:div w:id="871184601">
              <w:marLeft w:val="0"/>
              <w:marRight w:val="0"/>
              <w:marTop w:val="0"/>
              <w:marBottom w:val="0"/>
              <w:divBdr>
                <w:top w:val="none" w:sz="0" w:space="0" w:color="auto"/>
                <w:left w:val="none" w:sz="0" w:space="0" w:color="auto"/>
                <w:bottom w:val="none" w:sz="0" w:space="0" w:color="auto"/>
                <w:right w:val="none" w:sz="0" w:space="0" w:color="auto"/>
              </w:divBdr>
            </w:div>
          </w:divsChild>
        </w:div>
        <w:div w:id="236863371">
          <w:marLeft w:val="0"/>
          <w:marRight w:val="0"/>
          <w:marTop w:val="0"/>
          <w:marBottom w:val="0"/>
          <w:divBdr>
            <w:top w:val="none" w:sz="0" w:space="0" w:color="auto"/>
            <w:left w:val="none" w:sz="0" w:space="0" w:color="auto"/>
            <w:bottom w:val="none" w:sz="0" w:space="0" w:color="auto"/>
            <w:right w:val="none" w:sz="0" w:space="0" w:color="auto"/>
          </w:divBdr>
          <w:divsChild>
            <w:div w:id="841820140">
              <w:marLeft w:val="0"/>
              <w:marRight w:val="0"/>
              <w:marTop w:val="0"/>
              <w:marBottom w:val="0"/>
              <w:divBdr>
                <w:top w:val="none" w:sz="0" w:space="0" w:color="auto"/>
                <w:left w:val="none" w:sz="0" w:space="0" w:color="auto"/>
                <w:bottom w:val="none" w:sz="0" w:space="0" w:color="auto"/>
                <w:right w:val="none" w:sz="0" w:space="0" w:color="auto"/>
              </w:divBdr>
            </w:div>
          </w:divsChild>
        </w:div>
        <w:div w:id="374499877">
          <w:marLeft w:val="0"/>
          <w:marRight w:val="0"/>
          <w:marTop w:val="0"/>
          <w:marBottom w:val="0"/>
          <w:divBdr>
            <w:top w:val="none" w:sz="0" w:space="0" w:color="auto"/>
            <w:left w:val="none" w:sz="0" w:space="0" w:color="auto"/>
            <w:bottom w:val="none" w:sz="0" w:space="0" w:color="auto"/>
            <w:right w:val="none" w:sz="0" w:space="0" w:color="auto"/>
          </w:divBdr>
          <w:divsChild>
            <w:div w:id="408771914">
              <w:marLeft w:val="0"/>
              <w:marRight w:val="0"/>
              <w:marTop w:val="0"/>
              <w:marBottom w:val="0"/>
              <w:divBdr>
                <w:top w:val="none" w:sz="0" w:space="0" w:color="auto"/>
                <w:left w:val="none" w:sz="0" w:space="0" w:color="auto"/>
                <w:bottom w:val="none" w:sz="0" w:space="0" w:color="auto"/>
                <w:right w:val="none" w:sz="0" w:space="0" w:color="auto"/>
              </w:divBdr>
            </w:div>
          </w:divsChild>
        </w:div>
        <w:div w:id="430903364">
          <w:marLeft w:val="0"/>
          <w:marRight w:val="0"/>
          <w:marTop w:val="0"/>
          <w:marBottom w:val="0"/>
          <w:divBdr>
            <w:top w:val="none" w:sz="0" w:space="0" w:color="auto"/>
            <w:left w:val="none" w:sz="0" w:space="0" w:color="auto"/>
            <w:bottom w:val="none" w:sz="0" w:space="0" w:color="auto"/>
            <w:right w:val="none" w:sz="0" w:space="0" w:color="auto"/>
          </w:divBdr>
          <w:divsChild>
            <w:div w:id="953943721">
              <w:marLeft w:val="0"/>
              <w:marRight w:val="0"/>
              <w:marTop w:val="0"/>
              <w:marBottom w:val="0"/>
              <w:divBdr>
                <w:top w:val="none" w:sz="0" w:space="0" w:color="auto"/>
                <w:left w:val="none" w:sz="0" w:space="0" w:color="auto"/>
                <w:bottom w:val="none" w:sz="0" w:space="0" w:color="auto"/>
                <w:right w:val="none" w:sz="0" w:space="0" w:color="auto"/>
              </w:divBdr>
            </w:div>
          </w:divsChild>
        </w:div>
        <w:div w:id="512111697">
          <w:marLeft w:val="0"/>
          <w:marRight w:val="0"/>
          <w:marTop w:val="0"/>
          <w:marBottom w:val="0"/>
          <w:divBdr>
            <w:top w:val="none" w:sz="0" w:space="0" w:color="auto"/>
            <w:left w:val="none" w:sz="0" w:space="0" w:color="auto"/>
            <w:bottom w:val="none" w:sz="0" w:space="0" w:color="auto"/>
            <w:right w:val="none" w:sz="0" w:space="0" w:color="auto"/>
          </w:divBdr>
          <w:divsChild>
            <w:div w:id="1594438860">
              <w:marLeft w:val="0"/>
              <w:marRight w:val="0"/>
              <w:marTop w:val="0"/>
              <w:marBottom w:val="0"/>
              <w:divBdr>
                <w:top w:val="none" w:sz="0" w:space="0" w:color="auto"/>
                <w:left w:val="none" w:sz="0" w:space="0" w:color="auto"/>
                <w:bottom w:val="none" w:sz="0" w:space="0" w:color="auto"/>
                <w:right w:val="none" w:sz="0" w:space="0" w:color="auto"/>
              </w:divBdr>
            </w:div>
          </w:divsChild>
        </w:div>
        <w:div w:id="530847417">
          <w:marLeft w:val="0"/>
          <w:marRight w:val="0"/>
          <w:marTop w:val="0"/>
          <w:marBottom w:val="0"/>
          <w:divBdr>
            <w:top w:val="none" w:sz="0" w:space="0" w:color="auto"/>
            <w:left w:val="none" w:sz="0" w:space="0" w:color="auto"/>
            <w:bottom w:val="none" w:sz="0" w:space="0" w:color="auto"/>
            <w:right w:val="none" w:sz="0" w:space="0" w:color="auto"/>
          </w:divBdr>
          <w:divsChild>
            <w:div w:id="338386451">
              <w:marLeft w:val="0"/>
              <w:marRight w:val="0"/>
              <w:marTop w:val="0"/>
              <w:marBottom w:val="0"/>
              <w:divBdr>
                <w:top w:val="none" w:sz="0" w:space="0" w:color="auto"/>
                <w:left w:val="none" w:sz="0" w:space="0" w:color="auto"/>
                <w:bottom w:val="none" w:sz="0" w:space="0" w:color="auto"/>
                <w:right w:val="none" w:sz="0" w:space="0" w:color="auto"/>
              </w:divBdr>
            </w:div>
          </w:divsChild>
        </w:div>
        <w:div w:id="533150512">
          <w:marLeft w:val="0"/>
          <w:marRight w:val="0"/>
          <w:marTop w:val="0"/>
          <w:marBottom w:val="0"/>
          <w:divBdr>
            <w:top w:val="none" w:sz="0" w:space="0" w:color="auto"/>
            <w:left w:val="none" w:sz="0" w:space="0" w:color="auto"/>
            <w:bottom w:val="none" w:sz="0" w:space="0" w:color="auto"/>
            <w:right w:val="none" w:sz="0" w:space="0" w:color="auto"/>
          </w:divBdr>
          <w:divsChild>
            <w:div w:id="831141843">
              <w:marLeft w:val="0"/>
              <w:marRight w:val="0"/>
              <w:marTop w:val="0"/>
              <w:marBottom w:val="0"/>
              <w:divBdr>
                <w:top w:val="none" w:sz="0" w:space="0" w:color="auto"/>
                <w:left w:val="none" w:sz="0" w:space="0" w:color="auto"/>
                <w:bottom w:val="none" w:sz="0" w:space="0" w:color="auto"/>
                <w:right w:val="none" w:sz="0" w:space="0" w:color="auto"/>
              </w:divBdr>
            </w:div>
          </w:divsChild>
        </w:div>
        <w:div w:id="575894878">
          <w:marLeft w:val="0"/>
          <w:marRight w:val="0"/>
          <w:marTop w:val="0"/>
          <w:marBottom w:val="0"/>
          <w:divBdr>
            <w:top w:val="none" w:sz="0" w:space="0" w:color="auto"/>
            <w:left w:val="none" w:sz="0" w:space="0" w:color="auto"/>
            <w:bottom w:val="none" w:sz="0" w:space="0" w:color="auto"/>
            <w:right w:val="none" w:sz="0" w:space="0" w:color="auto"/>
          </w:divBdr>
          <w:divsChild>
            <w:div w:id="1898084201">
              <w:marLeft w:val="0"/>
              <w:marRight w:val="0"/>
              <w:marTop w:val="0"/>
              <w:marBottom w:val="0"/>
              <w:divBdr>
                <w:top w:val="none" w:sz="0" w:space="0" w:color="auto"/>
                <w:left w:val="none" w:sz="0" w:space="0" w:color="auto"/>
                <w:bottom w:val="none" w:sz="0" w:space="0" w:color="auto"/>
                <w:right w:val="none" w:sz="0" w:space="0" w:color="auto"/>
              </w:divBdr>
            </w:div>
          </w:divsChild>
        </w:div>
        <w:div w:id="655689890">
          <w:marLeft w:val="0"/>
          <w:marRight w:val="0"/>
          <w:marTop w:val="0"/>
          <w:marBottom w:val="0"/>
          <w:divBdr>
            <w:top w:val="none" w:sz="0" w:space="0" w:color="auto"/>
            <w:left w:val="none" w:sz="0" w:space="0" w:color="auto"/>
            <w:bottom w:val="none" w:sz="0" w:space="0" w:color="auto"/>
            <w:right w:val="none" w:sz="0" w:space="0" w:color="auto"/>
          </w:divBdr>
          <w:divsChild>
            <w:div w:id="2044943721">
              <w:marLeft w:val="0"/>
              <w:marRight w:val="0"/>
              <w:marTop w:val="0"/>
              <w:marBottom w:val="0"/>
              <w:divBdr>
                <w:top w:val="none" w:sz="0" w:space="0" w:color="auto"/>
                <w:left w:val="none" w:sz="0" w:space="0" w:color="auto"/>
                <w:bottom w:val="none" w:sz="0" w:space="0" w:color="auto"/>
                <w:right w:val="none" w:sz="0" w:space="0" w:color="auto"/>
              </w:divBdr>
            </w:div>
          </w:divsChild>
        </w:div>
        <w:div w:id="695615125">
          <w:marLeft w:val="0"/>
          <w:marRight w:val="0"/>
          <w:marTop w:val="0"/>
          <w:marBottom w:val="0"/>
          <w:divBdr>
            <w:top w:val="none" w:sz="0" w:space="0" w:color="auto"/>
            <w:left w:val="none" w:sz="0" w:space="0" w:color="auto"/>
            <w:bottom w:val="none" w:sz="0" w:space="0" w:color="auto"/>
            <w:right w:val="none" w:sz="0" w:space="0" w:color="auto"/>
          </w:divBdr>
          <w:divsChild>
            <w:div w:id="1562593036">
              <w:marLeft w:val="0"/>
              <w:marRight w:val="0"/>
              <w:marTop w:val="0"/>
              <w:marBottom w:val="0"/>
              <w:divBdr>
                <w:top w:val="none" w:sz="0" w:space="0" w:color="auto"/>
                <w:left w:val="none" w:sz="0" w:space="0" w:color="auto"/>
                <w:bottom w:val="none" w:sz="0" w:space="0" w:color="auto"/>
                <w:right w:val="none" w:sz="0" w:space="0" w:color="auto"/>
              </w:divBdr>
            </w:div>
          </w:divsChild>
        </w:div>
        <w:div w:id="768896252">
          <w:marLeft w:val="0"/>
          <w:marRight w:val="0"/>
          <w:marTop w:val="0"/>
          <w:marBottom w:val="0"/>
          <w:divBdr>
            <w:top w:val="none" w:sz="0" w:space="0" w:color="auto"/>
            <w:left w:val="none" w:sz="0" w:space="0" w:color="auto"/>
            <w:bottom w:val="none" w:sz="0" w:space="0" w:color="auto"/>
            <w:right w:val="none" w:sz="0" w:space="0" w:color="auto"/>
          </w:divBdr>
          <w:divsChild>
            <w:div w:id="526791925">
              <w:marLeft w:val="0"/>
              <w:marRight w:val="0"/>
              <w:marTop w:val="0"/>
              <w:marBottom w:val="0"/>
              <w:divBdr>
                <w:top w:val="none" w:sz="0" w:space="0" w:color="auto"/>
                <w:left w:val="none" w:sz="0" w:space="0" w:color="auto"/>
                <w:bottom w:val="none" w:sz="0" w:space="0" w:color="auto"/>
                <w:right w:val="none" w:sz="0" w:space="0" w:color="auto"/>
              </w:divBdr>
            </w:div>
          </w:divsChild>
        </w:div>
        <w:div w:id="771244647">
          <w:marLeft w:val="0"/>
          <w:marRight w:val="0"/>
          <w:marTop w:val="0"/>
          <w:marBottom w:val="0"/>
          <w:divBdr>
            <w:top w:val="none" w:sz="0" w:space="0" w:color="auto"/>
            <w:left w:val="none" w:sz="0" w:space="0" w:color="auto"/>
            <w:bottom w:val="none" w:sz="0" w:space="0" w:color="auto"/>
            <w:right w:val="none" w:sz="0" w:space="0" w:color="auto"/>
          </w:divBdr>
          <w:divsChild>
            <w:div w:id="1756512885">
              <w:marLeft w:val="0"/>
              <w:marRight w:val="0"/>
              <w:marTop w:val="0"/>
              <w:marBottom w:val="0"/>
              <w:divBdr>
                <w:top w:val="none" w:sz="0" w:space="0" w:color="auto"/>
                <w:left w:val="none" w:sz="0" w:space="0" w:color="auto"/>
                <w:bottom w:val="none" w:sz="0" w:space="0" w:color="auto"/>
                <w:right w:val="none" w:sz="0" w:space="0" w:color="auto"/>
              </w:divBdr>
            </w:div>
          </w:divsChild>
        </w:div>
        <w:div w:id="778334173">
          <w:marLeft w:val="0"/>
          <w:marRight w:val="0"/>
          <w:marTop w:val="0"/>
          <w:marBottom w:val="0"/>
          <w:divBdr>
            <w:top w:val="none" w:sz="0" w:space="0" w:color="auto"/>
            <w:left w:val="none" w:sz="0" w:space="0" w:color="auto"/>
            <w:bottom w:val="none" w:sz="0" w:space="0" w:color="auto"/>
            <w:right w:val="none" w:sz="0" w:space="0" w:color="auto"/>
          </w:divBdr>
          <w:divsChild>
            <w:div w:id="811943558">
              <w:marLeft w:val="0"/>
              <w:marRight w:val="0"/>
              <w:marTop w:val="0"/>
              <w:marBottom w:val="0"/>
              <w:divBdr>
                <w:top w:val="none" w:sz="0" w:space="0" w:color="auto"/>
                <w:left w:val="none" w:sz="0" w:space="0" w:color="auto"/>
                <w:bottom w:val="none" w:sz="0" w:space="0" w:color="auto"/>
                <w:right w:val="none" w:sz="0" w:space="0" w:color="auto"/>
              </w:divBdr>
            </w:div>
          </w:divsChild>
        </w:div>
        <w:div w:id="803232983">
          <w:marLeft w:val="0"/>
          <w:marRight w:val="0"/>
          <w:marTop w:val="0"/>
          <w:marBottom w:val="0"/>
          <w:divBdr>
            <w:top w:val="none" w:sz="0" w:space="0" w:color="auto"/>
            <w:left w:val="none" w:sz="0" w:space="0" w:color="auto"/>
            <w:bottom w:val="none" w:sz="0" w:space="0" w:color="auto"/>
            <w:right w:val="none" w:sz="0" w:space="0" w:color="auto"/>
          </w:divBdr>
          <w:divsChild>
            <w:div w:id="1034110518">
              <w:marLeft w:val="0"/>
              <w:marRight w:val="0"/>
              <w:marTop w:val="0"/>
              <w:marBottom w:val="0"/>
              <w:divBdr>
                <w:top w:val="none" w:sz="0" w:space="0" w:color="auto"/>
                <w:left w:val="none" w:sz="0" w:space="0" w:color="auto"/>
                <w:bottom w:val="none" w:sz="0" w:space="0" w:color="auto"/>
                <w:right w:val="none" w:sz="0" w:space="0" w:color="auto"/>
              </w:divBdr>
            </w:div>
          </w:divsChild>
        </w:div>
        <w:div w:id="819077832">
          <w:marLeft w:val="0"/>
          <w:marRight w:val="0"/>
          <w:marTop w:val="0"/>
          <w:marBottom w:val="0"/>
          <w:divBdr>
            <w:top w:val="none" w:sz="0" w:space="0" w:color="auto"/>
            <w:left w:val="none" w:sz="0" w:space="0" w:color="auto"/>
            <w:bottom w:val="none" w:sz="0" w:space="0" w:color="auto"/>
            <w:right w:val="none" w:sz="0" w:space="0" w:color="auto"/>
          </w:divBdr>
          <w:divsChild>
            <w:div w:id="1027027496">
              <w:marLeft w:val="0"/>
              <w:marRight w:val="0"/>
              <w:marTop w:val="0"/>
              <w:marBottom w:val="0"/>
              <w:divBdr>
                <w:top w:val="none" w:sz="0" w:space="0" w:color="auto"/>
                <w:left w:val="none" w:sz="0" w:space="0" w:color="auto"/>
                <w:bottom w:val="none" w:sz="0" w:space="0" w:color="auto"/>
                <w:right w:val="none" w:sz="0" w:space="0" w:color="auto"/>
              </w:divBdr>
            </w:div>
          </w:divsChild>
        </w:div>
        <w:div w:id="859782283">
          <w:marLeft w:val="0"/>
          <w:marRight w:val="0"/>
          <w:marTop w:val="0"/>
          <w:marBottom w:val="0"/>
          <w:divBdr>
            <w:top w:val="none" w:sz="0" w:space="0" w:color="auto"/>
            <w:left w:val="none" w:sz="0" w:space="0" w:color="auto"/>
            <w:bottom w:val="none" w:sz="0" w:space="0" w:color="auto"/>
            <w:right w:val="none" w:sz="0" w:space="0" w:color="auto"/>
          </w:divBdr>
          <w:divsChild>
            <w:div w:id="405807745">
              <w:marLeft w:val="0"/>
              <w:marRight w:val="0"/>
              <w:marTop w:val="0"/>
              <w:marBottom w:val="0"/>
              <w:divBdr>
                <w:top w:val="none" w:sz="0" w:space="0" w:color="auto"/>
                <w:left w:val="none" w:sz="0" w:space="0" w:color="auto"/>
                <w:bottom w:val="none" w:sz="0" w:space="0" w:color="auto"/>
                <w:right w:val="none" w:sz="0" w:space="0" w:color="auto"/>
              </w:divBdr>
            </w:div>
          </w:divsChild>
        </w:div>
        <w:div w:id="877743605">
          <w:marLeft w:val="0"/>
          <w:marRight w:val="0"/>
          <w:marTop w:val="0"/>
          <w:marBottom w:val="0"/>
          <w:divBdr>
            <w:top w:val="none" w:sz="0" w:space="0" w:color="auto"/>
            <w:left w:val="none" w:sz="0" w:space="0" w:color="auto"/>
            <w:bottom w:val="none" w:sz="0" w:space="0" w:color="auto"/>
            <w:right w:val="none" w:sz="0" w:space="0" w:color="auto"/>
          </w:divBdr>
          <w:divsChild>
            <w:div w:id="2063016060">
              <w:marLeft w:val="0"/>
              <w:marRight w:val="0"/>
              <w:marTop w:val="0"/>
              <w:marBottom w:val="0"/>
              <w:divBdr>
                <w:top w:val="none" w:sz="0" w:space="0" w:color="auto"/>
                <w:left w:val="none" w:sz="0" w:space="0" w:color="auto"/>
                <w:bottom w:val="none" w:sz="0" w:space="0" w:color="auto"/>
                <w:right w:val="none" w:sz="0" w:space="0" w:color="auto"/>
              </w:divBdr>
            </w:div>
          </w:divsChild>
        </w:div>
        <w:div w:id="1019699959">
          <w:marLeft w:val="0"/>
          <w:marRight w:val="0"/>
          <w:marTop w:val="0"/>
          <w:marBottom w:val="0"/>
          <w:divBdr>
            <w:top w:val="none" w:sz="0" w:space="0" w:color="auto"/>
            <w:left w:val="none" w:sz="0" w:space="0" w:color="auto"/>
            <w:bottom w:val="none" w:sz="0" w:space="0" w:color="auto"/>
            <w:right w:val="none" w:sz="0" w:space="0" w:color="auto"/>
          </w:divBdr>
          <w:divsChild>
            <w:div w:id="1990593391">
              <w:marLeft w:val="0"/>
              <w:marRight w:val="0"/>
              <w:marTop w:val="0"/>
              <w:marBottom w:val="0"/>
              <w:divBdr>
                <w:top w:val="none" w:sz="0" w:space="0" w:color="auto"/>
                <w:left w:val="none" w:sz="0" w:space="0" w:color="auto"/>
                <w:bottom w:val="none" w:sz="0" w:space="0" w:color="auto"/>
                <w:right w:val="none" w:sz="0" w:space="0" w:color="auto"/>
              </w:divBdr>
            </w:div>
          </w:divsChild>
        </w:div>
        <w:div w:id="1058867248">
          <w:marLeft w:val="0"/>
          <w:marRight w:val="0"/>
          <w:marTop w:val="0"/>
          <w:marBottom w:val="0"/>
          <w:divBdr>
            <w:top w:val="none" w:sz="0" w:space="0" w:color="auto"/>
            <w:left w:val="none" w:sz="0" w:space="0" w:color="auto"/>
            <w:bottom w:val="none" w:sz="0" w:space="0" w:color="auto"/>
            <w:right w:val="none" w:sz="0" w:space="0" w:color="auto"/>
          </w:divBdr>
          <w:divsChild>
            <w:div w:id="1392802129">
              <w:marLeft w:val="0"/>
              <w:marRight w:val="0"/>
              <w:marTop w:val="0"/>
              <w:marBottom w:val="0"/>
              <w:divBdr>
                <w:top w:val="none" w:sz="0" w:space="0" w:color="auto"/>
                <w:left w:val="none" w:sz="0" w:space="0" w:color="auto"/>
                <w:bottom w:val="none" w:sz="0" w:space="0" w:color="auto"/>
                <w:right w:val="none" w:sz="0" w:space="0" w:color="auto"/>
              </w:divBdr>
            </w:div>
          </w:divsChild>
        </w:div>
        <w:div w:id="1127119950">
          <w:marLeft w:val="0"/>
          <w:marRight w:val="0"/>
          <w:marTop w:val="0"/>
          <w:marBottom w:val="0"/>
          <w:divBdr>
            <w:top w:val="none" w:sz="0" w:space="0" w:color="auto"/>
            <w:left w:val="none" w:sz="0" w:space="0" w:color="auto"/>
            <w:bottom w:val="none" w:sz="0" w:space="0" w:color="auto"/>
            <w:right w:val="none" w:sz="0" w:space="0" w:color="auto"/>
          </w:divBdr>
          <w:divsChild>
            <w:div w:id="680350731">
              <w:marLeft w:val="0"/>
              <w:marRight w:val="0"/>
              <w:marTop w:val="0"/>
              <w:marBottom w:val="0"/>
              <w:divBdr>
                <w:top w:val="none" w:sz="0" w:space="0" w:color="auto"/>
                <w:left w:val="none" w:sz="0" w:space="0" w:color="auto"/>
                <w:bottom w:val="none" w:sz="0" w:space="0" w:color="auto"/>
                <w:right w:val="none" w:sz="0" w:space="0" w:color="auto"/>
              </w:divBdr>
            </w:div>
          </w:divsChild>
        </w:div>
        <w:div w:id="1159227443">
          <w:marLeft w:val="0"/>
          <w:marRight w:val="0"/>
          <w:marTop w:val="0"/>
          <w:marBottom w:val="0"/>
          <w:divBdr>
            <w:top w:val="none" w:sz="0" w:space="0" w:color="auto"/>
            <w:left w:val="none" w:sz="0" w:space="0" w:color="auto"/>
            <w:bottom w:val="none" w:sz="0" w:space="0" w:color="auto"/>
            <w:right w:val="none" w:sz="0" w:space="0" w:color="auto"/>
          </w:divBdr>
          <w:divsChild>
            <w:div w:id="2141800201">
              <w:marLeft w:val="0"/>
              <w:marRight w:val="0"/>
              <w:marTop w:val="0"/>
              <w:marBottom w:val="0"/>
              <w:divBdr>
                <w:top w:val="none" w:sz="0" w:space="0" w:color="auto"/>
                <w:left w:val="none" w:sz="0" w:space="0" w:color="auto"/>
                <w:bottom w:val="none" w:sz="0" w:space="0" w:color="auto"/>
                <w:right w:val="none" w:sz="0" w:space="0" w:color="auto"/>
              </w:divBdr>
            </w:div>
          </w:divsChild>
        </w:div>
        <w:div w:id="1273783694">
          <w:marLeft w:val="0"/>
          <w:marRight w:val="0"/>
          <w:marTop w:val="0"/>
          <w:marBottom w:val="0"/>
          <w:divBdr>
            <w:top w:val="none" w:sz="0" w:space="0" w:color="auto"/>
            <w:left w:val="none" w:sz="0" w:space="0" w:color="auto"/>
            <w:bottom w:val="none" w:sz="0" w:space="0" w:color="auto"/>
            <w:right w:val="none" w:sz="0" w:space="0" w:color="auto"/>
          </w:divBdr>
          <w:divsChild>
            <w:div w:id="81462761">
              <w:marLeft w:val="0"/>
              <w:marRight w:val="0"/>
              <w:marTop w:val="0"/>
              <w:marBottom w:val="0"/>
              <w:divBdr>
                <w:top w:val="none" w:sz="0" w:space="0" w:color="auto"/>
                <w:left w:val="none" w:sz="0" w:space="0" w:color="auto"/>
                <w:bottom w:val="none" w:sz="0" w:space="0" w:color="auto"/>
                <w:right w:val="none" w:sz="0" w:space="0" w:color="auto"/>
              </w:divBdr>
            </w:div>
          </w:divsChild>
        </w:div>
        <w:div w:id="1452237545">
          <w:marLeft w:val="0"/>
          <w:marRight w:val="0"/>
          <w:marTop w:val="0"/>
          <w:marBottom w:val="0"/>
          <w:divBdr>
            <w:top w:val="none" w:sz="0" w:space="0" w:color="auto"/>
            <w:left w:val="none" w:sz="0" w:space="0" w:color="auto"/>
            <w:bottom w:val="none" w:sz="0" w:space="0" w:color="auto"/>
            <w:right w:val="none" w:sz="0" w:space="0" w:color="auto"/>
          </w:divBdr>
          <w:divsChild>
            <w:div w:id="1389571087">
              <w:marLeft w:val="0"/>
              <w:marRight w:val="0"/>
              <w:marTop w:val="0"/>
              <w:marBottom w:val="0"/>
              <w:divBdr>
                <w:top w:val="none" w:sz="0" w:space="0" w:color="auto"/>
                <w:left w:val="none" w:sz="0" w:space="0" w:color="auto"/>
                <w:bottom w:val="none" w:sz="0" w:space="0" w:color="auto"/>
                <w:right w:val="none" w:sz="0" w:space="0" w:color="auto"/>
              </w:divBdr>
            </w:div>
          </w:divsChild>
        </w:div>
        <w:div w:id="1478956870">
          <w:marLeft w:val="0"/>
          <w:marRight w:val="0"/>
          <w:marTop w:val="0"/>
          <w:marBottom w:val="0"/>
          <w:divBdr>
            <w:top w:val="none" w:sz="0" w:space="0" w:color="auto"/>
            <w:left w:val="none" w:sz="0" w:space="0" w:color="auto"/>
            <w:bottom w:val="none" w:sz="0" w:space="0" w:color="auto"/>
            <w:right w:val="none" w:sz="0" w:space="0" w:color="auto"/>
          </w:divBdr>
          <w:divsChild>
            <w:div w:id="1325624620">
              <w:marLeft w:val="0"/>
              <w:marRight w:val="0"/>
              <w:marTop w:val="0"/>
              <w:marBottom w:val="0"/>
              <w:divBdr>
                <w:top w:val="none" w:sz="0" w:space="0" w:color="auto"/>
                <w:left w:val="none" w:sz="0" w:space="0" w:color="auto"/>
                <w:bottom w:val="none" w:sz="0" w:space="0" w:color="auto"/>
                <w:right w:val="none" w:sz="0" w:space="0" w:color="auto"/>
              </w:divBdr>
            </w:div>
          </w:divsChild>
        </w:div>
        <w:div w:id="1651061016">
          <w:marLeft w:val="0"/>
          <w:marRight w:val="0"/>
          <w:marTop w:val="0"/>
          <w:marBottom w:val="0"/>
          <w:divBdr>
            <w:top w:val="none" w:sz="0" w:space="0" w:color="auto"/>
            <w:left w:val="none" w:sz="0" w:space="0" w:color="auto"/>
            <w:bottom w:val="none" w:sz="0" w:space="0" w:color="auto"/>
            <w:right w:val="none" w:sz="0" w:space="0" w:color="auto"/>
          </w:divBdr>
          <w:divsChild>
            <w:div w:id="1217549771">
              <w:marLeft w:val="0"/>
              <w:marRight w:val="0"/>
              <w:marTop w:val="0"/>
              <w:marBottom w:val="0"/>
              <w:divBdr>
                <w:top w:val="none" w:sz="0" w:space="0" w:color="auto"/>
                <w:left w:val="none" w:sz="0" w:space="0" w:color="auto"/>
                <w:bottom w:val="none" w:sz="0" w:space="0" w:color="auto"/>
                <w:right w:val="none" w:sz="0" w:space="0" w:color="auto"/>
              </w:divBdr>
            </w:div>
          </w:divsChild>
        </w:div>
        <w:div w:id="1668246162">
          <w:marLeft w:val="0"/>
          <w:marRight w:val="0"/>
          <w:marTop w:val="0"/>
          <w:marBottom w:val="0"/>
          <w:divBdr>
            <w:top w:val="none" w:sz="0" w:space="0" w:color="auto"/>
            <w:left w:val="none" w:sz="0" w:space="0" w:color="auto"/>
            <w:bottom w:val="none" w:sz="0" w:space="0" w:color="auto"/>
            <w:right w:val="none" w:sz="0" w:space="0" w:color="auto"/>
          </w:divBdr>
          <w:divsChild>
            <w:div w:id="982582632">
              <w:marLeft w:val="0"/>
              <w:marRight w:val="0"/>
              <w:marTop w:val="0"/>
              <w:marBottom w:val="0"/>
              <w:divBdr>
                <w:top w:val="none" w:sz="0" w:space="0" w:color="auto"/>
                <w:left w:val="none" w:sz="0" w:space="0" w:color="auto"/>
                <w:bottom w:val="none" w:sz="0" w:space="0" w:color="auto"/>
                <w:right w:val="none" w:sz="0" w:space="0" w:color="auto"/>
              </w:divBdr>
            </w:div>
          </w:divsChild>
        </w:div>
        <w:div w:id="1694645857">
          <w:marLeft w:val="0"/>
          <w:marRight w:val="0"/>
          <w:marTop w:val="0"/>
          <w:marBottom w:val="0"/>
          <w:divBdr>
            <w:top w:val="none" w:sz="0" w:space="0" w:color="auto"/>
            <w:left w:val="none" w:sz="0" w:space="0" w:color="auto"/>
            <w:bottom w:val="none" w:sz="0" w:space="0" w:color="auto"/>
            <w:right w:val="none" w:sz="0" w:space="0" w:color="auto"/>
          </w:divBdr>
          <w:divsChild>
            <w:div w:id="125704610">
              <w:marLeft w:val="0"/>
              <w:marRight w:val="0"/>
              <w:marTop w:val="0"/>
              <w:marBottom w:val="0"/>
              <w:divBdr>
                <w:top w:val="none" w:sz="0" w:space="0" w:color="auto"/>
                <w:left w:val="none" w:sz="0" w:space="0" w:color="auto"/>
                <w:bottom w:val="none" w:sz="0" w:space="0" w:color="auto"/>
                <w:right w:val="none" w:sz="0" w:space="0" w:color="auto"/>
              </w:divBdr>
            </w:div>
          </w:divsChild>
        </w:div>
        <w:div w:id="1735856888">
          <w:marLeft w:val="0"/>
          <w:marRight w:val="0"/>
          <w:marTop w:val="0"/>
          <w:marBottom w:val="0"/>
          <w:divBdr>
            <w:top w:val="none" w:sz="0" w:space="0" w:color="auto"/>
            <w:left w:val="none" w:sz="0" w:space="0" w:color="auto"/>
            <w:bottom w:val="none" w:sz="0" w:space="0" w:color="auto"/>
            <w:right w:val="none" w:sz="0" w:space="0" w:color="auto"/>
          </w:divBdr>
          <w:divsChild>
            <w:div w:id="892079768">
              <w:marLeft w:val="0"/>
              <w:marRight w:val="0"/>
              <w:marTop w:val="0"/>
              <w:marBottom w:val="0"/>
              <w:divBdr>
                <w:top w:val="none" w:sz="0" w:space="0" w:color="auto"/>
                <w:left w:val="none" w:sz="0" w:space="0" w:color="auto"/>
                <w:bottom w:val="none" w:sz="0" w:space="0" w:color="auto"/>
                <w:right w:val="none" w:sz="0" w:space="0" w:color="auto"/>
              </w:divBdr>
            </w:div>
          </w:divsChild>
        </w:div>
        <w:div w:id="1739471242">
          <w:marLeft w:val="0"/>
          <w:marRight w:val="0"/>
          <w:marTop w:val="0"/>
          <w:marBottom w:val="0"/>
          <w:divBdr>
            <w:top w:val="none" w:sz="0" w:space="0" w:color="auto"/>
            <w:left w:val="none" w:sz="0" w:space="0" w:color="auto"/>
            <w:bottom w:val="none" w:sz="0" w:space="0" w:color="auto"/>
            <w:right w:val="none" w:sz="0" w:space="0" w:color="auto"/>
          </w:divBdr>
          <w:divsChild>
            <w:div w:id="249629636">
              <w:marLeft w:val="0"/>
              <w:marRight w:val="0"/>
              <w:marTop w:val="0"/>
              <w:marBottom w:val="0"/>
              <w:divBdr>
                <w:top w:val="none" w:sz="0" w:space="0" w:color="auto"/>
                <w:left w:val="none" w:sz="0" w:space="0" w:color="auto"/>
                <w:bottom w:val="none" w:sz="0" w:space="0" w:color="auto"/>
                <w:right w:val="none" w:sz="0" w:space="0" w:color="auto"/>
              </w:divBdr>
            </w:div>
          </w:divsChild>
        </w:div>
        <w:div w:id="1865973269">
          <w:marLeft w:val="0"/>
          <w:marRight w:val="0"/>
          <w:marTop w:val="0"/>
          <w:marBottom w:val="0"/>
          <w:divBdr>
            <w:top w:val="none" w:sz="0" w:space="0" w:color="auto"/>
            <w:left w:val="none" w:sz="0" w:space="0" w:color="auto"/>
            <w:bottom w:val="none" w:sz="0" w:space="0" w:color="auto"/>
            <w:right w:val="none" w:sz="0" w:space="0" w:color="auto"/>
          </w:divBdr>
          <w:divsChild>
            <w:div w:id="1465657430">
              <w:marLeft w:val="0"/>
              <w:marRight w:val="0"/>
              <w:marTop w:val="0"/>
              <w:marBottom w:val="0"/>
              <w:divBdr>
                <w:top w:val="none" w:sz="0" w:space="0" w:color="auto"/>
                <w:left w:val="none" w:sz="0" w:space="0" w:color="auto"/>
                <w:bottom w:val="none" w:sz="0" w:space="0" w:color="auto"/>
                <w:right w:val="none" w:sz="0" w:space="0" w:color="auto"/>
              </w:divBdr>
            </w:div>
          </w:divsChild>
        </w:div>
        <w:div w:id="1897665652">
          <w:marLeft w:val="0"/>
          <w:marRight w:val="0"/>
          <w:marTop w:val="0"/>
          <w:marBottom w:val="0"/>
          <w:divBdr>
            <w:top w:val="none" w:sz="0" w:space="0" w:color="auto"/>
            <w:left w:val="none" w:sz="0" w:space="0" w:color="auto"/>
            <w:bottom w:val="none" w:sz="0" w:space="0" w:color="auto"/>
            <w:right w:val="none" w:sz="0" w:space="0" w:color="auto"/>
          </w:divBdr>
          <w:divsChild>
            <w:div w:id="1739328509">
              <w:marLeft w:val="0"/>
              <w:marRight w:val="0"/>
              <w:marTop w:val="0"/>
              <w:marBottom w:val="0"/>
              <w:divBdr>
                <w:top w:val="none" w:sz="0" w:space="0" w:color="auto"/>
                <w:left w:val="none" w:sz="0" w:space="0" w:color="auto"/>
                <w:bottom w:val="none" w:sz="0" w:space="0" w:color="auto"/>
                <w:right w:val="none" w:sz="0" w:space="0" w:color="auto"/>
              </w:divBdr>
            </w:div>
          </w:divsChild>
        </w:div>
        <w:div w:id="1938248221">
          <w:marLeft w:val="0"/>
          <w:marRight w:val="0"/>
          <w:marTop w:val="0"/>
          <w:marBottom w:val="0"/>
          <w:divBdr>
            <w:top w:val="none" w:sz="0" w:space="0" w:color="auto"/>
            <w:left w:val="none" w:sz="0" w:space="0" w:color="auto"/>
            <w:bottom w:val="none" w:sz="0" w:space="0" w:color="auto"/>
            <w:right w:val="none" w:sz="0" w:space="0" w:color="auto"/>
          </w:divBdr>
          <w:divsChild>
            <w:div w:id="1778601522">
              <w:marLeft w:val="0"/>
              <w:marRight w:val="0"/>
              <w:marTop w:val="0"/>
              <w:marBottom w:val="0"/>
              <w:divBdr>
                <w:top w:val="none" w:sz="0" w:space="0" w:color="auto"/>
                <w:left w:val="none" w:sz="0" w:space="0" w:color="auto"/>
                <w:bottom w:val="none" w:sz="0" w:space="0" w:color="auto"/>
                <w:right w:val="none" w:sz="0" w:space="0" w:color="auto"/>
              </w:divBdr>
            </w:div>
          </w:divsChild>
        </w:div>
        <w:div w:id="1987854605">
          <w:marLeft w:val="0"/>
          <w:marRight w:val="0"/>
          <w:marTop w:val="0"/>
          <w:marBottom w:val="0"/>
          <w:divBdr>
            <w:top w:val="none" w:sz="0" w:space="0" w:color="auto"/>
            <w:left w:val="none" w:sz="0" w:space="0" w:color="auto"/>
            <w:bottom w:val="none" w:sz="0" w:space="0" w:color="auto"/>
            <w:right w:val="none" w:sz="0" w:space="0" w:color="auto"/>
          </w:divBdr>
          <w:divsChild>
            <w:div w:id="510680867">
              <w:marLeft w:val="0"/>
              <w:marRight w:val="0"/>
              <w:marTop w:val="0"/>
              <w:marBottom w:val="0"/>
              <w:divBdr>
                <w:top w:val="none" w:sz="0" w:space="0" w:color="auto"/>
                <w:left w:val="none" w:sz="0" w:space="0" w:color="auto"/>
                <w:bottom w:val="none" w:sz="0" w:space="0" w:color="auto"/>
                <w:right w:val="none" w:sz="0" w:space="0" w:color="auto"/>
              </w:divBdr>
            </w:div>
          </w:divsChild>
        </w:div>
        <w:div w:id="2019237935">
          <w:marLeft w:val="0"/>
          <w:marRight w:val="0"/>
          <w:marTop w:val="0"/>
          <w:marBottom w:val="0"/>
          <w:divBdr>
            <w:top w:val="none" w:sz="0" w:space="0" w:color="auto"/>
            <w:left w:val="none" w:sz="0" w:space="0" w:color="auto"/>
            <w:bottom w:val="none" w:sz="0" w:space="0" w:color="auto"/>
            <w:right w:val="none" w:sz="0" w:space="0" w:color="auto"/>
          </w:divBdr>
          <w:divsChild>
            <w:div w:id="2031829590">
              <w:marLeft w:val="0"/>
              <w:marRight w:val="0"/>
              <w:marTop w:val="0"/>
              <w:marBottom w:val="0"/>
              <w:divBdr>
                <w:top w:val="none" w:sz="0" w:space="0" w:color="auto"/>
                <w:left w:val="none" w:sz="0" w:space="0" w:color="auto"/>
                <w:bottom w:val="none" w:sz="0" w:space="0" w:color="auto"/>
                <w:right w:val="none" w:sz="0" w:space="0" w:color="auto"/>
              </w:divBdr>
            </w:div>
          </w:divsChild>
        </w:div>
        <w:div w:id="2053726137">
          <w:marLeft w:val="0"/>
          <w:marRight w:val="0"/>
          <w:marTop w:val="0"/>
          <w:marBottom w:val="0"/>
          <w:divBdr>
            <w:top w:val="none" w:sz="0" w:space="0" w:color="auto"/>
            <w:left w:val="none" w:sz="0" w:space="0" w:color="auto"/>
            <w:bottom w:val="none" w:sz="0" w:space="0" w:color="auto"/>
            <w:right w:val="none" w:sz="0" w:space="0" w:color="auto"/>
          </w:divBdr>
          <w:divsChild>
            <w:div w:id="17649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7808">
      <w:bodyDiv w:val="1"/>
      <w:marLeft w:val="0"/>
      <w:marRight w:val="0"/>
      <w:marTop w:val="0"/>
      <w:marBottom w:val="0"/>
      <w:divBdr>
        <w:top w:val="none" w:sz="0" w:space="0" w:color="auto"/>
        <w:left w:val="none" w:sz="0" w:space="0" w:color="auto"/>
        <w:bottom w:val="none" w:sz="0" w:space="0" w:color="auto"/>
        <w:right w:val="none" w:sz="0" w:space="0" w:color="auto"/>
      </w:divBdr>
      <w:divsChild>
        <w:div w:id="285355131">
          <w:marLeft w:val="0"/>
          <w:marRight w:val="0"/>
          <w:marTop w:val="0"/>
          <w:marBottom w:val="0"/>
          <w:divBdr>
            <w:top w:val="none" w:sz="0" w:space="0" w:color="auto"/>
            <w:left w:val="none" w:sz="0" w:space="0" w:color="auto"/>
            <w:bottom w:val="none" w:sz="0" w:space="0" w:color="auto"/>
            <w:right w:val="none" w:sz="0" w:space="0" w:color="auto"/>
          </w:divBdr>
        </w:div>
        <w:div w:id="929318630">
          <w:marLeft w:val="0"/>
          <w:marRight w:val="0"/>
          <w:marTop w:val="0"/>
          <w:marBottom w:val="0"/>
          <w:divBdr>
            <w:top w:val="none" w:sz="0" w:space="0" w:color="auto"/>
            <w:left w:val="none" w:sz="0" w:space="0" w:color="auto"/>
            <w:bottom w:val="none" w:sz="0" w:space="0" w:color="auto"/>
            <w:right w:val="none" w:sz="0" w:space="0" w:color="auto"/>
          </w:divBdr>
        </w:div>
        <w:div w:id="1097868196">
          <w:marLeft w:val="0"/>
          <w:marRight w:val="0"/>
          <w:marTop w:val="0"/>
          <w:marBottom w:val="0"/>
          <w:divBdr>
            <w:top w:val="none" w:sz="0" w:space="0" w:color="auto"/>
            <w:left w:val="none" w:sz="0" w:space="0" w:color="auto"/>
            <w:bottom w:val="none" w:sz="0" w:space="0" w:color="auto"/>
            <w:right w:val="none" w:sz="0" w:space="0" w:color="auto"/>
          </w:divBdr>
        </w:div>
        <w:div w:id="1399209379">
          <w:marLeft w:val="0"/>
          <w:marRight w:val="0"/>
          <w:marTop w:val="0"/>
          <w:marBottom w:val="0"/>
          <w:divBdr>
            <w:top w:val="none" w:sz="0" w:space="0" w:color="auto"/>
            <w:left w:val="none" w:sz="0" w:space="0" w:color="auto"/>
            <w:bottom w:val="none" w:sz="0" w:space="0" w:color="auto"/>
            <w:right w:val="none" w:sz="0" w:space="0" w:color="auto"/>
          </w:divBdr>
        </w:div>
        <w:div w:id="1413502957">
          <w:marLeft w:val="0"/>
          <w:marRight w:val="0"/>
          <w:marTop w:val="0"/>
          <w:marBottom w:val="0"/>
          <w:divBdr>
            <w:top w:val="none" w:sz="0" w:space="0" w:color="auto"/>
            <w:left w:val="none" w:sz="0" w:space="0" w:color="auto"/>
            <w:bottom w:val="none" w:sz="0" w:space="0" w:color="auto"/>
            <w:right w:val="none" w:sz="0" w:space="0" w:color="auto"/>
          </w:divBdr>
        </w:div>
      </w:divsChild>
    </w:div>
    <w:div w:id="1973824509">
      <w:bodyDiv w:val="1"/>
      <w:marLeft w:val="0"/>
      <w:marRight w:val="0"/>
      <w:marTop w:val="0"/>
      <w:marBottom w:val="0"/>
      <w:divBdr>
        <w:top w:val="none" w:sz="0" w:space="0" w:color="auto"/>
        <w:left w:val="none" w:sz="0" w:space="0" w:color="auto"/>
        <w:bottom w:val="none" w:sz="0" w:space="0" w:color="auto"/>
        <w:right w:val="none" w:sz="0" w:space="0" w:color="auto"/>
      </w:divBdr>
    </w:div>
    <w:div w:id="2024549466">
      <w:bodyDiv w:val="1"/>
      <w:marLeft w:val="0"/>
      <w:marRight w:val="0"/>
      <w:marTop w:val="0"/>
      <w:marBottom w:val="0"/>
      <w:divBdr>
        <w:top w:val="none" w:sz="0" w:space="0" w:color="auto"/>
        <w:left w:val="none" w:sz="0" w:space="0" w:color="auto"/>
        <w:bottom w:val="none" w:sz="0" w:space="0" w:color="auto"/>
        <w:right w:val="none" w:sz="0" w:space="0" w:color="auto"/>
      </w:divBdr>
    </w:div>
    <w:div w:id="2037660615">
      <w:bodyDiv w:val="1"/>
      <w:marLeft w:val="0"/>
      <w:marRight w:val="0"/>
      <w:marTop w:val="0"/>
      <w:marBottom w:val="0"/>
      <w:divBdr>
        <w:top w:val="none" w:sz="0" w:space="0" w:color="auto"/>
        <w:left w:val="none" w:sz="0" w:space="0" w:color="auto"/>
        <w:bottom w:val="none" w:sz="0" w:space="0" w:color="auto"/>
        <w:right w:val="none" w:sz="0" w:space="0" w:color="auto"/>
      </w:divBdr>
      <w:divsChild>
        <w:div w:id="204830004">
          <w:marLeft w:val="0"/>
          <w:marRight w:val="0"/>
          <w:marTop w:val="0"/>
          <w:marBottom w:val="0"/>
          <w:divBdr>
            <w:top w:val="none" w:sz="0" w:space="0" w:color="auto"/>
            <w:left w:val="none" w:sz="0" w:space="0" w:color="auto"/>
            <w:bottom w:val="none" w:sz="0" w:space="0" w:color="auto"/>
            <w:right w:val="none" w:sz="0" w:space="0" w:color="auto"/>
          </w:divBdr>
        </w:div>
        <w:div w:id="1313170219">
          <w:marLeft w:val="0"/>
          <w:marRight w:val="0"/>
          <w:marTop w:val="0"/>
          <w:marBottom w:val="0"/>
          <w:divBdr>
            <w:top w:val="none" w:sz="0" w:space="0" w:color="auto"/>
            <w:left w:val="none" w:sz="0" w:space="0" w:color="auto"/>
            <w:bottom w:val="none" w:sz="0" w:space="0" w:color="auto"/>
            <w:right w:val="none" w:sz="0" w:space="0" w:color="auto"/>
          </w:divBdr>
        </w:div>
      </w:divsChild>
    </w:div>
    <w:div w:id="2060781533">
      <w:bodyDiv w:val="1"/>
      <w:marLeft w:val="0"/>
      <w:marRight w:val="0"/>
      <w:marTop w:val="0"/>
      <w:marBottom w:val="0"/>
      <w:divBdr>
        <w:top w:val="none" w:sz="0" w:space="0" w:color="auto"/>
        <w:left w:val="none" w:sz="0" w:space="0" w:color="auto"/>
        <w:bottom w:val="none" w:sz="0" w:space="0" w:color="auto"/>
        <w:right w:val="none" w:sz="0" w:space="0" w:color="auto"/>
      </w:divBdr>
      <w:divsChild>
        <w:div w:id="301618495">
          <w:marLeft w:val="0"/>
          <w:marRight w:val="0"/>
          <w:marTop w:val="0"/>
          <w:marBottom w:val="0"/>
          <w:divBdr>
            <w:top w:val="none" w:sz="0" w:space="0" w:color="auto"/>
            <w:left w:val="none" w:sz="0" w:space="0" w:color="auto"/>
            <w:bottom w:val="none" w:sz="0" w:space="0" w:color="auto"/>
            <w:right w:val="none" w:sz="0" w:space="0" w:color="auto"/>
          </w:divBdr>
        </w:div>
        <w:div w:id="1758750741">
          <w:marLeft w:val="0"/>
          <w:marRight w:val="0"/>
          <w:marTop w:val="0"/>
          <w:marBottom w:val="0"/>
          <w:divBdr>
            <w:top w:val="none" w:sz="0" w:space="0" w:color="auto"/>
            <w:left w:val="none" w:sz="0" w:space="0" w:color="auto"/>
            <w:bottom w:val="none" w:sz="0" w:space="0" w:color="auto"/>
            <w:right w:val="none" w:sz="0" w:space="0" w:color="auto"/>
          </w:divBdr>
        </w:div>
      </w:divsChild>
    </w:div>
    <w:div w:id="2076976923">
      <w:bodyDiv w:val="1"/>
      <w:marLeft w:val="0"/>
      <w:marRight w:val="0"/>
      <w:marTop w:val="0"/>
      <w:marBottom w:val="0"/>
      <w:divBdr>
        <w:top w:val="none" w:sz="0" w:space="0" w:color="auto"/>
        <w:left w:val="none" w:sz="0" w:space="0" w:color="auto"/>
        <w:bottom w:val="none" w:sz="0" w:space="0" w:color="auto"/>
        <w:right w:val="none" w:sz="0" w:space="0" w:color="auto"/>
      </w:divBdr>
    </w:div>
    <w:div w:id="2086757688">
      <w:bodyDiv w:val="1"/>
      <w:marLeft w:val="0"/>
      <w:marRight w:val="0"/>
      <w:marTop w:val="0"/>
      <w:marBottom w:val="0"/>
      <w:divBdr>
        <w:top w:val="none" w:sz="0" w:space="0" w:color="auto"/>
        <w:left w:val="none" w:sz="0" w:space="0" w:color="auto"/>
        <w:bottom w:val="none" w:sz="0" w:space="0" w:color="auto"/>
        <w:right w:val="none" w:sz="0" w:space="0" w:color="auto"/>
      </w:divBdr>
    </w:div>
    <w:div w:id="2093502899">
      <w:bodyDiv w:val="1"/>
      <w:marLeft w:val="0"/>
      <w:marRight w:val="0"/>
      <w:marTop w:val="0"/>
      <w:marBottom w:val="0"/>
      <w:divBdr>
        <w:top w:val="none" w:sz="0" w:space="0" w:color="auto"/>
        <w:left w:val="none" w:sz="0" w:space="0" w:color="auto"/>
        <w:bottom w:val="none" w:sz="0" w:space="0" w:color="auto"/>
        <w:right w:val="none" w:sz="0" w:space="0" w:color="auto"/>
      </w:divBdr>
      <w:divsChild>
        <w:div w:id="585192517">
          <w:marLeft w:val="0"/>
          <w:marRight w:val="0"/>
          <w:marTop w:val="0"/>
          <w:marBottom w:val="0"/>
          <w:divBdr>
            <w:top w:val="none" w:sz="0" w:space="0" w:color="auto"/>
            <w:left w:val="none" w:sz="0" w:space="0" w:color="auto"/>
            <w:bottom w:val="none" w:sz="0" w:space="0" w:color="auto"/>
            <w:right w:val="none" w:sz="0" w:space="0" w:color="auto"/>
          </w:divBdr>
        </w:div>
        <w:div w:id="1816599868">
          <w:marLeft w:val="0"/>
          <w:marRight w:val="0"/>
          <w:marTop w:val="0"/>
          <w:marBottom w:val="0"/>
          <w:divBdr>
            <w:top w:val="none" w:sz="0" w:space="0" w:color="auto"/>
            <w:left w:val="none" w:sz="0" w:space="0" w:color="auto"/>
            <w:bottom w:val="none" w:sz="0" w:space="0" w:color="auto"/>
            <w:right w:val="none" w:sz="0" w:space="0" w:color="auto"/>
          </w:divBdr>
        </w:div>
        <w:div w:id="2030520501">
          <w:marLeft w:val="0"/>
          <w:marRight w:val="0"/>
          <w:marTop w:val="0"/>
          <w:marBottom w:val="0"/>
          <w:divBdr>
            <w:top w:val="none" w:sz="0" w:space="0" w:color="auto"/>
            <w:left w:val="none" w:sz="0" w:space="0" w:color="auto"/>
            <w:bottom w:val="none" w:sz="0" w:space="0" w:color="auto"/>
            <w:right w:val="none" w:sz="0" w:space="0" w:color="auto"/>
          </w:divBdr>
        </w:div>
      </w:divsChild>
    </w:div>
    <w:div w:id="2104522238">
      <w:bodyDiv w:val="1"/>
      <w:marLeft w:val="0"/>
      <w:marRight w:val="0"/>
      <w:marTop w:val="0"/>
      <w:marBottom w:val="0"/>
      <w:divBdr>
        <w:top w:val="none" w:sz="0" w:space="0" w:color="auto"/>
        <w:left w:val="none" w:sz="0" w:space="0" w:color="auto"/>
        <w:bottom w:val="none" w:sz="0" w:space="0" w:color="auto"/>
        <w:right w:val="none" w:sz="0" w:space="0" w:color="auto"/>
      </w:divBdr>
      <w:divsChild>
        <w:div w:id="119496253">
          <w:marLeft w:val="0"/>
          <w:marRight w:val="0"/>
          <w:marTop w:val="0"/>
          <w:marBottom w:val="0"/>
          <w:divBdr>
            <w:top w:val="none" w:sz="0" w:space="0" w:color="auto"/>
            <w:left w:val="none" w:sz="0" w:space="0" w:color="auto"/>
            <w:bottom w:val="none" w:sz="0" w:space="0" w:color="auto"/>
            <w:right w:val="none" w:sz="0" w:space="0" w:color="auto"/>
          </w:divBdr>
        </w:div>
        <w:div w:id="199343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4548</Words>
  <Characters>25924</Characters>
  <Application>Microsoft Office Word</Application>
  <DocSecurity>0</DocSecurity>
  <Lines>216</Lines>
  <Paragraphs>60</Paragraphs>
  <ScaleCrop>false</ScaleCrop>
  <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Mia</dc:creator>
  <cp:keywords/>
  <dc:description/>
  <cp:lastModifiedBy>Underwood, Anthony</cp:lastModifiedBy>
  <cp:revision>4</cp:revision>
  <dcterms:created xsi:type="dcterms:W3CDTF">2024-05-07T00:49:00Z</dcterms:created>
  <dcterms:modified xsi:type="dcterms:W3CDTF">2024-05-14T17:56:00Z</dcterms:modified>
</cp:coreProperties>
</file>